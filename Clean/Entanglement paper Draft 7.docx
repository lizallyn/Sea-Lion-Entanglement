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A664" w14:textId="09FABFF4"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and p</w:t>
      </w:r>
      <w:r w:rsidR="005B3FD1" w:rsidRPr="00B011F4">
        <w:rPr>
          <w:sz w:val="36"/>
          <w:szCs w:val="36"/>
        </w:rPr>
        <w:t xml:space="preserve">opulation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 xml:space="preserve">sea lions on the north coast of Washington </w:t>
      </w:r>
      <w:commentRangeStart w:id="0"/>
      <w:r w:rsidR="005B3FD1" w:rsidRPr="00B011F4">
        <w:rPr>
          <w:sz w:val="36"/>
          <w:szCs w:val="36"/>
        </w:rPr>
        <w:t>state</w:t>
      </w:r>
      <w:commentRangeEnd w:id="0"/>
      <w:r w:rsidR="00B461A7">
        <w:rPr>
          <w:rStyle w:val="CommentReference"/>
          <w:rFonts w:asciiTheme="minorHAnsi" w:eastAsiaTheme="minorHAnsi" w:hAnsiTheme="minorHAnsi" w:cstheme="minorBidi"/>
          <w:spacing w:val="0"/>
          <w:kern w:val="0"/>
        </w:rPr>
        <w:commentReference w:id="0"/>
      </w:r>
    </w:p>
    <w:p w14:paraId="2C4ED6F5" w14:textId="77777777" w:rsidR="002A1AFB" w:rsidRDefault="002A1AFB" w:rsidP="00CA40D3">
      <w:pPr>
        <w:pStyle w:val="Subtitle"/>
        <w:spacing w:line="480" w:lineRule="auto"/>
      </w:pPr>
    </w:p>
    <w:p w14:paraId="47AB0675" w14:textId="78F6BA1D" w:rsidR="00F10F3B" w:rsidRDefault="00F10F3B" w:rsidP="00CA40D3">
      <w:pPr>
        <w:pStyle w:val="Subtitle"/>
        <w:spacing w:line="480" w:lineRule="auto"/>
      </w:pPr>
      <w:bookmarkStart w:id="1" w:name="_Hlk36821858"/>
      <w:r>
        <w:t>Elizabeth Allyn</w:t>
      </w:r>
      <w:r w:rsidR="00EB778C" w:rsidRPr="00B011F4">
        <w:rPr>
          <w:vertAlign w:val="superscript"/>
        </w:rPr>
        <w:t>1</w:t>
      </w:r>
      <w:bookmarkEnd w:id="1"/>
      <w:r w:rsidR="00EB778C" w:rsidRPr="00B011F4">
        <w:rPr>
          <w:vertAlign w:val="superscript"/>
        </w:rPr>
        <w:t>*</w:t>
      </w:r>
      <w:r>
        <w:t xml:space="preserve"> and Jonathan Scordino</w:t>
      </w:r>
      <w:r w:rsidR="00EB778C" w:rsidRPr="00B011F4">
        <w:rPr>
          <w:vertAlign w:val="superscript"/>
        </w:rPr>
        <w:t>1</w:t>
      </w:r>
    </w:p>
    <w:p w14:paraId="1F657ACF" w14:textId="6744FDBA" w:rsidR="000834D3" w:rsidRDefault="00EB778C" w:rsidP="00CA40D3">
      <w:pPr>
        <w:pStyle w:val="Subtitle"/>
        <w:spacing w:line="480" w:lineRule="auto"/>
      </w:pPr>
      <w:r w:rsidRPr="00C339A7">
        <w:rPr>
          <w:vertAlign w:val="superscript"/>
        </w:rPr>
        <w:t>1</w:t>
      </w:r>
      <w:r w:rsidR="000834D3">
        <w:t>M</w:t>
      </w:r>
      <w:r>
        <w:t>arine Mammal Program, Fisheries Management Department</w:t>
      </w:r>
      <w:r w:rsidR="00E25F34">
        <w:t>,</w:t>
      </w:r>
      <w:r w:rsidR="000834D3">
        <w:t xml:space="preserve"> </w:t>
      </w:r>
      <w:r>
        <w:t>Makah Tribe</w:t>
      </w:r>
      <w:r w:rsidR="00E25F34">
        <w:t>,</w:t>
      </w:r>
      <w:r w:rsidR="000834D3">
        <w:t xml:space="preserve"> Neah Bay, W</w:t>
      </w:r>
      <w:r>
        <w:t>ashington</w:t>
      </w:r>
      <w:r w:rsidR="00E25F34">
        <w:t>,</w:t>
      </w:r>
      <w:r w:rsidR="000834D3">
        <w:t xml:space="preserve"> </w:t>
      </w:r>
      <w:r>
        <w:t>United States of America</w:t>
      </w:r>
    </w:p>
    <w:p w14:paraId="122DF2C4" w14:textId="4D1C742F" w:rsidR="0098279A" w:rsidRPr="0098279A" w:rsidRDefault="0098279A" w:rsidP="00CA40D3">
      <w:pPr>
        <w:spacing w:line="480" w:lineRule="auto"/>
      </w:pPr>
      <w:r>
        <w:br w:type="page"/>
      </w:r>
    </w:p>
    <w:p w14:paraId="7CAB7C46" w14:textId="66ACA977" w:rsidR="00520BBC" w:rsidRDefault="00B610EB" w:rsidP="00CA40D3">
      <w:pPr>
        <w:pStyle w:val="Heading1"/>
        <w:spacing w:line="480" w:lineRule="auto"/>
      </w:pPr>
      <w:r>
        <w:lastRenderedPageBreak/>
        <w:t>Abstract</w:t>
      </w:r>
    </w:p>
    <w:p w14:paraId="525D9971" w14:textId="39AC7A6A"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del w:id="2" w:author="Liz Allyn" w:date="2020-04-06T08:49:00Z">
        <w:r w:rsidDel="001C6C2D">
          <w:delText xml:space="preserve"> </w:delText>
        </w:r>
        <w:r w:rsidR="003A31FB" w:rsidDel="001C6C2D">
          <w:delText>species</w:delText>
        </w:r>
      </w:del>
      <w:r w:rsidR="003A31FB">
        <w:t>,</w:t>
      </w:r>
      <w:r>
        <w:t xml:space="preserve"> those impacts are great enough to cause population declines. </w:t>
      </w:r>
      <w:r w:rsidR="009D543F">
        <w:t xml:space="preserve">This study aimed </w:t>
      </w:r>
      <w:r w:rsidR="007E355E">
        <w:t xml:space="preserve">to </w:t>
      </w:r>
      <w:r w:rsidR="009D543F">
        <w:t>document rates and causes of entanglement in Steller and California sea lions on the north coast of Washington from 2010-2018</w:t>
      </w:r>
      <w:r w:rsidR="0017626C">
        <w:t xml:space="preserve"> and to determine if entanglements caused population impacts</w:t>
      </w:r>
      <w:r w:rsidR="007E355E">
        <w:t>.</w:t>
      </w:r>
      <w:r w:rsidR="006344FA">
        <w:t xml:space="preserve"> </w:t>
      </w:r>
      <w:r w:rsidR="00225609">
        <w:t xml:space="preserve">We conducted small boat surveys to count sea lions and document and </w:t>
      </w:r>
      <w:r w:rsidR="006344FA">
        <w:t xml:space="preserve">photograph entangled individuals. </w:t>
      </w:r>
      <w:r w:rsidR="0021559E">
        <w:t xml:space="preserve">Rates of entanglement and entangling </w:t>
      </w:r>
      <w:r w:rsidR="00B05064">
        <w:t>material occurrence were compared with records collected from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5A6249">
        <w:t>California sea lions experienced a higher rate of entanglement than Steller sea lions (2.13% and 0.41%, respectively)</w:t>
      </w:r>
      <w:r w:rsidR="004307CD">
        <w:t xml:space="preserve">. </w:t>
      </w:r>
      <w:commentRangeStart w:id="3"/>
      <w:r w:rsidR="0068034E">
        <w:t>The</w:t>
      </w:r>
      <w:r w:rsidR="0024294E">
        <w:t xml:space="preserve"> age composition of </w:t>
      </w:r>
      <w:ins w:id="4" w:author="Liz Allyn" w:date="2020-04-06T08:49:00Z">
        <w:r w:rsidR="001C6C2D">
          <w:t xml:space="preserve">entangled </w:t>
        </w:r>
      </w:ins>
      <w:r w:rsidR="0024294E">
        <w:t xml:space="preserve">Steller sea lions was 77% adults (32.4% were male and 63.3% female), 17.1% juveniles, 5.9% unknown age, and no pups. </w:t>
      </w:r>
      <w:commentRangeEnd w:id="3"/>
      <w:r w:rsidR="00A01811">
        <w:rPr>
          <w:rStyle w:val="CommentReference"/>
        </w:rPr>
        <w:commentReference w:id="3"/>
      </w:r>
      <w:r w:rsidR="00C761BD">
        <w:t>Steller</w:t>
      </w:r>
      <w:r w:rsidR="004307CD">
        <w:t xml:space="preserve"> sea lion entanglements showed no seasonal patterns, but California sea lions experienced a peak in entanglement rates in June and July. The majority of identifiable entanglements were packing bands (68.3%) followed by salmon flashers (11.3%), which only occurred in the summer months of May – September</w:t>
      </w:r>
      <w:r w:rsidR="0024294E">
        <w:t xml:space="preserve"> during t</w:t>
      </w:r>
      <w:r w:rsidR="004307CD">
        <w:t xml:space="preserve">he peak of the </w:t>
      </w:r>
      <w:r w:rsidR="000E05AD">
        <w:t xml:space="preserve">local </w:t>
      </w:r>
      <w:r w:rsidR="004307CD">
        <w:t>ocean salmon troll fishery.</w:t>
      </w:r>
      <w:r w:rsidR="00D16C50">
        <w:t xml:space="preserve"> </w:t>
      </w:r>
      <w:r w:rsidR="00B22D95">
        <w:t xml:space="preserve">The occurrence of packing bands in beach debris surveys correlated with the occurrence of entanglements caused by packing bands </w:t>
      </w:r>
      <w:r w:rsidR="003A31FB">
        <w:t>observed during haulout surveys</w:t>
      </w:r>
      <w:r w:rsidR="00B22D95">
        <w:t xml:space="preserve"> (Pearson’s R=0.81).</w:t>
      </w:r>
      <w:r w:rsidR="00B55D73">
        <w:t xml:space="preserve"> However, no packing band</w:t>
      </w:r>
      <w:r w:rsidR="00F151B0">
        <w:t xml:space="preserve"> entanglements</w:t>
      </w:r>
      <w:r w:rsidR="00B55D73">
        <w:t xml:space="preserve"> were observed in the stranding record</w:t>
      </w:r>
      <w:r w:rsidR="004B5F9D">
        <w:t>, and the overall proportion of stranded animals exhibiting evidence of entanglement was lower than expected.</w:t>
      </w:r>
      <w:r w:rsidR="00D26856">
        <w:t xml:space="preserve"> </w:t>
      </w:r>
      <w:r w:rsidR="0017626C">
        <w:t xml:space="preserve">During the study period, Steller sea lions exhibited a 7.9% </w:t>
      </w:r>
      <w:r w:rsidR="0017626C" w:rsidRPr="00E31241">
        <w:t>±</w:t>
      </w:r>
      <w:r w:rsidR="0017626C">
        <w:t xml:space="preserve"> 3.2 population growth rate, which was similar to that seen in California sea lions (7.8% </w:t>
      </w:r>
      <w:r w:rsidR="0017626C" w:rsidRPr="00E31241">
        <w:t>±</w:t>
      </w:r>
      <w:r w:rsidR="0017626C">
        <w:t xml:space="preserve"> 4.2)</w:t>
      </w:r>
      <w:r w:rsidR="006368BA">
        <w:t xml:space="preserve"> suggesting that the high observed entanglement rates did not have population level consequences</w:t>
      </w:r>
      <w:r w:rsidR="002D486E">
        <w:t>, though they are still an issue for the welfare of individual sea lions.</w:t>
      </w:r>
    </w:p>
    <w:p w14:paraId="07239B36" w14:textId="2994F3E6" w:rsidR="002745CB" w:rsidRPr="002745CB" w:rsidRDefault="002745CB" w:rsidP="00CA40D3">
      <w:pPr>
        <w:pStyle w:val="Heading1"/>
        <w:spacing w:line="480" w:lineRule="auto"/>
      </w:pPr>
      <w:r w:rsidRPr="002745CB">
        <w:lastRenderedPageBreak/>
        <w:t>Introduction</w:t>
      </w:r>
    </w:p>
    <w:p w14:paraId="11DBD41E" w14:textId="695680D9" w:rsidR="00777FA3" w:rsidRDefault="0034654B" w:rsidP="00CA40D3">
      <w:pPr>
        <w:spacing w:line="480" w:lineRule="auto"/>
      </w:pPr>
      <w:r>
        <w:t xml:space="preserve">The prevalence of </w:t>
      </w:r>
      <w:r w:rsidR="00B9544D">
        <w:t xml:space="preserve">man-made </w:t>
      </w:r>
      <w:commentRangeStart w:id="5"/>
      <w:r>
        <w:t xml:space="preserve">marine debris </w:t>
      </w:r>
      <w:commentRangeEnd w:id="5"/>
      <w:r w:rsidR="00821D81">
        <w:rPr>
          <w:rStyle w:val="CommentReference"/>
        </w:rPr>
        <w:commentReference w:id="5"/>
      </w:r>
      <w:r>
        <w:t xml:space="preserve">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D9452C">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2B0441" w:rsidRPr="002B0441">
        <w:rPr>
          <w:noProof/>
        </w:rPr>
        <w:t>[1–5]</w:t>
      </w:r>
      <w:r w:rsidR="00DC7BEE">
        <w:fldChar w:fldCharType="end"/>
      </w:r>
      <w:r>
        <w:t xml:space="preserve">. </w:t>
      </w:r>
      <w:r w:rsidR="00C76EB0">
        <w:t>Many marine organisms are</w:t>
      </w:r>
      <w:r w:rsidR="00777FA3">
        <w:t xml:space="preserve"> </w:t>
      </w:r>
      <w:r w:rsidR="00E827CE">
        <w:t>a</w:t>
      </w:r>
      <w:r w:rsidR="00777FA3">
        <w:t xml:space="preserve">ffected by marine debris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D9452C">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2B0441" w:rsidRPr="002B0441">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D9452C">
        <w:instrText>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Bulletin","id":"ITEM-1","issue":"68","issued":{"date-parts":[["1987"]]},"note":"Current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[6,7]","plainTextFormattedCitation":"[6,7]","previouslyFormattedCitation":"[6,7]"},"properties":{"noteIndex":0},"schema":"https://github.com/citation-style-language/schema/raw/master/csl-citation.json"}</w:instrText>
      </w:r>
      <w:r w:rsidR="00F64CC7">
        <w:fldChar w:fldCharType="separate"/>
      </w:r>
      <w:r w:rsidR="002B0441" w:rsidRPr="002B0441">
        <w:rPr>
          <w:noProof/>
        </w:rPr>
        <w:t>[6,7]</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D9452C">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[2,4,8]","plainTextFormattedCitation":"[2,4,8]","previouslyFormattedCitation":"[2,4,8]"},"properties":{"noteIndex":0},"schema":"https://github.com/citation-style-language/schema/raw/master/csl-citation.json"}</w:instrText>
      </w:r>
      <w:r w:rsidR="001615FC">
        <w:fldChar w:fldCharType="separate"/>
      </w:r>
      <w:r w:rsidR="002B0441" w:rsidRPr="002B0441">
        <w:rPr>
          <w:noProof/>
        </w:rPr>
        <w:t>[2,4,8]</w:t>
      </w:r>
      <w:r w:rsidR="001615FC">
        <w:fldChar w:fldCharType="end"/>
      </w:r>
      <w:r w:rsidR="001230EF">
        <w:t xml:space="preserve">. </w:t>
      </w:r>
      <w:r w:rsidR="004D0CF1">
        <w:t xml:space="preserve">In this study, entanglement is defined as the presence of marine debris attached to </w:t>
      </w:r>
      <w:r w:rsidR="0072763A">
        <w:t xml:space="preserve">an animal’s </w:t>
      </w:r>
      <w:r w:rsidR="004D0CF1">
        <w:t>body, including material</w:t>
      </w:r>
      <w:r w:rsidR="00440CCA">
        <w:t>s that are</w:t>
      </w:r>
      <w:r w:rsidR="004D0CF1">
        <w:t xml:space="preserve"> looped around the </w:t>
      </w:r>
      <w:commentRangeStart w:id="6"/>
      <w:r w:rsidR="004D0CF1">
        <w:t>appendages</w:t>
      </w:r>
      <w:commentRangeEnd w:id="6"/>
      <w:r w:rsidR="006E526F">
        <w:rPr>
          <w:rStyle w:val="CommentReference"/>
        </w:rPr>
        <w:commentReference w:id="6"/>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56801D6F" w:rsidR="008668CE" w:rsidRDefault="008668CE" w:rsidP="00CA40D3">
      <w:pPr>
        <w:spacing w:line="480" w:lineRule="auto"/>
      </w:pPr>
      <w:r>
        <w:t xml:space="preserve">The mechanisms by which an animal becomes entangled are almost as varied as the entangling materials themselves. Any </w:t>
      </w:r>
      <w:r w:rsidR="0034668D">
        <w:t xml:space="preserve">marine </w:t>
      </w:r>
      <w:r>
        <w:t xml:space="preserve">debris that form loops </w:t>
      </w:r>
      <w:r w:rsidR="0034668D">
        <w:t xml:space="preserve">that can </w:t>
      </w:r>
      <w:r w:rsidR="0072763A">
        <w:t xml:space="preserve">ensnare </w:t>
      </w:r>
      <w:r>
        <w:t xml:space="preserve">or </w:t>
      </w:r>
      <w:r w:rsidR="0072763A">
        <w:t xml:space="preserve">sharp </w:t>
      </w:r>
      <w:commentRangeStart w:id="7"/>
      <w:r w:rsidR="0072763A">
        <w:t>objects</w:t>
      </w:r>
      <w:commentRangeEnd w:id="7"/>
      <w:r w:rsidR="006E526F">
        <w:rPr>
          <w:rStyle w:val="CommentReference"/>
        </w:rPr>
        <w:commentReference w:id="7"/>
      </w:r>
      <w:r w:rsidR="002F3800">
        <w:t xml:space="preserve"> that can embed</w:t>
      </w:r>
      <w:r w:rsidR="0072763A">
        <w:t xml:space="preserve">, such as </w:t>
      </w:r>
      <w:r>
        <w:t>hook</w:t>
      </w:r>
      <w:r w:rsidR="0072763A">
        <w:t>s,</w:t>
      </w:r>
      <w:r>
        <w:t xml:space="preserve"> pose an entanglement risk</w:t>
      </w:r>
      <w:r w:rsidR="0034668D">
        <w:t>. Entangling debris can come from</w:t>
      </w:r>
      <w:r w:rsidR="001A61E8">
        <w:t xml:space="preserve"> </w:t>
      </w:r>
      <w:r w:rsidR="0034668D">
        <w:t xml:space="preserve">terrestrial </w:t>
      </w:r>
      <w:r w:rsidR="00D54FA5">
        <w:t xml:space="preserve">and marine </w:t>
      </w:r>
      <w:r w:rsidR="00D3090C">
        <w:t>pollution</w:t>
      </w:r>
      <w:r w:rsidR="00D54FA5">
        <w:t>,</w:t>
      </w:r>
      <w:r w:rsidR="001A61E8">
        <w:t xml:space="preserve"> and </w:t>
      </w:r>
      <w:r w:rsidR="0034668D">
        <w:t xml:space="preserve">from </w:t>
      </w:r>
      <w:r w:rsidR="001A61E8">
        <w:t>derelict and active fishing gear.</w:t>
      </w:r>
      <w:r w:rsidR="001A78BC" w:rsidRPr="001A78BC">
        <w:t xml:space="preserve"> </w:t>
      </w:r>
      <w:r w:rsidR="001A78BC">
        <w:t xml:space="preserve">The mechanism of entanglement can often be determined by identifying the entangling material. Packing bands, rubber bands, </w:t>
      </w:r>
      <w:r w:rsidR="00D54FA5">
        <w:t xml:space="preserve">and </w:t>
      </w:r>
      <w:r w:rsidR="001A78BC">
        <w:t>monofilament line</w:t>
      </w:r>
      <w:r w:rsidR="006C1B1C">
        <w:t xml:space="preserve"> </w:t>
      </w:r>
      <w:r w:rsidR="001A78BC">
        <w:t xml:space="preserve">are likely </w:t>
      </w:r>
      <w:r w:rsidR="00D54FA5">
        <w:t>encountered passively as</w:t>
      </w:r>
      <w:r w:rsidR="001A78BC">
        <w:t xml:space="preserve"> debris</w:t>
      </w:r>
      <w:r w:rsidR="00D54FA5">
        <w:t>, while n</w:t>
      </w:r>
      <w:r w:rsidR="006C1B1C">
        <w:t>et fragments can be a sign of either passive encounters with floating debris or a sign of interaction with an actively fished net</w:t>
      </w:r>
      <w:r w:rsidR="001A78BC">
        <w:t xml:space="preserve">. </w:t>
      </w:r>
      <w:r w:rsidR="00764131">
        <w:t xml:space="preserve"> </w:t>
      </w:r>
      <w:r w:rsidR="0024294E" w:rsidRPr="00D54FA5">
        <w:t>Salmon flashers and other hook and line gear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D9452C">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(Zalophus californianus) on salmon fisheries in Monterey Bay, California","type":"article-journal","volume":"103"},"uris":["http://www.mendeley.com/documents/?uuid=67e4b7da-a73a-4158-8924-ed88192db0f2"]}],"mendeley":{"formattedCitation":"[9,10]","plainTextFormattedCitation":"[9,10]","previouslyFormattedCitation":"[9,10]"},"properties":{"noteIndex":0},"schema":"https://github.com/citation-style-language/schema/raw/master/csl-citation.json"}</w:instrText>
      </w:r>
      <w:r w:rsidR="0024294E">
        <w:fldChar w:fldCharType="separate"/>
      </w:r>
      <w:r w:rsidR="002B0441" w:rsidRPr="002B0441">
        <w:rPr>
          <w:noProof/>
        </w:rPr>
        <w:t>[9,10]</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debris while attempting to explore or play wit</w:t>
      </w:r>
      <w:r w:rsidR="00607D06">
        <w:t>h them</w:t>
      </w:r>
      <w:r w:rsidR="00764131">
        <w:t xml:space="preserve"> </w:t>
      </w:r>
      <w:r w:rsidR="005D4B40">
        <w:fldChar w:fldCharType="begin" w:fldLock="1"/>
      </w:r>
      <w:r w:rsidR="00D9452C">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 U.S.","editor":[{"dropping-particle":"","family":"Shomura","given":"Richard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 U.S.","id":"ITEM-2","issued":{"date-parts":[["1985"]]},"title":"Entanglement in, and Ingestion of, Plastic Litter in Marine Mammals, Sharks, and Turtles in New Zealand Waters","type":"paper-conference"},"uris":["http://www.mendeley.com/documents/?uuid=954a9aa2-ca77-472b-b5ba-7cd713d96e0a"]}],"mendeley":{"formattedCitation":"[11,12]","plainTextFormattedCitation":"[11,12]","previouslyFormattedCitation":"[11,12]"},"properties":{"noteIndex":0},"schema":"https://github.com/citation-style-language/schema/raw/master/csl-citation.json"}</w:instrText>
      </w:r>
      <w:r w:rsidR="005D4B40">
        <w:fldChar w:fldCharType="separate"/>
      </w:r>
      <w:r w:rsidR="002B0441" w:rsidRPr="002B0441">
        <w:rPr>
          <w:noProof/>
        </w:rPr>
        <w:t>[11,12]</w:t>
      </w:r>
      <w:r w:rsidR="005D4B40">
        <w:fldChar w:fldCharType="end"/>
      </w:r>
      <w:r w:rsidR="00332667">
        <w:t>.</w:t>
      </w:r>
      <w:r w:rsidR="00E1353F">
        <w:t xml:space="preserve"> The factors leading to entanglement </w:t>
      </w:r>
      <w:r w:rsidR="002B5AA8">
        <w:t>in any given location are therefore</w:t>
      </w:r>
      <w:r w:rsidR="00E1353F">
        <w:t xml:space="preserve"> governed by both local and regional dynamics, as ocean currents, upwelling patterns, fishing </w:t>
      </w:r>
      <w:r w:rsidR="00E1353F">
        <w:lastRenderedPageBreak/>
        <w:t>effort</w:t>
      </w:r>
      <w:r w:rsidR="00E24EB2">
        <w:t xml:space="preserve"> and</w:t>
      </w:r>
      <w:r w:rsidR="00C76EB0">
        <w:t xml:space="preserve"> gear types</w:t>
      </w:r>
      <w:r w:rsidR="00E1353F">
        <w:t xml:space="preserve">, prey distributions, </w:t>
      </w:r>
      <w:r w:rsidR="00C76EB0">
        <w:t>abundance of pinnipeds</w:t>
      </w:r>
      <w:r w:rsidR="00E1353F">
        <w:t xml:space="preserve">, and marine traffic patterns all may contribute to </w:t>
      </w:r>
      <w:r w:rsidR="002B5AA8">
        <w:t>both the distribution of entangling materials and the behavior of pinnipeds in the area</w:t>
      </w:r>
      <w:r w:rsidR="00E1353F">
        <w:t xml:space="preserve"> </w:t>
      </w:r>
      <w:r w:rsidR="00434CCC">
        <w:fldChar w:fldCharType="begin" w:fldLock="1"/>
      </w:r>
      <w:r w:rsidR="00D9452C">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[8,13–16]","plainTextFormattedCitation":"[8,13–16]","previouslyFormattedCitation":"[8,13–16]"},"properties":{"noteIndex":0},"schema":"https://github.com/citation-style-language/schema/raw/master/csl-citation.json"}</w:instrText>
      </w:r>
      <w:r w:rsidR="00434CCC">
        <w:fldChar w:fldCharType="separate"/>
      </w:r>
      <w:r w:rsidR="002B0441" w:rsidRPr="002B0441">
        <w:rPr>
          <w:noProof/>
        </w:rPr>
        <w:t>[8,13–16]</w:t>
      </w:r>
      <w:r w:rsidR="00434CCC">
        <w:fldChar w:fldCharType="end"/>
      </w:r>
      <w:r w:rsidR="00E1353F">
        <w:t xml:space="preserve">. </w:t>
      </w:r>
    </w:p>
    <w:p w14:paraId="7B904AC9" w14:textId="4ABF41EC"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if the observed entanglements were negatively impacting the populations.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D9452C">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[1,4,8,17–19]","plainTextFormattedCitation":"[1,4,8,17–19]","previouslyFormattedCitation":"[1,4,8,17–19]"},"properties":{"noteIndex":0},"schema":"https://github.com/citation-style-language/schema/raw/master/csl-citation.json"}</w:instrText>
      </w:r>
      <w:r w:rsidR="00A67720">
        <w:fldChar w:fldCharType="separate"/>
      </w:r>
      <w:r w:rsidR="002B0441" w:rsidRPr="002B0441">
        <w:rPr>
          <w:noProof/>
        </w:rPr>
        <w:t>[1,4,8,17–19]</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 xml:space="preserve">due to these being the </w:t>
      </w:r>
      <w:commentRangeStart w:id="8"/>
      <w:del w:id="9" w:author="Justin Jenniges" w:date="2020-04-04T15:05:00Z">
        <w:r w:rsidR="005E79D1" w:rsidDel="00675491">
          <w:delText>peak</w:delText>
        </w:r>
        <w:commentRangeEnd w:id="8"/>
        <w:r w:rsidR="00675491" w:rsidDel="00675491">
          <w:rPr>
            <w:rStyle w:val="CommentReference"/>
          </w:rPr>
          <w:commentReference w:id="8"/>
        </w:r>
        <w:r w:rsidR="005E79D1" w:rsidDel="00675491">
          <w:delText xml:space="preserve"> </w:delText>
        </w:r>
      </w:del>
      <w:ins w:id="10" w:author="Justin Jenniges" w:date="2020-04-04T15:05:00Z">
        <w:r w:rsidR="00675491">
          <w:t xml:space="preserve">top </w:t>
        </w:r>
      </w:ins>
      <w:r w:rsidR="005E79D1">
        <w:t>months for recreational and commercial fishing effort</w:t>
      </w:r>
      <w:r w:rsidR="00A67720">
        <w:t>.</w:t>
      </w:r>
      <w:r w:rsidR="004D0CF1" w:rsidRPr="000D023F">
        <w:t xml:space="preserve">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134DBEFB" w:rsidR="004B567A" w:rsidRPr="004B567A" w:rsidRDefault="004B567A" w:rsidP="00CA40D3">
      <w:pPr>
        <w:pStyle w:val="Heading2"/>
        <w:spacing w:line="480" w:lineRule="auto"/>
      </w:pPr>
      <w:r>
        <w:t>Data Collection</w:t>
      </w:r>
    </w:p>
    <w:p w14:paraId="575493C4" w14:textId="377EF171" w:rsidR="008F71E8" w:rsidRDefault="008F71E8" w:rsidP="00CA40D3">
      <w:pPr>
        <w:spacing w:line="480" w:lineRule="auto"/>
      </w:pPr>
      <w:r w:rsidRPr="00C626CD">
        <w:rPr>
          <w:iCs/>
        </w:rPr>
        <w:t>All necessary permits were obtained for the described study, which complied with all relevant regulations.</w:t>
      </w:r>
      <w:r w:rsidRPr="00C626CD">
        <w:t xml:space="preserve"> The National Marine Fisheries Service reviewed and approved our research methodologies and granted Marine Mammal Protection Act research permits 14326, 13430, and 19430. We </w:t>
      </w:r>
      <w:r>
        <w:t xml:space="preserve">also </w:t>
      </w:r>
      <w:r w:rsidRPr="00C626CD">
        <w:t xml:space="preserve">obtained Special 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1EA517B8" w14:textId="464E387C" w:rsidR="008D4A38" w:rsidRDefault="003C69EB" w:rsidP="00CA40D3">
      <w:pPr>
        <w:spacing w:line="480" w:lineRule="auto"/>
      </w:pPr>
      <w:r>
        <w:lastRenderedPageBreak/>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 xml:space="preserve">complexes </w:t>
      </w:r>
      <w:r w:rsidR="003854FD">
        <w:t>(</w:t>
      </w:r>
      <w:r w:rsidR="00C47EA5">
        <w:t>Fig 1</w:t>
      </w:r>
      <w:r w:rsidR="003854FD">
        <w:t>).</w:t>
      </w:r>
      <w:r w:rsidR="008F71E8">
        <w:t xml:space="preserve"> Occasionally, surveyors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 xml:space="preserve">Surveys often did not include all haulouts during a day due to logistical challenges such as sea conditions and daylight.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p>
    <w:p w14:paraId="50376A27" w14:textId="77777777" w:rsidR="00A8695D" w:rsidRDefault="00DF05C9" w:rsidP="00CA40D3">
      <w:pPr>
        <w:keepNext/>
        <w:spacing w:line="480" w:lineRule="auto"/>
      </w:pPr>
      <w:r>
        <w:rPr>
          <w:noProof/>
        </w:rPr>
        <w:lastRenderedPageBreak/>
        <w:drawing>
          <wp:inline distT="0" distB="0" distL="0" distR="0" wp14:anchorId="436D4240" wp14:editId="5193670B">
            <wp:extent cx="5943600" cy="418211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 for entanglement poster-b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3BA6BC32" w14:textId="07130014" w:rsidR="00BD47E5" w:rsidRDefault="00A8695D" w:rsidP="004730EF">
      <w:pPr>
        <w:pStyle w:val="Caption"/>
        <w:spacing w:line="480" w:lineRule="auto"/>
      </w:pPr>
      <w:r>
        <w:t xml:space="preserve">Fig </w:t>
      </w:r>
      <w:r w:rsidR="00FF6036">
        <w:fldChar w:fldCharType="begin"/>
      </w:r>
      <w:r w:rsidR="00FF6036">
        <w:instrText xml:space="preserve"> SEQ Figure \* ARABIC </w:instrText>
      </w:r>
      <w:r w:rsidR="00FF6036">
        <w:fldChar w:fldCharType="separate"/>
      </w:r>
      <w:r w:rsidR="008D0DD4">
        <w:rPr>
          <w:noProof/>
        </w:rPr>
        <w:t>1</w:t>
      </w:r>
      <w:r w:rsidR="00FF6036">
        <w:rPr>
          <w:noProof/>
        </w:rPr>
        <w:fldChar w:fldCharType="end"/>
      </w:r>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surveyed for entangled individuals: Tatoosh Island, the Bodelteh Islands, Carroll Island, and Sea Lion Rock.</w:t>
      </w:r>
    </w:p>
    <w:p w14:paraId="648FC8A9" w14:textId="3EA189E7" w:rsidR="00A8695D" w:rsidRDefault="00A8695D" w:rsidP="00CA40D3">
      <w:pPr>
        <w:pStyle w:val="Heading2"/>
        <w:spacing w:line="480" w:lineRule="auto"/>
      </w:pPr>
      <w:r>
        <w:t>Entanglement Rates</w:t>
      </w:r>
    </w:p>
    <w:p w14:paraId="65DEE6A5" w14:textId="25D4D779" w:rsidR="008D1B29" w:rsidRDefault="00712105" w:rsidP="00CA40D3">
      <w:pPr>
        <w:spacing w:line="480" w:lineRule="auto"/>
      </w:pPr>
      <w:r>
        <w:t>Our goal was to calculate an average annual entanglement rate for California and Steller sea lions for the northern Washington coast. Our survey effort was greatest during the summer and early fall when sea conditions were most predictable</w:t>
      </w:r>
      <w:r w:rsidR="00B32DE9">
        <w:t xml:space="preserve"> (Table 1)</w:t>
      </w:r>
      <w:r>
        <w:t>. In order to ensure that our calculated entanglement rate was representative of the year, and not biased to time periods when we had more surveys, we calculated average yearly entanglement rates using a multistep process. Counts of the total number of individuals hauled out and counts of entangled individuals</w:t>
      </w:r>
      <w:r w:rsidR="00C038FB">
        <w:t>, including both active and inactive entanglements taken from photo</w:t>
      </w:r>
      <w:r w:rsidR="00903951">
        <w:t>g</w:t>
      </w:r>
      <w:r w:rsidR="00C038FB">
        <w:t>raphs and survey notes</w:t>
      </w:r>
      <w:r w:rsidR="00903951">
        <w:t>,</w:t>
      </w:r>
      <w:r>
        <w:t xml:space="preserve"> were pooled across haulout </w:t>
      </w:r>
      <w:r w:rsidR="00D366E3">
        <w:t xml:space="preserve">complexes </w:t>
      </w:r>
      <w:r>
        <w:t xml:space="preserve">within survey days, and an entanglement rate was calculated for each survey day by dividing the total number </w:t>
      </w:r>
      <w:r>
        <w:lastRenderedPageBreak/>
        <w:t xml:space="preserve">of entangled individuals by the total count. Average </w:t>
      </w:r>
      <w:r w:rsidR="004A20E9">
        <w:t xml:space="preserve">entanglement </w:t>
      </w:r>
      <w:r>
        <w:t>rates were then calculated for each month of the nine-year study perio</w:t>
      </w:r>
      <w:r w:rsidR="004A20E9">
        <w:t xml:space="preserve">d. The </w:t>
      </w:r>
      <w:r w:rsidR="00903951">
        <w:t>mean</w:t>
      </w:r>
      <w:r w:rsidR="004A20E9">
        <w:t xml:space="preserve"> rates for each month of the study were</w:t>
      </w:r>
      <w:r>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t xml:space="preserve">to discern seasonal and annual patterns. An overall average entanglement rate was calculated for each species by taking the average of the monthly </w:t>
      </w:r>
      <w:r w:rsidR="00903951">
        <w:t>mean</w:t>
      </w:r>
      <w:r>
        <w:t xml:space="preserve"> entanglement rates.</w:t>
      </w:r>
      <w:r w:rsidR="00C20A8E">
        <w:t xml:space="preserve"> </w:t>
      </w:r>
    </w:p>
    <w:p w14:paraId="2A3EB3C8" w14:textId="77777777" w:rsidR="00B32DE9" w:rsidRDefault="00B32DE9" w:rsidP="00B32DE9">
      <w:pPr>
        <w:pStyle w:val="Caption"/>
        <w:keepNext/>
        <w:spacing w:line="480" w:lineRule="auto"/>
      </w:pPr>
      <w:r>
        <w:t xml:space="preserve">Table </w:t>
      </w:r>
      <w:r w:rsidR="00FF6036">
        <w:fldChar w:fldCharType="begin"/>
      </w:r>
      <w:r w:rsidR="00FF6036">
        <w:instrText xml:space="preserve"> SEQ Table \* ARABIC </w:instrText>
      </w:r>
      <w:r w:rsidR="00FF6036">
        <w:fldChar w:fldCharType="separate"/>
      </w:r>
      <w:r>
        <w:rPr>
          <w:noProof/>
        </w:rPr>
        <w:t>1</w:t>
      </w:r>
      <w:r w:rsidR="00FF6036">
        <w:rPr>
          <w:noProof/>
        </w:rPr>
        <w:fldChar w:fldCharType="end"/>
      </w:r>
      <w:r>
        <w:t>: The number of surveys 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32DE9" w:rsidRPr="00F22896" w14:paraId="57023165" w14:textId="77777777" w:rsidTr="00AF6904">
        <w:trPr>
          <w:trHeight w:val="300"/>
        </w:trPr>
        <w:tc>
          <w:tcPr>
            <w:tcW w:w="5000" w:type="pct"/>
            <w:gridSpan w:val="15"/>
            <w:tcBorders>
              <w:top w:val="nil"/>
              <w:left w:val="nil"/>
              <w:bottom w:val="single" w:sz="4" w:space="0" w:color="9BC2E6"/>
              <w:right w:val="nil"/>
            </w:tcBorders>
            <w:shd w:val="clear" w:color="DDEBF7" w:fill="DDEBF7"/>
            <w:vAlign w:val="center"/>
          </w:tcPr>
          <w:p w14:paraId="4283D7FF" w14:textId="77777777" w:rsidR="00B32DE9" w:rsidRPr="00F22896" w:rsidRDefault="00B32DE9" w:rsidP="00AF6904">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32DE9" w:rsidRPr="00F22896" w14:paraId="590241D1" w14:textId="77777777" w:rsidTr="00AF6904">
        <w:trPr>
          <w:trHeight w:val="300"/>
        </w:trPr>
        <w:tc>
          <w:tcPr>
            <w:tcW w:w="168" w:type="pct"/>
            <w:tcBorders>
              <w:top w:val="nil"/>
              <w:left w:val="nil"/>
              <w:bottom w:val="single" w:sz="4" w:space="0" w:color="9BC2E6"/>
              <w:right w:val="nil"/>
            </w:tcBorders>
            <w:shd w:val="clear" w:color="DDEBF7" w:fill="DDEBF7"/>
          </w:tcPr>
          <w:p w14:paraId="0A2DCEC7" w14:textId="77777777" w:rsidR="00B32DE9" w:rsidRPr="00F22896" w:rsidRDefault="00B32DE9" w:rsidP="00AF6904">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1A626F07" w14:textId="77777777" w:rsidR="00B32DE9" w:rsidRPr="00F22896" w:rsidRDefault="00B32DE9" w:rsidP="00AF6904">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D4A2500"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307A5974"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60C6728F"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3825B35D"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195EC157"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632BF62D"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289018CE"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3B14655D"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1881620D"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369B4837"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7E2E485C"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509ADE38"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604BDA4A"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32DE9" w:rsidRPr="00F22896" w14:paraId="42DC2C0C" w14:textId="77777777" w:rsidTr="00AF6904">
        <w:trPr>
          <w:trHeight w:val="300"/>
        </w:trPr>
        <w:tc>
          <w:tcPr>
            <w:tcW w:w="168" w:type="pct"/>
            <w:vMerge w:val="restart"/>
            <w:tcBorders>
              <w:top w:val="nil"/>
              <w:left w:val="nil"/>
              <w:right w:val="nil"/>
            </w:tcBorders>
            <w:textDirection w:val="btLr"/>
            <w:vAlign w:val="center"/>
          </w:tcPr>
          <w:p w14:paraId="46A3CF35" w14:textId="77777777" w:rsidR="00B32DE9" w:rsidRPr="00F22896" w:rsidRDefault="00B32DE9" w:rsidP="00AF6904">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15510DC2" w14:textId="77777777" w:rsidR="00B32DE9" w:rsidRPr="00F22896" w:rsidRDefault="00B32DE9" w:rsidP="00AF690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6189755C" w14:textId="77777777" w:rsidR="00B32DE9" w:rsidRPr="00F22896" w:rsidRDefault="00B32DE9" w:rsidP="00AF690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16838DD"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65A6C72"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5FF3C7D"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BC05089"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BDEA2C4"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716EA95"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5322481"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7FAF428D"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01990553"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66DFC6B"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247988B7" w14:textId="77777777" w:rsidR="00B32DE9" w:rsidRPr="00F22896" w:rsidRDefault="00B32DE9" w:rsidP="00AF690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657E8C60"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32DE9" w:rsidRPr="00F22896" w14:paraId="1C21A7AC" w14:textId="77777777" w:rsidTr="00AF6904">
        <w:trPr>
          <w:trHeight w:val="300"/>
        </w:trPr>
        <w:tc>
          <w:tcPr>
            <w:tcW w:w="168" w:type="pct"/>
            <w:vMerge/>
            <w:tcBorders>
              <w:left w:val="nil"/>
              <w:right w:val="nil"/>
            </w:tcBorders>
          </w:tcPr>
          <w:p w14:paraId="139294CA" w14:textId="77777777" w:rsidR="00B32DE9" w:rsidRPr="00F22896" w:rsidRDefault="00B32DE9" w:rsidP="00AF690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962C758" w14:textId="77777777" w:rsidR="00B32DE9" w:rsidRPr="00F22896" w:rsidRDefault="00B32DE9" w:rsidP="00AF690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5D86837D"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6F2A74"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FBC6807"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19EF9DC0"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188393FD"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0AD0FE18"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0EB0A681"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29F056CA"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043E5881"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6D60D86"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3CD1C484"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66CD8F0" w14:textId="77777777" w:rsidR="00B32DE9" w:rsidRPr="00F22896" w:rsidRDefault="00B32DE9" w:rsidP="00AF690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28CB58FD"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32DE9" w:rsidRPr="00F22896" w14:paraId="31BF97F8" w14:textId="77777777" w:rsidTr="00AF6904">
        <w:trPr>
          <w:trHeight w:val="300"/>
        </w:trPr>
        <w:tc>
          <w:tcPr>
            <w:tcW w:w="168" w:type="pct"/>
            <w:vMerge/>
            <w:tcBorders>
              <w:left w:val="nil"/>
              <w:right w:val="nil"/>
            </w:tcBorders>
          </w:tcPr>
          <w:p w14:paraId="522A2915" w14:textId="77777777" w:rsidR="00B32DE9" w:rsidRPr="00F22896" w:rsidRDefault="00B32DE9" w:rsidP="00AF690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676DBED" w14:textId="77777777" w:rsidR="00B32DE9" w:rsidRPr="00F22896" w:rsidRDefault="00B32DE9" w:rsidP="00AF690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08DFF003" w14:textId="77777777" w:rsidR="00B32DE9" w:rsidRPr="00F22896" w:rsidRDefault="00B32DE9" w:rsidP="00AF690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2075F8F"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FE9BAD4"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4B1349B"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D3BCCC4"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A2B465C"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0936F205"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1BEF5EF1"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491A1513"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08A7455C"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41C8A87"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25FB280C"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2F3C2762"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32DE9" w:rsidRPr="00F22896" w14:paraId="7CE102C6" w14:textId="77777777" w:rsidTr="00AF6904">
        <w:trPr>
          <w:trHeight w:val="300"/>
        </w:trPr>
        <w:tc>
          <w:tcPr>
            <w:tcW w:w="168" w:type="pct"/>
            <w:vMerge/>
            <w:tcBorders>
              <w:left w:val="nil"/>
              <w:right w:val="nil"/>
            </w:tcBorders>
          </w:tcPr>
          <w:p w14:paraId="1E35D5DE" w14:textId="77777777" w:rsidR="00B32DE9" w:rsidRPr="00F22896" w:rsidRDefault="00B32DE9" w:rsidP="00AF690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125A7826" w14:textId="77777777" w:rsidR="00B32DE9" w:rsidRPr="00F22896" w:rsidRDefault="00B32DE9" w:rsidP="00AF690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33BFFCC2" w14:textId="77777777" w:rsidR="00B32DE9" w:rsidRPr="00F22896" w:rsidRDefault="00B32DE9" w:rsidP="00AF6904">
            <w:pPr>
              <w:spacing w:after="0" w:line="480" w:lineRule="auto"/>
              <w:jc w:val="right"/>
              <w:rPr>
                <w:rFonts w:ascii="Calibri" w:eastAsia="Times New Roman" w:hAnsi="Calibri" w:cs="Calibri"/>
                <w:color w:val="000000"/>
                <w:sz w:val="16"/>
                <w:szCs w:val="16"/>
              </w:rPr>
            </w:pPr>
            <w:commentRangeStart w:id="11"/>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75065BB"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125BAD2C"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0F3C96"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942AE5"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83E7C51"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50340345"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766E51B8"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0141F004"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9A179C8"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22C9CD91"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2E005CC"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574B3FF2"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commentRangeEnd w:id="11"/>
            <w:r w:rsidR="00100764">
              <w:rPr>
                <w:rStyle w:val="CommentReference"/>
              </w:rPr>
              <w:commentReference w:id="11"/>
            </w:r>
          </w:p>
        </w:tc>
      </w:tr>
      <w:tr w:rsidR="00B32DE9" w:rsidRPr="00F22896" w14:paraId="15EB64ED" w14:textId="77777777" w:rsidTr="00AF6904">
        <w:trPr>
          <w:trHeight w:val="300"/>
        </w:trPr>
        <w:tc>
          <w:tcPr>
            <w:tcW w:w="168" w:type="pct"/>
            <w:vMerge/>
            <w:tcBorders>
              <w:left w:val="nil"/>
              <w:right w:val="nil"/>
            </w:tcBorders>
          </w:tcPr>
          <w:p w14:paraId="5F345A4B" w14:textId="77777777" w:rsidR="00B32DE9" w:rsidRPr="00F22896" w:rsidRDefault="00B32DE9" w:rsidP="00AF690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678CC87" w14:textId="77777777" w:rsidR="00B32DE9" w:rsidRPr="00F22896" w:rsidRDefault="00B32DE9" w:rsidP="00AF690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34B5CB8" w14:textId="77777777" w:rsidR="00B32DE9" w:rsidRPr="00F22896" w:rsidRDefault="00B32DE9" w:rsidP="00AF690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4D30B41E"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607AC25B"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607F06A2"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042E4C12"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F29127F"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5B788AC"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4D03161C"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0A741208"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21E478ED"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4FFE288"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77A24B5A"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831B4A2"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32DE9" w:rsidRPr="00F22896" w14:paraId="2EF9DB63" w14:textId="77777777" w:rsidTr="00AF6904">
        <w:trPr>
          <w:trHeight w:val="300"/>
        </w:trPr>
        <w:tc>
          <w:tcPr>
            <w:tcW w:w="168" w:type="pct"/>
            <w:vMerge/>
            <w:tcBorders>
              <w:left w:val="nil"/>
              <w:right w:val="nil"/>
            </w:tcBorders>
          </w:tcPr>
          <w:p w14:paraId="028B82D0" w14:textId="77777777" w:rsidR="00B32DE9" w:rsidRPr="00F22896" w:rsidRDefault="00B32DE9" w:rsidP="00AF690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D260735" w14:textId="77777777" w:rsidR="00B32DE9" w:rsidRPr="00F22896" w:rsidRDefault="00B32DE9" w:rsidP="00AF690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76EF4515"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543A3CC0"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93970FC"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BB04838"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4CF4990"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1F45DC27"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61B788B"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6EC450F"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6122451C"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AC23C54"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89157B5"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ADE7187"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52B6196A"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32DE9" w:rsidRPr="00F22896" w14:paraId="7CFD1C40" w14:textId="77777777" w:rsidTr="00AF6904">
        <w:trPr>
          <w:trHeight w:val="300"/>
        </w:trPr>
        <w:tc>
          <w:tcPr>
            <w:tcW w:w="168" w:type="pct"/>
            <w:vMerge/>
            <w:tcBorders>
              <w:left w:val="nil"/>
              <w:right w:val="nil"/>
            </w:tcBorders>
          </w:tcPr>
          <w:p w14:paraId="426243AD" w14:textId="77777777" w:rsidR="00B32DE9" w:rsidRPr="00F22896" w:rsidRDefault="00B32DE9" w:rsidP="00AF690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4ECB0E1A" w14:textId="77777777" w:rsidR="00B32DE9" w:rsidRPr="00F22896" w:rsidRDefault="00B32DE9" w:rsidP="00AF690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EE8D582"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2553C2CE" w14:textId="77777777" w:rsidR="00B32DE9" w:rsidRPr="00F22896" w:rsidRDefault="00B32DE9" w:rsidP="00AF690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96525DD"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586A5EA2"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3BD5468"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115BCE4F"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A066CD7"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338A3A2A"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8E630BA"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11E836C0"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4891BCD" w14:textId="77777777" w:rsidR="00B32DE9" w:rsidRPr="00F22896" w:rsidRDefault="00B32DE9" w:rsidP="00AF690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6AFC35DA"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8AAD6BE"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32DE9" w:rsidRPr="00F22896" w14:paraId="24D5A530" w14:textId="77777777" w:rsidTr="00AF6904">
        <w:trPr>
          <w:trHeight w:val="300"/>
        </w:trPr>
        <w:tc>
          <w:tcPr>
            <w:tcW w:w="168" w:type="pct"/>
            <w:vMerge/>
            <w:tcBorders>
              <w:left w:val="nil"/>
              <w:right w:val="nil"/>
            </w:tcBorders>
          </w:tcPr>
          <w:p w14:paraId="1531AC4D" w14:textId="77777777" w:rsidR="00B32DE9" w:rsidRPr="00F22896" w:rsidRDefault="00B32DE9" w:rsidP="00AF690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DABD2ED" w14:textId="77777777" w:rsidR="00B32DE9" w:rsidRPr="00F22896" w:rsidRDefault="00B32DE9" w:rsidP="00AF690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33C7967B"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AE4B1FF"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28D37CA"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EA2040A"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881F4AA"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1C93E012"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7007E2DC"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9970755"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320139FF"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41AB7B0"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005C2CA" w14:textId="77777777" w:rsidR="00B32DE9" w:rsidRPr="00F22896" w:rsidRDefault="00B32DE9" w:rsidP="00AF690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80E8FEE"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1B4816B"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32DE9" w:rsidRPr="00F22896" w14:paraId="4694D489" w14:textId="77777777" w:rsidTr="00AF6904">
        <w:trPr>
          <w:trHeight w:val="300"/>
        </w:trPr>
        <w:tc>
          <w:tcPr>
            <w:tcW w:w="168" w:type="pct"/>
            <w:vMerge/>
            <w:tcBorders>
              <w:left w:val="nil"/>
              <w:bottom w:val="nil"/>
              <w:right w:val="nil"/>
            </w:tcBorders>
          </w:tcPr>
          <w:p w14:paraId="332EE892" w14:textId="77777777" w:rsidR="00B32DE9" w:rsidRPr="00F22896" w:rsidRDefault="00B32DE9" w:rsidP="00AF690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9D037B" w14:textId="77777777" w:rsidR="00B32DE9" w:rsidRPr="00F22896" w:rsidRDefault="00B32DE9" w:rsidP="00AF690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079B4261" w14:textId="77777777" w:rsidR="00B32DE9" w:rsidRPr="00F22896" w:rsidRDefault="00B32DE9" w:rsidP="00AF690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6A4E3BA8"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5653939E"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52EA57"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AF4F28F"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720A2173"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09B24040"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16579A50"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39C7B858"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3DF7D42C"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67936B68"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1D8C634E" w14:textId="77777777" w:rsidR="00B32DE9" w:rsidRPr="00F22896" w:rsidRDefault="00B32DE9" w:rsidP="00AF690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DCA57BE" w14:textId="77777777" w:rsidR="00B32DE9" w:rsidRPr="00F22896" w:rsidRDefault="00B32DE9" w:rsidP="00AF690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32DE9" w:rsidRPr="00F22896" w14:paraId="0E380A66" w14:textId="77777777" w:rsidTr="00AF6904">
        <w:trPr>
          <w:trHeight w:val="300"/>
        </w:trPr>
        <w:tc>
          <w:tcPr>
            <w:tcW w:w="168" w:type="pct"/>
            <w:tcBorders>
              <w:top w:val="single" w:sz="4" w:space="0" w:color="9BC2E6"/>
              <w:left w:val="nil"/>
              <w:bottom w:val="nil"/>
              <w:right w:val="nil"/>
            </w:tcBorders>
            <w:shd w:val="clear" w:color="DDEBF7" w:fill="DDEBF7"/>
          </w:tcPr>
          <w:p w14:paraId="56AA74AB" w14:textId="77777777" w:rsidR="00B32DE9" w:rsidRPr="00F22896" w:rsidRDefault="00B32DE9" w:rsidP="00AF6904">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644AA959" w14:textId="77777777" w:rsidR="00B32DE9" w:rsidRPr="00F22896" w:rsidRDefault="00B32DE9" w:rsidP="00AF6904">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1F4FA462"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4D621067"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461C203A"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400D1E9F"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525C9386"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44946CBF"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0D1CB8E7"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21EE1D68"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46EAEE0E"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3DBB6FAB"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5AB7D221"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5905221D"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4FAA27B" w14:textId="77777777" w:rsidR="00B32DE9" w:rsidRPr="00F22896" w:rsidRDefault="00B32DE9" w:rsidP="00AF690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069BB96A" w14:textId="77777777" w:rsidR="00B32DE9" w:rsidRDefault="00B32DE9" w:rsidP="00CA40D3">
      <w:pPr>
        <w:spacing w:line="480" w:lineRule="auto"/>
      </w:pPr>
    </w:p>
    <w:p w14:paraId="3551314F" w14:textId="3F9A0E7B" w:rsidR="00A8695D" w:rsidRDefault="00C55ED6" w:rsidP="00CA40D3">
      <w:pPr>
        <w:pStyle w:val="Heading2"/>
        <w:spacing w:line="480" w:lineRule="auto"/>
      </w:pPr>
      <w:r>
        <w:t>Photo</w:t>
      </w:r>
      <w:r w:rsidR="00A8695D">
        <w:t xml:space="preserve"> Analysis</w:t>
      </w:r>
    </w:p>
    <w:p w14:paraId="4B2885B3" w14:textId="05393067"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12"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w:t>
      </w:r>
      <w:r w:rsidR="00F071F5">
        <w:lastRenderedPageBreak/>
        <w:t>shape</w:t>
      </w:r>
      <w:r w:rsidR="006873F0">
        <w:t xml:space="preserve">, </w:t>
      </w:r>
      <w:commentRangeStart w:id="13"/>
      <w:r w:rsidR="006873F0">
        <w:t>whisker length</w:t>
      </w:r>
      <w:commentRangeEnd w:id="13"/>
      <w:r w:rsidR="00C871DE">
        <w:rPr>
          <w:rStyle w:val="CommentReference"/>
        </w:rPr>
        <w:commentReference w:id="13"/>
      </w:r>
      <w:r w:rsidR="006873F0">
        <w:t xml:space="preserve">, </w:t>
      </w:r>
      <w:r w:rsidR="00F071F5">
        <w:t>and presence of secondary sexual features</w:t>
      </w:r>
      <w:r w:rsidR="00375FDE">
        <w:t>.</w:t>
      </w:r>
      <w:r w:rsidR="001A438E">
        <w:t xml:space="preserve"> </w:t>
      </w:r>
      <w:bookmarkEnd w:id="12"/>
      <w:r w:rsidR="00C55ED6">
        <w:t>The proportion of entangled individuals in each sex and age class were calculated.</w:t>
      </w:r>
    </w:p>
    <w:p w14:paraId="6EAABEA4" w14:textId="79821DEF" w:rsidR="00A8695D" w:rsidRDefault="0089338A" w:rsidP="00CA40D3">
      <w:pPr>
        <w:spacing w:line="480" w:lineRule="auto"/>
      </w:pPr>
      <w:r>
        <w:t>Entangl</w:t>
      </w:r>
      <w:r w:rsidR="00395EE6">
        <w:t>ements</w:t>
      </w:r>
      <w:r>
        <w:t xml:space="preserve"> were identified to </w:t>
      </w:r>
      <w:r w:rsidR="001A438E">
        <w:t>one of nine</w:t>
      </w:r>
      <w:r>
        <w:t xml:space="preserve"> categories: </w:t>
      </w:r>
      <w:commentRangeStart w:id="14"/>
      <w:r w:rsidR="001A397F">
        <w:t>p</w:t>
      </w:r>
      <w:r>
        <w:t>acking band</w:t>
      </w:r>
      <w:commentRangeEnd w:id="14"/>
      <w:r w:rsidR="00047844">
        <w:rPr>
          <w:rStyle w:val="CommentReference"/>
        </w:rPr>
        <w:commentReference w:id="14"/>
      </w:r>
      <w:r>
        <w:t xml:space="preserve">,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 xml:space="preserve">60 to </w:t>
      </w:r>
      <w:r w:rsidR="00F518B3">
        <w:t>2</w:t>
      </w:r>
      <w:r w:rsidR="00A87CEA">
        <w:t xml:space="preserve">00cm </w:t>
      </w:r>
      <w:r w:rsidR="00933504">
        <w:t xml:space="preserve">leader </w:t>
      </w:r>
      <w:r w:rsidR="001D1C26">
        <w:t>ahead of</w:t>
      </w:r>
      <w:r w:rsidR="00144A77">
        <w:t xml:space="preserve"> the </w:t>
      </w:r>
      <w:r w:rsidR="00A87CEA">
        <w:t>lure or baited hook</w:t>
      </w:r>
      <w:r w:rsidR="0048358F">
        <w:t>. The hook from the lure or baited hook 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the entangled individual. Rubber bands </w:t>
      </w:r>
      <w:r w:rsidR="00B4373F">
        <w:t xml:space="preserve">were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w:t>
      </w:r>
      <w:commentRangeStart w:id="15"/>
      <w:commentRangeStart w:id="16"/>
      <w:r w:rsidR="00395EE6">
        <w:t>Mo</w:t>
      </w:r>
      <w:commentRangeEnd w:id="15"/>
      <w:r w:rsidR="00CF5C93">
        <w:rPr>
          <w:rStyle w:val="CommentReference"/>
        </w:rPr>
        <w:commentReference w:id="15"/>
      </w:r>
      <w:commentRangeEnd w:id="16"/>
      <w:r w:rsidR="007E3361">
        <w:rPr>
          <w:rStyle w:val="CommentReference"/>
        </w:rPr>
        <w:commentReference w:id="16"/>
      </w:r>
      <w:r w:rsidR="00395EE6">
        <w:t>nofilament lines are lines that are commonly used in recreational fisheries and for leaders in commercial salmon fisheries; monofilament lines were differentiated from gillnets by the presence of knot</w:t>
      </w:r>
      <w:r w:rsidR="001D1C26">
        <w:t>ted webbing</w:t>
      </w:r>
      <w:r w:rsidR="00395EE6">
        <w:t xml:space="preserve"> in the gillnet</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An</w:t>
      </w:r>
      <w:commentRangeStart w:id="17"/>
      <w:commentRangeStart w:id="18"/>
      <w:r w:rsidR="003E59AC">
        <w:t>ima</w:t>
      </w:r>
      <w:commentRangeEnd w:id="17"/>
      <w:r w:rsidR="00CF5C93">
        <w:rPr>
          <w:rStyle w:val="CommentReference"/>
        </w:rPr>
        <w:commentReference w:id="17"/>
      </w:r>
      <w:commentRangeEnd w:id="18"/>
      <w:r w:rsidR="007E3361">
        <w:rPr>
          <w:rStyle w:val="CommentReference"/>
        </w:rPr>
        <w:commentReference w:id="18"/>
      </w:r>
      <w:r w:rsidR="003E59AC">
        <w:t xml:space="preserve">ls with evidence of a </w:t>
      </w:r>
      <w:r w:rsidR="00CA204F">
        <w:t>previous</w:t>
      </w:r>
      <w:r w:rsidR="00395EE6">
        <w:t xml:space="preserve"> entanglement </w:t>
      </w:r>
      <w:r w:rsidR="00E468B2">
        <w:t>but where</w:t>
      </w:r>
      <w:r w:rsidR="00395EE6">
        <w:t xml:space="preserve"> no debris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calculated </w:t>
      </w:r>
      <w:r w:rsidR="00744C2A">
        <w:t xml:space="preserve">over months </w:t>
      </w:r>
      <w:r w:rsidR="00225B81">
        <w:t>and</w:t>
      </w:r>
      <w:r w:rsidR="00744C2A">
        <w:t xml:space="preserve"> years </w:t>
      </w:r>
      <w:r w:rsidR="001A438E">
        <w:t xml:space="preserve">to analyze </w:t>
      </w:r>
      <w:r w:rsidR="002722B9">
        <w:t>trends in material occurrence</w:t>
      </w:r>
      <w:r w:rsidR="008D631F">
        <w:t xml:space="preserve">. </w:t>
      </w:r>
    </w:p>
    <w:p w14:paraId="38F3F289" w14:textId="4F7D7E8B" w:rsidR="00A8695D" w:rsidRDefault="00C55ED6" w:rsidP="00CA40D3">
      <w:pPr>
        <w:pStyle w:val="Heading2"/>
        <w:spacing w:line="480" w:lineRule="auto"/>
      </w:pPr>
      <w:r>
        <w:t>Packing Band A</w:t>
      </w:r>
      <w:r w:rsidR="00A8695D">
        <w:t>nalysis</w:t>
      </w:r>
    </w:p>
    <w:p w14:paraId="7952A208" w14:textId="6BA49CE6" w:rsidR="00305A80" w:rsidRDefault="004230A0" w:rsidP="00CA40D3">
      <w:pPr>
        <w:spacing w:line="480" w:lineRule="auto"/>
      </w:pPr>
      <w:r>
        <w:t xml:space="preserve">Annual packing band entanglement occurrence was further analyzed </w:t>
      </w:r>
      <w:r w:rsidR="00CD2578">
        <w:t xml:space="preserve">for correlation </w:t>
      </w:r>
      <w:r w:rsidR="00EB7580">
        <w:t>with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w:t>
      </w:r>
      <w:r w:rsidR="00E32B84">
        <w:t xml:space="preserve">annual trend </w:t>
      </w:r>
      <w:r w:rsidR="00D758CB">
        <w:lastRenderedPageBreak/>
        <w:t xml:space="preserve">analysis due to </w:t>
      </w:r>
      <w:r w:rsidR="003E59AC">
        <w:t>low</w:t>
      </w:r>
      <w:r w:rsidR="00D758CB">
        <w:t xml:space="preserve"> s</w:t>
      </w:r>
      <w:r w:rsidR="00395EE6">
        <w:t>ea lion s</w:t>
      </w:r>
      <w:r w:rsidR="00D758CB">
        <w:t xml:space="preserve">urvey effort after the month of June. OCNMS conducted </w:t>
      </w:r>
      <w:commentRangeStart w:id="19"/>
      <w:r w:rsidR="00D758CB">
        <w:t>1,548</w:t>
      </w:r>
      <w:r w:rsidR="000756EF">
        <w:t xml:space="preserve"> </w:t>
      </w:r>
      <w:commentRangeEnd w:id="19"/>
      <w:r w:rsidR="00E32B84">
        <w:rPr>
          <w:rStyle w:val="CommentReference"/>
        </w:rPr>
        <w:commentReference w:id="19"/>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D9452C">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Program","id":"ITEM-1","issue":"January","issued":{"date-parts":[["2012"]]},"number-of-pages":"19","title":"NOAA Marine Debris Shoreline Survey Field Guide","type":"report"},"uris":["http://www.mendeley.com/documents/?uuid=7608afcf-c4e5-3945-8f4c-3cf649082009"]}],"mendeley":{"formattedCitation":"[20]","plainTextFormattedCitation":"[20]","previouslyFormattedCitation":"[20]"},"properties":{"noteIndex":0},"schema":"https://github.com/citation-style-language/schema/raw/master/csl-citation.json"}</w:instrText>
      </w:r>
      <w:r w:rsidR="000756EF">
        <w:fldChar w:fldCharType="separate"/>
      </w:r>
      <w:r w:rsidR="002B0441" w:rsidRPr="002B0441">
        <w:rPr>
          <w:noProof/>
        </w:rPr>
        <w:t>[20]</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p>
    <w:p w14:paraId="370C18B3" w14:textId="77777777" w:rsidR="00361790" w:rsidRDefault="00361790" w:rsidP="00CA40D3">
      <w:pPr>
        <w:pStyle w:val="Heading2"/>
        <w:spacing w:line="480" w:lineRule="auto"/>
      </w:pPr>
      <w:r>
        <w:t>Stranding Analysis</w:t>
      </w:r>
    </w:p>
    <w:p w14:paraId="661C4FF6" w14:textId="08238C6B" w:rsidR="00361790" w:rsidRDefault="00395EE6" w:rsidP="00CA40D3">
      <w:pPr>
        <w:spacing w:line="480" w:lineRule="auto"/>
      </w:pPr>
      <w:r>
        <w:t>T</w:t>
      </w:r>
      <w:r w:rsidR="00361790">
        <w:t>he West Coast Marine Mammal Stranding Network, overseen by the West Coast Regional Office of NOAA’s Protected Resources Division</w:t>
      </w:r>
      <w:r w:rsidR="00861E12">
        <w:t xml:space="preserve">, </w:t>
      </w:r>
      <w:r>
        <w:t>ha</w:t>
      </w:r>
      <w:r w:rsidR="00F71130">
        <w:t>s</w:t>
      </w:r>
      <w:r>
        <w:t xml:space="preserve"> recorde</w:t>
      </w:r>
      <w:r w:rsidR="00F71130">
        <w:t xml:space="preserve">d opportunistic sightings of </w:t>
      </w:r>
      <w:r>
        <w:t xml:space="preserve">marine mammal strandings </w:t>
      </w:r>
      <w:r w:rsidR="00861E12">
        <w:t>since the early 1980’s</w:t>
      </w:r>
      <w:r w:rsidR="00361790">
        <w:t>. 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 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w:t>
      </w:r>
      <w:commentRangeStart w:id="20"/>
      <w:r w:rsidR="007E2A6D">
        <w:t>record</w:t>
      </w:r>
      <w:commentRangeEnd w:id="20"/>
      <w:r w:rsidR="00A8065F">
        <w:rPr>
          <w:rStyle w:val="CommentReference"/>
        </w:rPr>
        <w:commentReference w:id="20"/>
      </w:r>
      <w:r w:rsidR="007E2A6D">
        <w:t xml:space="preserve"> </w:t>
      </w:r>
      <w:r w:rsidR="00235759">
        <w:t xml:space="preserve">and assigned to one of the categories used during our live surveys (e.g. packing band, flasher, etc.). </w:t>
      </w:r>
      <w:r w:rsidR="00FC4BB8">
        <w:t>Entanglements marked “Possible”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3868CC75" w14:textId="77777777" w:rsidR="00B32DE9" w:rsidRDefault="00B32DE9" w:rsidP="00B32DE9">
      <w:pPr>
        <w:pStyle w:val="Heading2"/>
        <w:spacing w:line="480" w:lineRule="auto"/>
      </w:pPr>
      <w:r>
        <w:lastRenderedPageBreak/>
        <w:t>Population Trends</w:t>
      </w:r>
    </w:p>
    <w:p w14:paraId="51834915" w14:textId="1D8C908F" w:rsidR="00235759" w:rsidRDefault="00B32DE9" w:rsidP="00CA40D3">
      <w:pPr>
        <w:spacing w:line="480" w:lineRule="auto"/>
      </w:pPr>
      <w:r>
        <w:t xml:space="preserve">Population trends were calculated using a three-step process. First, for each species we pooled the counts from the four major haulout complexes on days when all four haulouts were visited. Next, we averaged all complete survey days within a month for a monthly average. Last, we averaged the mean monthly counts for an annual estimate of </w:t>
      </w:r>
      <w:r w:rsidR="00235759">
        <w:t xml:space="preserve">the </w:t>
      </w:r>
      <w:r>
        <w:t xml:space="preserve">average number of </w:t>
      </w:r>
      <w:r w:rsidR="0035555C">
        <w:t xml:space="preserve">Steller and California </w:t>
      </w:r>
      <w:r>
        <w:t xml:space="preserve">sea lions using the four major haulout complexes over the study </w:t>
      </w:r>
      <w:proofErr w:type="gramStart"/>
      <w:r>
        <w:t>duration .</w:t>
      </w:r>
      <w:proofErr w:type="gramEnd"/>
      <w:r>
        <w:t xml:space="preserve"> The observed change in annual counts were calculated for each year using the formula</w:t>
      </w:r>
    </w:p>
    <w:commentRangeStart w:id="21"/>
    <w:commentRangeStart w:id="22"/>
    <w:p w14:paraId="0E3A810C" w14:textId="47BE7306" w:rsidR="00FC3520" w:rsidRDefault="00FF6036" w:rsidP="00FC3520">
      <w:pPr>
        <w:spacing w:line="480" w:lineRule="auto"/>
        <w:jc w:val="center"/>
        <w:rPr>
          <w:rFonts w:eastAsiaTheme="minorEastAsia"/>
        </w:rPr>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B32DE9">
        <w:rPr>
          <w:rFonts w:eastAsiaTheme="minorEastAsia"/>
        </w:rPr>
        <w:t xml:space="preserve"> </w:t>
      </w:r>
      <w:commentRangeEnd w:id="21"/>
      <w:r w:rsidR="0035555C">
        <w:rPr>
          <w:rStyle w:val="CommentReference"/>
        </w:rPr>
        <w:commentReference w:id="21"/>
      </w:r>
      <w:commentRangeEnd w:id="22"/>
      <w:r w:rsidR="003F2B6D">
        <w:rPr>
          <w:rStyle w:val="CommentReference"/>
        </w:rPr>
        <w:commentReference w:id="22"/>
      </w:r>
    </w:p>
    <w:p w14:paraId="4ECA365C" w14:textId="5E59FC24" w:rsidR="00B32DE9" w:rsidRPr="00235759" w:rsidRDefault="00FC3520" w:rsidP="00CA40D3">
      <w:pPr>
        <w:spacing w:line="480" w:lineRule="auto"/>
        <w:rPr>
          <w:rFonts w:eastAsiaTheme="minorEastAsia"/>
        </w:rPr>
      </w:pPr>
      <w:r>
        <w:rPr>
          <w:rFonts w:eastAsiaTheme="minorEastAsia"/>
        </w:rPr>
        <w:t>w</w:t>
      </w:r>
      <w:r w:rsidR="00B32DE9">
        <w:rPr>
          <w:rFonts w:eastAsiaTheme="minorEastAsia"/>
        </w:rPr>
        <w:t xml:space="preserve">here </w:t>
      </w:r>
      <w:proofErr w:type="spellStart"/>
      <w:r w:rsidR="00B32DE9" w:rsidRPr="00553DA4">
        <w:rPr>
          <w:rFonts w:eastAsiaTheme="minorEastAsia"/>
          <w:i/>
        </w:rPr>
        <w:t>t</w:t>
      </w:r>
      <w:proofErr w:type="spellEnd"/>
      <w:r w:rsidR="00B32DE9">
        <w:rPr>
          <w:rFonts w:eastAsiaTheme="minorEastAsia"/>
        </w:rPr>
        <w:t xml:space="preserve"> is year and </w:t>
      </w:r>
      <w:r w:rsidR="00B32DE9" w:rsidRPr="00553DA4">
        <w:rPr>
          <w:rFonts w:eastAsiaTheme="minorEastAsia"/>
          <w:i/>
        </w:rPr>
        <w:t>N</w:t>
      </w:r>
      <w:r w:rsidR="00B32DE9">
        <w:rPr>
          <w:rFonts w:eastAsiaTheme="minorEastAsia"/>
        </w:rPr>
        <w:t xml:space="preserve"> is the average count for the year</w:t>
      </w:r>
      <w:r w:rsidR="00B32DE9">
        <w:t>, then averaged over all study years to produce the overall average population growth rate for each species (</w:t>
      </w:r>
      <w:commentRangeStart w:id="23"/>
      <w:commentRangeStart w:id="24"/>
      <w:r w:rsidR="00B32DE9">
        <w:t>Fig 2</w:t>
      </w:r>
      <w:commentRangeEnd w:id="23"/>
      <w:r w:rsidR="00CC4978">
        <w:rPr>
          <w:rStyle w:val="CommentReference"/>
        </w:rPr>
        <w:commentReference w:id="23"/>
      </w:r>
      <w:commentRangeEnd w:id="24"/>
      <w:r w:rsidR="00F9184A">
        <w:rPr>
          <w:rStyle w:val="CommentReference"/>
        </w:rPr>
        <w:commentReference w:id="24"/>
      </w:r>
      <w:r w:rsidR="00B32DE9">
        <w:t xml:space="preserve">). We excluded </w:t>
      </w:r>
      <w:r w:rsidR="00CC4978">
        <w:t>2018</w:t>
      </w:r>
      <w:r w:rsidR="00F9184A">
        <w:t xml:space="preserve"> </w:t>
      </w:r>
      <w:r w:rsidR="00B32DE9">
        <w:t>data from the analysis because there were no survey days that covered all four haulout sites after June, potentially biasing the counts by not including the full range of seasonal variation (Table 1).</w:t>
      </w:r>
    </w:p>
    <w:p w14:paraId="721F1593" w14:textId="677F4051" w:rsidR="00F71D4C" w:rsidRDefault="00F71D4C" w:rsidP="00CA40D3">
      <w:pPr>
        <w:pStyle w:val="Heading1"/>
        <w:spacing w:line="480" w:lineRule="auto"/>
      </w:pPr>
      <w:commentRangeStart w:id="25"/>
      <w:r>
        <w:t>Results</w:t>
      </w:r>
      <w:commentRangeEnd w:id="25"/>
      <w:r w:rsidR="00A37D62">
        <w:rPr>
          <w:rStyle w:val="CommentReference"/>
          <w:rFonts w:asciiTheme="minorHAnsi" w:eastAsiaTheme="minorHAnsi" w:hAnsiTheme="minorHAnsi" w:cstheme="minorBidi"/>
          <w:color w:val="auto"/>
        </w:rPr>
        <w:commentReference w:id="25"/>
      </w:r>
    </w:p>
    <w:p w14:paraId="1BB5761A" w14:textId="53036A82" w:rsidR="00B3127D" w:rsidRPr="00B3127D" w:rsidRDefault="00B3127D" w:rsidP="00CA40D3">
      <w:pPr>
        <w:pStyle w:val="Heading2"/>
        <w:spacing w:line="480" w:lineRule="auto"/>
      </w:pPr>
      <w:r>
        <w:t>Entanglement Rates</w:t>
      </w:r>
    </w:p>
    <w:p w14:paraId="2D8B8E3B" w14:textId="2E490593" w:rsidR="00F71D4C" w:rsidRDefault="00F71D4C" w:rsidP="00CA40D3">
      <w:pPr>
        <w:spacing w:line="480" w:lineRule="auto"/>
      </w:pPr>
      <w:r>
        <w:t>There were 648</w:t>
      </w:r>
      <w:r w:rsidR="00E940A5">
        <w:t xml:space="preserve"> active and inactive</w:t>
      </w:r>
      <w:r>
        <w:t xml:space="preserve"> entanglements observed in the survey area from 2010-2018, 6</w:t>
      </w:r>
      <w:r w:rsidR="00BA0E85">
        <w:t>11</w:t>
      </w:r>
      <w:r>
        <w:t xml:space="preserve"> of which were documented at the four major haulout </w:t>
      </w:r>
      <w:r w:rsidR="00FA5EE6">
        <w:t>complexes</w:t>
      </w:r>
      <w:r w:rsidR="00DF0857">
        <w:t>: 433 Steller and 178 California sea lions.</w:t>
      </w:r>
      <w:r>
        <w:t xml:space="preserve"> </w:t>
      </w:r>
      <w:r w:rsidR="009D08E6">
        <w:t>T</w:t>
      </w:r>
      <w:r w:rsidR="00004F06">
        <w:t>he</w:t>
      </w:r>
      <w:r w:rsidR="00045B6C">
        <w:t xml:space="preserve"> </w:t>
      </w:r>
      <w:r w:rsidR="001511FA">
        <w:t xml:space="preserve">average </w:t>
      </w:r>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1A6471">
        <w:t xml:space="preserve">Paired </w:t>
      </w:r>
      <w:r w:rsidR="00EE6CC1">
        <w:t>t-test, df = 11,</w:t>
      </w:r>
      <w:r w:rsidR="00FF7A80">
        <w:t xml:space="preserve"> </w:t>
      </w:r>
      <w:r w:rsidR="00772C33">
        <w:t xml:space="preserve">t = 1.41, </w:t>
      </w:r>
      <w:r w:rsidR="00FF7A80">
        <w:t>p = 0.</w:t>
      </w:r>
      <w:r w:rsidR="00DB5F96">
        <w:t>19</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sea lions, but California sea lions exhibited </w:t>
      </w:r>
      <w:r w:rsidR="001842B2">
        <w:t xml:space="preserve">a peak in entanglement rate in the </w:t>
      </w:r>
      <w:r w:rsidR="00C01C12">
        <w:t>summer</w:t>
      </w:r>
      <w:r w:rsidR="00197110">
        <w:t xml:space="preserve"> (</w:t>
      </w:r>
      <w:commentRangeStart w:id="26"/>
      <w:r w:rsidR="00197110">
        <w:t xml:space="preserve">Fig </w:t>
      </w:r>
      <w:r w:rsidR="00FA5EE6">
        <w:t>2</w:t>
      </w:r>
      <w:r w:rsidR="0069149E">
        <w:t>, Fig 3</w:t>
      </w:r>
      <w:r w:rsidR="00197110">
        <w:t>)</w:t>
      </w:r>
      <w:r w:rsidR="003C59E8">
        <w:t xml:space="preserve">. </w:t>
      </w:r>
      <w:commentRangeEnd w:id="26"/>
      <w:r w:rsidR="00CC4978">
        <w:rPr>
          <w:rStyle w:val="CommentReference"/>
        </w:rPr>
        <w:commentReference w:id="26"/>
      </w:r>
      <w:commentRangeStart w:id="27"/>
      <w:commentRangeStart w:id="28"/>
      <w:r w:rsidR="00E6458E">
        <w:t>The average entanglement rate</w:t>
      </w:r>
      <w:r w:rsidR="00F52B1D">
        <w:t>s</w:t>
      </w:r>
      <w:r w:rsidR="00E6458E">
        <w:t xml:space="preserve"> for</w:t>
      </w:r>
      <w:r w:rsidR="0045413C">
        <w:t xml:space="preserve"> California sea lions in</w:t>
      </w:r>
      <w:r w:rsidR="00E6458E">
        <w:t xml:space="preserve"> </w:t>
      </w:r>
      <w:r w:rsidR="00F52B1D">
        <w:t xml:space="preserve">June (10.2%) and </w:t>
      </w:r>
      <w:r w:rsidR="00E6458E">
        <w:t>July</w:t>
      </w:r>
      <w:r w:rsidR="00C01C12">
        <w:t xml:space="preserve"> (12.1%)</w:t>
      </w:r>
      <w:r w:rsidR="00823409">
        <w:t xml:space="preserve"> w</w:t>
      </w:r>
      <w:r w:rsidR="00F52B1D">
        <w:t>ere</w:t>
      </w:r>
      <w:r w:rsidR="00E6458E">
        <w:t xml:space="preserve"> </w:t>
      </w:r>
      <w:r w:rsidR="00F77423">
        <w:t xml:space="preserve">at least an </w:t>
      </w:r>
      <w:r w:rsidR="00F77423">
        <w:lastRenderedPageBreak/>
        <w:t xml:space="preserve">order of magnitude greater than all other months, and the month with the next highest rate (November: 1.5%) </w:t>
      </w:r>
      <w:r w:rsidR="00C70747">
        <w:t xml:space="preserve">was </w:t>
      </w:r>
      <w:r w:rsidR="00F77423">
        <w:t>still an order of magnitude greater than the others (average 0.19%, range 0-0.41%)</w:t>
      </w:r>
      <w:r w:rsidR="009C1841">
        <w:t>.</w:t>
      </w:r>
      <w:commentRangeEnd w:id="27"/>
      <w:r w:rsidR="000177E5">
        <w:rPr>
          <w:rStyle w:val="CommentReference"/>
        </w:rPr>
        <w:commentReference w:id="27"/>
      </w:r>
      <w:commentRangeEnd w:id="28"/>
      <w:r w:rsidR="00DC1256">
        <w:rPr>
          <w:rStyle w:val="CommentReference"/>
        </w:rPr>
        <w:commentReference w:id="28"/>
      </w:r>
    </w:p>
    <w:p w14:paraId="3E3FBD75" w14:textId="6A9083EA" w:rsidR="004C322F" w:rsidRDefault="004C322F" w:rsidP="00CA40D3">
      <w:pPr>
        <w:spacing w:line="480" w:lineRule="auto"/>
      </w:pPr>
      <w:r>
        <w:rPr>
          <w:noProof/>
          <w:sz w:val="16"/>
          <w:szCs w:val="16"/>
        </w:rPr>
        <w:drawing>
          <wp:inline distT="0" distB="0" distL="0" distR="0" wp14:anchorId="4521A8A9" wp14:editId="4711F8FD">
            <wp:extent cx="6233064" cy="3307404"/>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 Months Composi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9649" cy="3326817"/>
                    </a:xfrm>
                    <a:prstGeom prst="rect">
                      <a:avLst/>
                    </a:prstGeom>
                  </pic:spPr>
                </pic:pic>
              </a:graphicData>
            </a:graphic>
          </wp:inline>
        </w:drawing>
      </w:r>
    </w:p>
    <w:p w14:paraId="12E4A867" w14:textId="6E25ED83" w:rsidR="004C322F" w:rsidRDefault="004C322F" w:rsidP="00CA40D3">
      <w:pPr>
        <w:pStyle w:val="Caption"/>
        <w:spacing w:line="480" w:lineRule="auto"/>
      </w:pPr>
      <w:r>
        <w:t xml:space="preserve">Fig </w:t>
      </w:r>
      <w:r w:rsidR="00FA5EE6">
        <w:t>2</w:t>
      </w:r>
      <w:r>
        <w:t xml:space="preserve">: Average entanglement rates </w:t>
      </w:r>
      <w:r w:rsidR="0045413C">
        <w:t xml:space="preserve">(expressed as entanglements per individual) </w:t>
      </w:r>
      <w:r>
        <w:t>and entangling material proportions for Steller and California sea lions in northern W</w:t>
      </w:r>
      <w:r w:rsidR="00FC775B">
        <w:t>ashington</w:t>
      </w:r>
      <w:r>
        <w:t xml:space="preserve"> from 2010-2018 by month</w:t>
      </w:r>
      <w:r w:rsidR="003802F9">
        <w:t xml:space="preserve">. Entanglement rate calculations only included entangled individuals observed at one of four major haulout </w:t>
      </w:r>
      <w:r w:rsidR="00FA5EE6">
        <w:t>complexes</w:t>
      </w:r>
      <w:r w:rsidR="003802F9">
        <w:t xml:space="preserve">. Entangling materials were analyzed for any entangled individuals with photos of sufficient quality. </w:t>
      </w:r>
    </w:p>
    <w:p w14:paraId="3E739CDB" w14:textId="77777777" w:rsidR="0069149E" w:rsidRDefault="0069149E" w:rsidP="00CA40D3">
      <w:pPr>
        <w:spacing w:line="480" w:lineRule="auto"/>
      </w:pPr>
      <w:r>
        <w:rPr>
          <w:i/>
          <w:iCs/>
          <w:noProof/>
          <w:sz w:val="16"/>
          <w:szCs w:val="16"/>
        </w:rPr>
        <w:lastRenderedPageBreak/>
        <w:drawing>
          <wp:inline distT="0" distB="0" distL="0" distR="0" wp14:anchorId="0893BAE7" wp14:editId="79D77CE5">
            <wp:extent cx="5963055" cy="32491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tes Years Composi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3866" cy="3260440"/>
                    </a:xfrm>
                    <a:prstGeom prst="rect">
                      <a:avLst/>
                    </a:prstGeom>
                  </pic:spPr>
                </pic:pic>
              </a:graphicData>
            </a:graphic>
          </wp:inline>
        </w:drawing>
      </w:r>
    </w:p>
    <w:p w14:paraId="4015A7B0" w14:textId="49E7BD84" w:rsidR="0069149E" w:rsidRPr="0069149E" w:rsidRDefault="0069149E" w:rsidP="00CA40D3">
      <w:pPr>
        <w:pStyle w:val="Caption"/>
        <w:spacing w:line="480" w:lineRule="auto"/>
      </w:pPr>
      <w:r>
        <w:t xml:space="preserve">Fig 3: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 </w:t>
      </w:r>
    </w:p>
    <w:p w14:paraId="2BAF33F4" w14:textId="6D23D664" w:rsidR="00B3127D" w:rsidRDefault="003E2EA8" w:rsidP="00CA40D3">
      <w:pPr>
        <w:pStyle w:val="Heading2"/>
        <w:spacing w:line="480" w:lineRule="auto"/>
      </w:pPr>
      <w:r>
        <w:t>Material</w:t>
      </w:r>
      <w:r w:rsidR="00B3127D">
        <w:t xml:space="preserve"> Analysis</w:t>
      </w:r>
    </w:p>
    <w:p w14:paraId="43BD11B4" w14:textId="7FDAC957"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For Steller sea lions, a</w:t>
      </w:r>
      <w:r w:rsidR="00701074">
        <w:t>ctive entanglements comprised 7</w:t>
      </w:r>
      <w:r w:rsidR="00C77545">
        <w:t>7.9</w:t>
      </w:r>
      <w:r w:rsidR="00701074">
        <w:t>% of all entanglements</w:t>
      </w:r>
      <w:r w:rsidR="00805AF3">
        <w:t xml:space="preserve">, but the entangling material was only identifiable for </w:t>
      </w:r>
      <w:r w:rsidR="00C77545">
        <w:t>55.4</w:t>
      </w:r>
      <w:r w:rsidR="00805AF3">
        <w:t xml:space="preserve">% </w:t>
      </w:r>
      <w:r w:rsidR="008F1F2B">
        <w:t xml:space="preserve">(n = </w:t>
      </w:r>
      <w:r w:rsidR="00C77545">
        <w:t>154</w:t>
      </w:r>
      <w:r w:rsidR="008F1F2B">
        <w:t>)</w:t>
      </w:r>
      <w:r w:rsidR="00805AF3">
        <w:t xml:space="preserve"> of them</w:t>
      </w:r>
      <w:r w:rsidR="00701074">
        <w:t xml:space="preserve">. </w:t>
      </w:r>
      <w:commentRangeStart w:id="29"/>
      <w:r w:rsidR="00F71D4C">
        <w:t>The majority of identifiable entanglements</w:t>
      </w:r>
      <w:r w:rsidR="00AF7B49">
        <w:t xml:space="preserve"> </w:t>
      </w:r>
      <w:commentRangeEnd w:id="29"/>
      <w:r w:rsidR="009D3901">
        <w:rPr>
          <w:rStyle w:val="CommentReference"/>
        </w:rPr>
        <w:commentReference w:id="29"/>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rubber bands (7.8%),</w:t>
      </w:r>
      <w:r w:rsidR="001F7C2C">
        <w:t xml:space="preserve"> </w:t>
      </w:r>
      <w:r w:rsidR="007C0142">
        <w:t>monofilament line (</w:t>
      </w:r>
      <w:r w:rsidR="001F7C2C">
        <w:t>6.5</w:t>
      </w:r>
      <w:r w:rsidR="00F71D4C">
        <w:t xml:space="preserve">%), </w:t>
      </w:r>
      <w:r w:rsidR="007C0142">
        <w:t>netting (1.</w:t>
      </w:r>
      <w:r w:rsidR="001F7C2C">
        <w:t>9</w:t>
      </w:r>
      <w:r w:rsidR="007C0142">
        <w:t>%), and hook and line (1.</w:t>
      </w:r>
      <w:r w:rsidR="001F7C2C">
        <w:t>9</w:t>
      </w:r>
      <w:r w:rsidR="001C7A14">
        <w:t>%)</w:t>
      </w:r>
      <w:r w:rsidR="001F7C2C">
        <w:t xml:space="preserve">, and </w:t>
      </w:r>
      <w:r w:rsidR="001F7C2C">
        <w:t>rope (0.6%)</w:t>
      </w:r>
      <w:r w:rsidR="001C7A14">
        <w:t>.</w:t>
      </w:r>
      <w:r w:rsidR="000F00F0">
        <w:t xml:space="preserve"> </w:t>
      </w:r>
      <w:r w:rsidR="001F7C2C">
        <w:t>For California sea lions, 80% of all entanglements were active, and 41.4% of active entanglements were identifiable. Packing bands made up the majority of entanglements (70.8%), followed by monofilament line (12.5%), rope (10.4%), and flashers (6.3%)</w:t>
      </w:r>
      <w:r w:rsidR="00957A83">
        <w:t>.</w:t>
      </w:r>
      <w:r w:rsidR="00C27CC7">
        <w:t xml:space="preserve"> For both </w:t>
      </w:r>
      <w:proofErr w:type="gramStart"/>
      <w:r w:rsidR="00C27CC7">
        <w:t>species</w:t>
      </w:r>
      <w:proofErr w:type="gramEnd"/>
      <w:r w:rsidR="00C27CC7">
        <w:t xml:space="preserve"> salmon flashers were only observed in the months of June – September </w:t>
      </w:r>
      <w:r w:rsidR="00C27CC7">
        <w:lastRenderedPageBreak/>
        <w:t>coinciding with the local recreational and commercial ocean salmon troll fishery (Fig 2).</w:t>
      </w:r>
      <w:r w:rsidR="00C27CC7">
        <w:t xml:space="preserve"> </w:t>
      </w:r>
      <w:r w:rsidR="000F00F0">
        <w:t>In all cases where the entangling material could not be identified the entanglement scar or wound was located on the neck, indicating that those entanglements were caused by an encircling material, such as a packing band, rubber band, monofilament line, or netting.</w:t>
      </w:r>
      <w:r w:rsidR="001C7A14">
        <w:t xml:space="preserve"> </w:t>
      </w:r>
    </w:p>
    <w:p w14:paraId="7C52BC9B" w14:textId="3A73E712" w:rsidR="003E2EA8" w:rsidRDefault="003E2EA8" w:rsidP="00CA40D3">
      <w:pPr>
        <w:pStyle w:val="Heading2"/>
        <w:spacing w:line="480" w:lineRule="auto"/>
      </w:pPr>
      <w:r>
        <w:t>Sex and Age</w:t>
      </w:r>
    </w:p>
    <w:p w14:paraId="530A4B58" w14:textId="2DDA6C4E" w:rsidR="00AA3912" w:rsidRDefault="00C60D47" w:rsidP="00CA40D3">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w:t>
      </w:r>
      <w:commentRangeStart w:id="30"/>
      <w:r w:rsidR="00333D59">
        <w:t xml:space="preserve">sex or the age </w:t>
      </w:r>
      <w:commentRangeEnd w:id="30"/>
      <w:r w:rsidR="009D3901">
        <w:rPr>
          <w:rStyle w:val="CommentReference"/>
        </w:rPr>
        <w:commentReference w:id="30"/>
      </w:r>
      <w:r w:rsidR="00333D59">
        <w:t xml:space="preserve">could be identified for an additional </w:t>
      </w:r>
      <w:r w:rsidR="00973080">
        <w:t>19.9</w:t>
      </w:r>
      <w:r w:rsidR="00333D59">
        <w:t>%</w:t>
      </w:r>
      <w:r w:rsidR="00C6370D">
        <w:t xml:space="preserve"> for the </w:t>
      </w:r>
      <w:r w:rsidR="00973080">
        <w:t>357</w:t>
      </w:r>
      <w:r w:rsidR="00C6370D">
        <w:t xml:space="preserve"> </w:t>
      </w:r>
      <w:r w:rsidR="00973080">
        <w:t xml:space="preserve">Steller </w:t>
      </w:r>
      <w:r w:rsidR="00C6370D">
        <w:t>sea lions analyzed</w:t>
      </w:r>
      <w:r w:rsidR="00333D59">
        <w:t>. The majority of the entangled individuals were adults (</w:t>
      </w:r>
      <w:r w:rsidR="00CE2879">
        <w:t>77.0</w:t>
      </w:r>
      <w:r w:rsidR="00333D59">
        <w:t xml:space="preserve">%), </w:t>
      </w:r>
      <w:r w:rsidR="00CE2879">
        <w:t>32</w:t>
      </w:r>
      <w:r w:rsidR="00333D59">
        <w:t xml:space="preserve">.4% of which were male and </w:t>
      </w:r>
      <w:r w:rsidR="00CE2879">
        <w:t>63.3</w:t>
      </w:r>
      <w:r w:rsidR="00333D59">
        <w:t>% were female</w:t>
      </w:r>
      <w:r w:rsidR="002226D5">
        <w:t>; only</w:t>
      </w:r>
      <w:r w:rsidR="00375FDE">
        <w:t xml:space="preserve"> </w:t>
      </w:r>
      <w:r w:rsidR="00CE2879">
        <w:t>17.1</w:t>
      </w:r>
      <w:r w:rsidR="00BE591D">
        <w:t xml:space="preserve">% were </w:t>
      </w:r>
      <w:r w:rsidR="00D524E3">
        <w:t>juveniles</w:t>
      </w:r>
      <w:r w:rsidR="00BE591D">
        <w:t>,</w:t>
      </w:r>
      <w:r w:rsidR="00D524E3">
        <w:t xml:space="preserve"> and </w:t>
      </w:r>
      <w:r w:rsidR="00BE591D">
        <w:t>no entangled pups were observed</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4)</w:t>
      </w:r>
      <w:r w:rsidR="005C5CDC">
        <w:t xml:space="preserve">. </w:t>
      </w:r>
      <w:r w:rsidR="00AA3912">
        <w:t>The sex and age could be identified for 98.6% (n = 143) of entangled California sea lions, 142 of which were adult males, with one juvenile male</w:t>
      </w:r>
      <w:commentRangeStart w:id="31"/>
      <w:commentRangeStart w:id="32"/>
      <w:commentRangeStart w:id="33"/>
      <w:commentRangeStart w:id="34"/>
      <w:r w:rsidR="00BC0E7E">
        <w:t>. The juvenile male was entangled in a packing band,</w:t>
      </w:r>
      <w:r w:rsidR="009B07EE">
        <w:t xml:space="preserve"> and</w:t>
      </w:r>
      <w:r w:rsidR="00BC0E7E">
        <w:t xml:space="preserve"> the </w:t>
      </w:r>
      <w:r w:rsidR="00D945A6">
        <w:t xml:space="preserve">overall </w:t>
      </w:r>
      <w:r w:rsidR="00BC0E7E">
        <w:t>entangling material proportions are otherwise equivalent to the material proport</w:t>
      </w:r>
      <w:bookmarkStart w:id="35" w:name="_GoBack"/>
      <w:bookmarkEnd w:id="35"/>
      <w:r w:rsidR="00BC0E7E">
        <w:t xml:space="preserve">ions for </w:t>
      </w:r>
      <w:r w:rsidR="00D945A6">
        <w:t xml:space="preserve">adult male </w:t>
      </w:r>
      <w:r w:rsidR="00BC0E7E">
        <w:t>California sea lions.</w:t>
      </w:r>
      <w:commentRangeEnd w:id="31"/>
      <w:r w:rsidR="005227C7">
        <w:rPr>
          <w:rStyle w:val="CommentReference"/>
        </w:rPr>
        <w:commentReference w:id="31"/>
      </w:r>
      <w:commentRangeEnd w:id="32"/>
      <w:r w:rsidR="00827580">
        <w:rPr>
          <w:rStyle w:val="CommentReference"/>
        </w:rPr>
        <w:commentReference w:id="32"/>
      </w:r>
      <w:commentRangeEnd w:id="33"/>
      <w:r w:rsidR="00B35B5C">
        <w:rPr>
          <w:rStyle w:val="CommentReference"/>
        </w:rPr>
        <w:commentReference w:id="33"/>
      </w:r>
      <w:commentRangeEnd w:id="34"/>
      <w:r w:rsidR="007629ED">
        <w:rPr>
          <w:rStyle w:val="CommentReference"/>
        </w:rPr>
        <w:commentReference w:id="34"/>
      </w:r>
    </w:p>
    <w:p w14:paraId="1C56DDB5" w14:textId="3ECA617C" w:rsidR="00F556B3" w:rsidRDefault="00874CE9" w:rsidP="00CA40D3">
      <w:pPr>
        <w:keepNext/>
        <w:spacing w:line="480" w:lineRule="auto"/>
      </w:pPr>
      <w:r>
        <w:rPr>
          <w:noProof/>
        </w:rPr>
        <w:lastRenderedPageBreak/>
        <w:drawing>
          <wp:inline distT="0" distB="0" distL="0" distR="0" wp14:anchorId="750AA7D6" wp14:editId="3A9C97B4">
            <wp:extent cx="5943600" cy="42316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j mat prop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14:paraId="00A0F67C" w14:textId="1C47DA4E" w:rsidR="009F04B7" w:rsidRPr="003E2EA8" w:rsidRDefault="00F556B3" w:rsidP="00CA40D3">
      <w:pPr>
        <w:pStyle w:val="Caption"/>
        <w:spacing w:line="480" w:lineRule="auto"/>
      </w:pPr>
      <w:r>
        <w:t xml:space="preserve">Fig </w:t>
      </w:r>
      <w:r w:rsidR="00C6370D">
        <w:t>4</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 xml:space="preserve">uveniles,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CA40D3">
      <w:pPr>
        <w:pStyle w:val="Heading2"/>
        <w:spacing w:line="480" w:lineRule="auto"/>
      </w:pPr>
      <w:r>
        <w:t>Packing Band Analysis</w:t>
      </w:r>
    </w:p>
    <w:p w14:paraId="3FD97BEC" w14:textId="5892E055" w:rsidR="00613440" w:rsidRDefault="00CD2A09" w:rsidP="00CA40D3">
      <w:pPr>
        <w:spacing w:line="480" w:lineRule="auto"/>
      </w:pPr>
      <w:r>
        <w:t xml:space="preserve">Annual trends in </w:t>
      </w:r>
      <w:r w:rsidR="00540612">
        <w:t>the proportion of entanglements caused by packing bands</w:t>
      </w:r>
      <w:r>
        <w:t xml:space="preserve"> </w:t>
      </w:r>
      <w:r w:rsidR="00C24525">
        <w:t xml:space="preserve">from 2012-2017 </w:t>
      </w:r>
      <w:r w:rsidR="00824436">
        <w:t>correlate</w:t>
      </w:r>
      <w:r w:rsidR="000F1D4B">
        <w:t>d</w:t>
      </w:r>
      <w:r>
        <w:t xml:space="preserve"> with the annual occurrence of packing bands observed during OCNMS beach debris surveys</w:t>
      </w:r>
      <w:r w:rsidR="00CE0A29">
        <w:t xml:space="preserve"> </w:t>
      </w:r>
      <w:r>
        <w:t>(</w:t>
      </w:r>
      <w:commentRangeStart w:id="36"/>
      <w:commentRangeStart w:id="37"/>
      <w:commentRangeStart w:id="38"/>
      <w:r w:rsidR="00E365A3">
        <w:t>Pearson’s</w:t>
      </w:r>
      <w:commentRangeEnd w:id="36"/>
      <w:r w:rsidR="00FF2F34">
        <w:rPr>
          <w:rStyle w:val="CommentReference"/>
        </w:rPr>
        <w:commentReference w:id="36"/>
      </w:r>
      <w:commentRangeEnd w:id="37"/>
      <w:r w:rsidR="00904991">
        <w:rPr>
          <w:rStyle w:val="CommentReference"/>
        </w:rPr>
        <w:commentReference w:id="37"/>
      </w:r>
      <w:commentRangeEnd w:id="38"/>
      <w:r w:rsidR="00D703D5">
        <w:rPr>
          <w:rStyle w:val="CommentReference"/>
        </w:rPr>
        <w:commentReference w:id="38"/>
      </w:r>
      <w:r w:rsidR="00E365A3">
        <w:t xml:space="preserve"> R</w:t>
      </w:r>
      <w:r>
        <w:t>=0.</w:t>
      </w:r>
      <w:r w:rsidR="00C24525">
        <w:t>81</w:t>
      </w:r>
      <w:r w:rsidR="00E719C8">
        <w:t xml:space="preserve">; Fig </w:t>
      </w:r>
      <w:r w:rsidR="00904991">
        <w:t>5</w:t>
      </w:r>
      <w:r>
        <w:t>).</w:t>
      </w:r>
    </w:p>
    <w:p w14:paraId="7960B0C3" w14:textId="053C1EC9" w:rsidR="00BC7834" w:rsidRDefault="00757C1F" w:rsidP="00CA40D3">
      <w:pPr>
        <w:keepNext/>
        <w:spacing w:line="480" w:lineRule="auto"/>
      </w:pPr>
      <w:r>
        <w:rPr>
          <w:noProof/>
        </w:rPr>
        <w:lastRenderedPageBreak/>
        <w:drawing>
          <wp:inline distT="0" distB="0" distL="0" distR="0" wp14:anchorId="4E9D73C8" wp14:editId="338C137D">
            <wp:extent cx="5943600" cy="3554095"/>
            <wp:effectExtent l="0" t="0" r="0" b="190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ing bands 2 ax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1573D258" w14:textId="2C903EFF" w:rsidR="005B753D" w:rsidRDefault="00BC7834" w:rsidP="00CA40D3">
      <w:pPr>
        <w:pStyle w:val="Caption"/>
        <w:spacing w:line="480" w:lineRule="auto"/>
      </w:pPr>
      <w:r>
        <w:t xml:space="preserve">Fig </w:t>
      </w:r>
      <w:r w:rsidR="00904991">
        <w:t>5</w:t>
      </w:r>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263C6F86" w:rsidR="002C7876" w:rsidRDefault="002C7876" w:rsidP="00CA40D3">
      <w:pPr>
        <w:pStyle w:val="Heading2"/>
        <w:spacing w:line="480" w:lineRule="auto"/>
      </w:pPr>
      <w:r>
        <w:t>Stranding Analysis</w:t>
      </w:r>
    </w:p>
    <w:p w14:paraId="5E808F54" w14:textId="52B0A01E" w:rsidR="002C7876" w:rsidRP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on the coast of Washington and Oregon</w:t>
      </w:r>
      <w:r>
        <w:t xml:space="preserve"> from 2010-2018. </w:t>
      </w:r>
      <w:r w:rsidR="00337883">
        <w:t xml:space="preserve">The proportion of dead strandings exhibiting evidence of entanglement was </w:t>
      </w:r>
      <w:r w:rsidR="0005799D">
        <w:t>1.6</w:t>
      </w:r>
      <w:r w:rsidR="00E242D3">
        <w:t>%</w:t>
      </w:r>
      <w:r w:rsidR="00337883">
        <w:t xml:space="preserve"> for Steller </w:t>
      </w:r>
      <w:r w:rsidR="00E242D3">
        <w:t>sea lions and 0.</w:t>
      </w:r>
      <w:r w:rsidR="0005799D">
        <w:t>38</w:t>
      </w:r>
      <w:r w:rsidR="00E242D3">
        <w:t>% for California</w:t>
      </w:r>
      <w:r w:rsidR="00337883">
        <w:t xml:space="preserve"> sea lions. </w:t>
      </w:r>
      <w:r w:rsidR="000311AE">
        <w:t xml:space="preserve">All four entangled California sea lions that stranded dead were adult males. Of the nine dead stranded entangled Steller sea lions, </w:t>
      </w:r>
      <w:r w:rsidR="00047692">
        <w:t>7</w:t>
      </w:r>
      <w:r w:rsidR="000311AE">
        <w:t xml:space="preserve"> were adults (4 females, 3 male</w:t>
      </w:r>
      <w:r w:rsidR="00047692">
        <w:t>s</w:t>
      </w:r>
      <w:commentRangeStart w:id="39"/>
      <w:commentRangeStart w:id="40"/>
      <w:commentRangeEnd w:id="40"/>
      <w:r w:rsidR="00815747">
        <w:rPr>
          <w:rStyle w:val="CommentReference"/>
        </w:rPr>
        <w:commentReference w:id="40"/>
      </w:r>
      <w:commentRangeEnd w:id="39"/>
      <w:r w:rsidR="00047692">
        <w:rPr>
          <w:rStyle w:val="CommentReference"/>
        </w:rPr>
        <w:commentReference w:id="39"/>
      </w:r>
      <w:r w:rsidR="000311AE">
        <w:t>), one subadult</w:t>
      </w:r>
      <w:r w:rsidR="00047692">
        <w:t>, and one unknown</w:t>
      </w:r>
      <w:r w:rsidR="000311AE">
        <w: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 xml:space="preserve">remaining six records did not have enough detail to determine the </w:t>
      </w:r>
      <w:r w:rsidR="000311AE">
        <w:lastRenderedPageBreak/>
        <w:t>status of the entanglement or the entangling material.</w:t>
      </w:r>
      <w:r w:rsidR="0011219E">
        <w:t xml:space="preserve"> No sea lions stranded dead </w:t>
      </w:r>
      <w:r w:rsidR="00E365A3">
        <w:t xml:space="preserve">were observed </w:t>
      </w:r>
      <w:r w:rsidR="0011219E">
        <w:t>entangled in packing bands.</w:t>
      </w:r>
    </w:p>
    <w:p w14:paraId="69282AC1" w14:textId="77777777" w:rsidR="00FA5EE6" w:rsidRDefault="00FA5EE6" w:rsidP="00CA40D3">
      <w:pPr>
        <w:pStyle w:val="Heading2"/>
        <w:spacing w:line="480" w:lineRule="auto"/>
      </w:pPr>
      <w:r>
        <w:t>Population Trends</w:t>
      </w:r>
    </w:p>
    <w:p w14:paraId="44FD2A45" w14:textId="4CFDF178" w:rsidR="00FA5EE6" w:rsidRDefault="00FA5EE6" w:rsidP="00CA40D3">
      <w:pPr>
        <w:spacing w:line="480" w:lineRule="auto"/>
      </w:pPr>
      <w:r>
        <w:t>There were 189 survey days from 2010-2017 where counts were recorded at all four major</w:t>
      </w:r>
      <w:r w:rsidR="002B7620">
        <w:t xml:space="preserve"> </w:t>
      </w:r>
      <w:r w:rsidR="006A6E41">
        <w:t>complexes</w:t>
      </w:r>
      <w:r>
        <w:t>. The average annual</w:t>
      </w:r>
      <w:commentRangeStart w:id="41"/>
      <w:commentRangeStart w:id="42"/>
      <w:r>
        <w:t xml:space="preserve"> growth </w:t>
      </w:r>
      <w:commentRangeEnd w:id="41"/>
      <w:r w:rsidR="00BC6992">
        <w:rPr>
          <w:rStyle w:val="CommentReference"/>
        </w:rPr>
        <w:commentReference w:id="41"/>
      </w:r>
      <w:commentRangeEnd w:id="42"/>
      <w:r w:rsidR="00AE731F">
        <w:rPr>
          <w:rStyle w:val="CommentReference"/>
        </w:rPr>
        <w:commentReference w:id="42"/>
      </w:r>
      <w:r>
        <w:t xml:space="preserve">of </w:t>
      </w:r>
      <w:r w:rsidR="009B610B">
        <w:t xml:space="preserve">the </w:t>
      </w:r>
      <w:r>
        <w:t>Steller sea lion</w:t>
      </w:r>
      <w:r w:rsidR="009B610B">
        <w:t xml:space="preserve"> population</w:t>
      </w:r>
      <w:r w:rsidR="007C7349">
        <w:t xml:space="preserve"> at the haulout complexes</w:t>
      </w:r>
      <w:r>
        <w:t xml:space="preserve"> in northern Washington was 7.9% </w:t>
      </w:r>
      <w:r w:rsidRPr="00E31241">
        <w:t>±</w:t>
      </w:r>
      <w:r>
        <w:t xml:space="preserve"> 3.2 (95% CI), and California sea lions exhibited a similar average annual rate of change, 7.8% </w:t>
      </w:r>
      <w:r w:rsidRPr="00E31241">
        <w:t>±</w:t>
      </w:r>
      <w:r>
        <w:t xml:space="preserve"> 4.2 (95% CI; Fig </w:t>
      </w:r>
      <w:r w:rsidR="00904991">
        <w:t>6</w:t>
      </w:r>
      <w:r>
        <w:t xml:space="preserve">). </w:t>
      </w:r>
    </w:p>
    <w:p w14:paraId="3F4B7215" w14:textId="77777777" w:rsidR="00FA5EE6" w:rsidRDefault="00FA5EE6" w:rsidP="00CA40D3">
      <w:pPr>
        <w:keepNext/>
        <w:spacing w:line="480" w:lineRule="auto"/>
      </w:pPr>
      <w:r>
        <w:rPr>
          <w:noProof/>
        </w:rPr>
        <w:drawing>
          <wp:inline distT="0" distB="0" distL="0" distR="0" wp14:anchorId="41F8803C" wp14:editId="755C47E6">
            <wp:extent cx="5943600" cy="364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 Trends 2010-201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4C646160" w14:textId="0D91FAC7" w:rsidR="00FA5EE6" w:rsidRPr="00091F86" w:rsidRDefault="00FA5EE6" w:rsidP="00CA40D3">
      <w:pPr>
        <w:pStyle w:val="Caption"/>
        <w:spacing w:line="480" w:lineRule="auto"/>
      </w:pPr>
      <w:r>
        <w:t xml:space="preserve">Fig </w:t>
      </w:r>
      <w:r w:rsidR="00904991">
        <w:t>6</w:t>
      </w:r>
      <w:r>
        <w:t>: Trends in average annual counts of Steller and California sea lions present at four major haulout complexes on the north coast of Washington from 2010-2017.</w:t>
      </w:r>
    </w:p>
    <w:p w14:paraId="0A91133B" w14:textId="594FF92F" w:rsidR="00941680" w:rsidRDefault="00911BDD" w:rsidP="00CA40D3">
      <w:pPr>
        <w:pStyle w:val="Heading1"/>
        <w:spacing w:line="480" w:lineRule="auto"/>
      </w:pPr>
      <w:r>
        <w:lastRenderedPageBreak/>
        <w:t>Discussion</w:t>
      </w:r>
    </w:p>
    <w:p w14:paraId="0932AE01" w14:textId="1B896D68" w:rsidR="002B7620" w:rsidRDefault="007540DA" w:rsidP="00CA40D3">
      <w:pPr>
        <w:spacing w:line="480" w:lineRule="auto"/>
      </w:pPr>
      <w:r>
        <w:t xml:space="preserve">Despite exhibiting high rates of entanglement, populations of both California sea lions and Steller sea lions exhibited high rates of growth in northern Washington, suggesting that entanglements did not affect the population dynamics of either species in this area enough to cause concern. </w:t>
      </w:r>
      <w:commentRangeStart w:id="43"/>
      <w:commentRangeStart w:id="44"/>
      <w:r w:rsidR="00BE48BC">
        <w:t>Th</w:t>
      </w:r>
      <w:commentRangeEnd w:id="43"/>
      <w:r w:rsidR="00560693">
        <w:rPr>
          <w:rStyle w:val="CommentReference"/>
        </w:rPr>
        <w:commentReference w:id="43"/>
      </w:r>
      <w:commentRangeEnd w:id="44"/>
      <w:r w:rsidR="00101AA6">
        <w:rPr>
          <w:rStyle w:val="CommentReference"/>
        </w:rPr>
        <w:commentReference w:id="44"/>
      </w:r>
      <w:r w:rsidR="00BE48BC">
        <w:t xml:space="preserve">e entanglement rate </w:t>
      </w:r>
      <w:r w:rsidR="00EE1462">
        <w:t>observed</w:t>
      </w:r>
      <w:r w:rsidR="00DB250C">
        <w:t xml:space="preserve"> </w:t>
      </w:r>
      <w:r w:rsidR="00BE48BC">
        <w:t>for California sea lions</w:t>
      </w:r>
      <w:r w:rsidR="00DB250C">
        <w:t xml:space="preserve"> in this study</w:t>
      </w:r>
      <w:r w:rsidR="0011219E">
        <w:t xml:space="preserve"> wa</w:t>
      </w:r>
      <w:r w:rsidR="001D52A6">
        <w:t xml:space="preserve">s </w:t>
      </w:r>
      <w:r w:rsidR="00BE48BC">
        <w:t xml:space="preserve">the </w:t>
      </w:r>
      <w:r w:rsidR="00BC48E8">
        <w:t>second</w:t>
      </w:r>
      <w:r w:rsidR="004428A3">
        <w:t xml:space="preserve"> </w:t>
      </w:r>
      <w:r w:rsidR="001D52A6">
        <w:t xml:space="preserve">highest </w:t>
      </w:r>
      <w:r w:rsidR="00BE48BC">
        <w:t>rate documented for any pinniped</w:t>
      </w:r>
      <w:r w:rsidR="001D52A6">
        <w:t xml:space="preserve"> in the </w:t>
      </w:r>
      <w:r w:rsidR="00BE48BC">
        <w:t>published literature</w:t>
      </w:r>
      <w:r w:rsidR="00F91076">
        <w:t xml:space="preserve"> </w:t>
      </w:r>
      <w:r w:rsidR="005D6416">
        <w:t>and the highest pinniped entang</w:t>
      </w:r>
      <w:r w:rsidR="001A0C32">
        <w:t>lement rate documented in the United States</w:t>
      </w:r>
      <w:r w:rsidR="009D0B23">
        <w:t xml:space="preserve"> </w:t>
      </w:r>
      <w:r w:rsidR="00540555">
        <w:t>(Table 2)</w:t>
      </w:r>
      <w:r w:rsidR="001C6F1F">
        <w:t xml:space="preserve">, and our observed growth rate for California sea lions (7.8%) was similar to the range-wide estimate for 1975-2014 (7%) </w:t>
      </w:r>
      <w:r w:rsidR="001C6F1F">
        <w:fldChar w:fldCharType="begin" w:fldLock="1"/>
      </w:r>
      <w:r w:rsidR="001C6F1F">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[22]","plainTextFormattedCitation":"[22]","previouslyFormattedCitation":"[22]"},"properties":{"noteIndex":0},"schema":"https://github.com/citation-style-language/schema/raw/master/csl-citation.json"}</w:instrText>
      </w:r>
      <w:r w:rsidR="001C6F1F">
        <w:fldChar w:fldCharType="separate"/>
      </w:r>
      <w:r w:rsidR="001C6F1F" w:rsidRPr="00D9452C">
        <w:rPr>
          <w:noProof/>
        </w:rPr>
        <w:t>[22]</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 </w:t>
      </w:r>
      <w:r w:rsidR="001D52A6">
        <w:fldChar w:fldCharType="begin" w:fldLock="1"/>
      </w:r>
      <w:r w:rsidR="00D9452C">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R","non-dropping-particle":"","parse-names":false,"suffix":""}],"id":"ITEM-2","issued":{"date-parts":[["1986"]]},"title":"Assessment of Net Entanglement on Northern Sea Lions in the Aleutian Islands, 25 June - 15 July 1985","type":"report"},"uris":["http://www.mendeley.com/documents/?uuid=80e13b0e-c193-4db8-bfbf-577ba4c65a8b"]}],"mendeley":{"formattedCitation":"[17,21]","plainTextFormattedCitation":"[17,21]","previouslyFormattedCitation":"[17,21]"},"properties":{"noteIndex":0},"schema":"https://github.com/citation-style-language/schema/raw/master/csl-citation.json"}</w:instrText>
      </w:r>
      <w:r w:rsidR="001D52A6">
        <w:fldChar w:fldCharType="separate"/>
      </w:r>
      <w:r w:rsidR="002B0441" w:rsidRPr="002B0441">
        <w:rPr>
          <w:noProof/>
        </w:rPr>
        <w:t>[17,21]</w:t>
      </w:r>
      <w:r w:rsidR="001D52A6">
        <w:fldChar w:fldCharType="end"/>
      </w:r>
      <w:r>
        <w:t>, and t</w:t>
      </w:r>
      <w:r w:rsidR="002B7620">
        <w:t xml:space="preserve">he population growth rate calculated for Steller sea lions in this study (7.9%) was close to double the rate observed by Pitcher et al. </w:t>
      </w:r>
      <w:r w:rsidR="002B7620">
        <w:fldChar w:fldCharType="begin" w:fldLock="1"/>
      </w:r>
      <w:r w:rsidR="00D9452C">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[23]","plainTextFormattedCitation":"[23]","previouslyFormattedCitation":"[23]"},"properties":{"noteIndex":0},"schema":"https://github.com/citation-style-language/schema/raw/master/csl-citation.json"}</w:instrText>
      </w:r>
      <w:r w:rsidR="002B7620">
        <w:fldChar w:fldCharType="separate"/>
      </w:r>
      <w:r w:rsidR="00D9452C" w:rsidRPr="00D9452C">
        <w:rPr>
          <w:noProof/>
        </w:rPr>
        <w:t>[23]</w:t>
      </w:r>
      <w:r w:rsidR="002B7620">
        <w:fldChar w:fldCharType="end"/>
      </w:r>
      <w:r w:rsidR="002B7620">
        <w:t xml:space="preserve"> and the National Marine Fisheries Service </w:t>
      </w:r>
      <w:r w:rsidR="002B7620">
        <w:fldChar w:fldCharType="begin" w:fldLock="1"/>
      </w:r>
      <w:r w:rsidR="00D9452C">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[24]","plainTextFormattedCitation":"[24]","previouslyFormattedCitation":"[24]"},"properties":{"noteIndex":0},"schema":"https://github.com/citation-style-language/schema/raw/master/csl-citation.json"}</w:instrText>
      </w:r>
      <w:r w:rsidR="002B7620">
        <w:fldChar w:fldCharType="separate"/>
      </w:r>
      <w:r w:rsidR="00D9452C" w:rsidRPr="00D9452C">
        <w:rPr>
          <w:noProof/>
        </w:rPr>
        <w:t>[24]</w:t>
      </w:r>
      <w:r w:rsidR="002B7620">
        <w:fldChar w:fldCharType="end"/>
      </w:r>
      <w:r w:rsidR="002B7620">
        <w:t xml:space="preserve"> for the eastern distinct population segment of Steller sea lions. </w:t>
      </w:r>
      <w:r w:rsidR="00E978D4">
        <w:t>H</w:t>
      </w:r>
      <w:r w:rsidR="00101AA6">
        <w:t xml:space="preserve">owever, </w:t>
      </w:r>
      <w:r w:rsidR="00E978D4">
        <w:t xml:space="preserve">Maniscalco et al. </w:t>
      </w:r>
      <w:r w:rsidR="00E978D4">
        <w:fldChar w:fldCharType="begin" w:fldLock="1"/>
      </w:r>
      <w:r w:rsidR="00D9452C">
        <w:instrText>ADDIN CSL_CITATION {"citationItems":[{"id":"ITEM-1","itemData":{"DOI":"10.1371/journal.pone.0140982","ISSN":"19326203","author":[{"dropping-particle":"","family":"Maniscalco","given":"John M.","non-dropping-particle":"","parse-names":false,"suffix":""},{"dropping-particle":"","family":"Springer","given":"Alan M.","non-dropping-particle":"","parse-names":false,"suffix":""},{"dropping-particle":"","family":"Adkison","given":"Milo D.","non-dropping-particle":"","parse-names":false,"suffix":""},{"dropping-particle":"","family":"Parker","given":"Pamela","non-dropping-particle":"","parse-names":false,"suffix":""}],"container-title":"PLoS ONE","id":"ITEM-1","issue":"10","issued":{"date-parts":[["2015"]]},"page":"1-17","title":"Population trend and elasticities of vital rates for Steller sea lions (&lt;i&gt;Eumetopias jubatus&lt;/i&gt;) in the eastern Gulf of Alaska: A new life-history table analysis","type":"article-journal","volume":"10"},"uris":["http://www.mendeley.com/documents/?uuid=9cb49702-8f75-3b57-b6ae-ccdaae7868d5"]}],"mendeley":{"formattedCitation":"[25]","plainTextFormattedCitation":"[25]","previouslyFormattedCitation":"[25]"},"properties":{"noteIndex":0},"schema":"https://github.com/citation-style-language/schema/raw/master/csl-citation.json"}</w:instrText>
      </w:r>
      <w:r w:rsidR="00E978D4">
        <w:fldChar w:fldCharType="separate"/>
      </w:r>
      <w:r w:rsidR="00D9452C" w:rsidRPr="00D9452C">
        <w:rPr>
          <w:noProof/>
        </w:rPr>
        <w:t>[25]</w:t>
      </w:r>
      <w:r w:rsidR="00E978D4">
        <w:fldChar w:fldCharType="end"/>
      </w:r>
      <w:r w:rsidR="00E978D4">
        <w:t xml:space="preserve"> cautioned that the eastern Gulf of Alaska population </w:t>
      </w:r>
      <w:r w:rsidR="00FD68BE">
        <w:t xml:space="preserve">of Steller sea lions </w:t>
      </w:r>
      <w:r w:rsidR="00E978D4">
        <w:t>was much more sensitive to declines in juvenile and adult survival, which are potentially impacted by entanglement, than changes to fecundity, so understanding the effects of entanglement on juvenile and adult survival is critical</w:t>
      </w:r>
      <w:r w:rsidR="00DD4BB6">
        <w:t xml:space="preserve"> especially in areas with declining populations</w:t>
      </w:r>
      <w:r w:rsidR="00E978D4">
        <w:t>.</w:t>
      </w:r>
    </w:p>
    <w:p w14:paraId="4DA84421" w14:textId="730D6C77" w:rsidR="00D74EDB" w:rsidRDefault="00D74EDB" w:rsidP="00CA40D3">
      <w:pPr>
        <w:pStyle w:val="Caption"/>
        <w:keepNext/>
        <w:spacing w:line="480" w:lineRule="auto"/>
      </w:pPr>
      <w:r>
        <w:t xml:space="preserve">Table 2: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2D553A">
        <w:t xml:space="preserve"> Species are listed using the first letters of their genus and species</w:t>
      </w:r>
      <w:r w:rsidR="000919A2">
        <w:t>:</w:t>
      </w:r>
      <w:r w:rsidR="002D553A">
        <w:t xml:space="preserve"> Af - Arctocephalus forsteri, Ag – Arctocephalus gazella, At – Arctocephalus townsendi, Cu – Callorhinus ursinus, Ej – Eumetopias jubatus, Ma – Mirounga angustirostris, Ms – Monachus schauinslandi, Nc – Neophoca cinerea, Zc – Zalophus californianus</w:t>
      </w:r>
      <w:r w:rsidR="00537884">
        <w:t>. U</w:t>
      </w:r>
      <w:r w:rsidR="003E5F28">
        <w:t>.</w:t>
      </w:r>
      <w:r w:rsidR="00537884">
        <w:t>S</w:t>
      </w:r>
      <w:r w:rsidR="003E5F28">
        <w:t>.</w:t>
      </w:r>
      <w:r w:rsidR="00537884">
        <w:t xml:space="preserve"> states are abbreviated, other countries/regions are named fully.</w:t>
      </w:r>
      <w:r w:rsidR="006F174D">
        <w:t xml:space="preserve"> </w:t>
      </w:r>
    </w:p>
    <w:tbl>
      <w:tblPr>
        <w:tblStyle w:val="PlainTable2"/>
        <w:tblW w:w="8190" w:type="dxa"/>
        <w:tblLayout w:type="fixed"/>
        <w:tblLook w:val="04A0" w:firstRow="1" w:lastRow="0" w:firstColumn="1" w:lastColumn="0" w:noHBand="0" w:noVBand="1"/>
      </w:tblPr>
      <w:tblGrid>
        <w:gridCol w:w="686"/>
        <w:gridCol w:w="1461"/>
        <w:gridCol w:w="2083"/>
        <w:gridCol w:w="1530"/>
        <w:gridCol w:w="1170"/>
        <w:gridCol w:w="1260"/>
      </w:tblGrid>
      <w:tr w:rsidR="002A7503" w:rsidRPr="005718EB" w14:paraId="7239952A" w14:textId="77777777" w:rsidTr="002A75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B4A80E0" w14:textId="77777777" w:rsidR="002A7503" w:rsidRPr="005718EB" w:rsidRDefault="002A7503" w:rsidP="00CA40D3">
            <w:pPr>
              <w:spacing w:line="480" w:lineRule="auto"/>
              <w:rPr>
                <w:rFonts w:cstheme="minorHAnsi"/>
                <w:sz w:val="20"/>
                <w:szCs w:val="20"/>
              </w:rPr>
            </w:pPr>
            <w:r w:rsidRPr="005718EB">
              <w:rPr>
                <w:rFonts w:cstheme="minorHAnsi"/>
                <w:sz w:val="20"/>
                <w:szCs w:val="20"/>
              </w:rPr>
              <w:t>Year</w:t>
            </w:r>
          </w:p>
        </w:tc>
        <w:tc>
          <w:tcPr>
            <w:tcW w:w="1461" w:type="dxa"/>
            <w:noWrap/>
            <w:hideMark/>
          </w:tcPr>
          <w:p w14:paraId="043EF7E2"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083" w:type="dxa"/>
            <w:noWrap/>
            <w:hideMark/>
          </w:tcPr>
          <w:p w14:paraId="7EB838CB" w14:textId="70AF9B70"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530" w:type="dxa"/>
            <w:noWrap/>
            <w:hideMark/>
          </w:tcPr>
          <w:p w14:paraId="7C67BD93"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Region</w:t>
            </w:r>
          </w:p>
        </w:tc>
        <w:tc>
          <w:tcPr>
            <w:tcW w:w="1170" w:type="dxa"/>
            <w:noWrap/>
            <w:hideMark/>
          </w:tcPr>
          <w:p w14:paraId="32E0BE18"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2FDAC07B"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2A7503" w:rsidRPr="007A1F02" w14:paraId="73A7E98A"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61C58A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82DEC2" w14:textId="1465E82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3FA88042" w14:textId="25D50E02"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3E4D3E4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45A8BD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0799E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w:t>
            </w:r>
          </w:p>
        </w:tc>
      </w:tr>
      <w:tr w:rsidR="002A7503" w:rsidRPr="007A1F02" w14:paraId="2BAEE5A8"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BB73CE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2003</w:t>
            </w:r>
          </w:p>
        </w:tc>
        <w:tc>
          <w:tcPr>
            <w:tcW w:w="1461" w:type="dxa"/>
            <w:noWrap/>
            <w:hideMark/>
          </w:tcPr>
          <w:p w14:paraId="0FA96296" w14:textId="514CDAB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w:t>
            </w:r>
            <w:r w:rsidRPr="007A1F02">
              <w:rPr>
                <w:rFonts w:cstheme="minorHAnsi"/>
                <w:sz w:val="20"/>
                <w:szCs w:val="20"/>
              </w:rPr>
              <w:fldChar w:fldCharType="end"/>
            </w:r>
          </w:p>
        </w:tc>
        <w:tc>
          <w:tcPr>
            <w:tcW w:w="2083" w:type="dxa"/>
            <w:noWrap/>
            <w:hideMark/>
          </w:tcPr>
          <w:p w14:paraId="7037CC16" w14:textId="4FB06BF3"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Point Reyes</w:t>
            </w:r>
          </w:p>
        </w:tc>
        <w:tc>
          <w:tcPr>
            <w:tcW w:w="1530" w:type="dxa"/>
            <w:noWrap/>
            <w:hideMark/>
          </w:tcPr>
          <w:p w14:paraId="279D5FA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5B6B66A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528075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0.03</w:t>
            </w:r>
          </w:p>
        </w:tc>
      </w:tr>
      <w:tr w:rsidR="002A7503" w:rsidRPr="007A1F02" w14:paraId="30E89277"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FAD2F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1983</w:t>
            </w:r>
          </w:p>
        </w:tc>
        <w:tc>
          <w:tcPr>
            <w:tcW w:w="1461" w:type="dxa"/>
            <w:noWrap/>
            <w:hideMark/>
          </w:tcPr>
          <w:p w14:paraId="61FD866D" w14:textId="3151336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[26]</w:t>
            </w:r>
            <w:r w:rsidRPr="007A1F02">
              <w:rPr>
                <w:rFonts w:cstheme="minorHAnsi"/>
                <w:sz w:val="20"/>
                <w:szCs w:val="20"/>
              </w:rPr>
              <w:fldChar w:fldCharType="end"/>
            </w:r>
          </w:p>
        </w:tc>
        <w:tc>
          <w:tcPr>
            <w:tcW w:w="2083" w:type="dxa"/>
            <w:noWrap/>
            <w:hideMark/>
          </w:tcPr>
          <w:p w14:paraId="561AE66D" w14:textId="70B7916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6106D3D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DF9BCB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CC01B6A" w14:textId="6873B67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0.04</w:t>
            </w:r>
            <w:r>
              <w:rPr>
                <w:rFonts w:cstheme="minorHAnsi"/>
                <w:sz w:val="20"/>
                <w:szCs w:val="20"/>
              </w:rPr>
              <w:t>~</w:t>
            </w:r>
          </w:p>
        </w:tc>
      </w:tr>
      <w:tr w:rsidR="002A7503" w:rsidRPr="007A1F02" w14:paraId="2947C63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547BAB7"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1999</w:t>
            </w:r>
          </w:p>
        </w:tc>
        <w:tc>
          <w:tcPr>
            <w:tcW w:w="1461" w:type="dxa"/>
            <w:noWrap/>
            <w:hideMark/>
          </w:tcPr>
          <w:p w14:paraId="0BD2F65F" w14:textId="443098C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Bulletin","id":"ITEM-1","issue":"9","issued":{"date-parts":[["2006"]]},"page":"1077-1080","title":"Entanglement of Antarctic fur seals at Bouvetøya, Southern Ocean","type":"article-journal","volume":"52"},"uris":["http://www.mendeley.com/documents/?uuid=2a40e1c3-f1d1-49a4-9c29-c0c8b86457c6"]}],"mendeley":{"formattedCitation":"[27]","plainTextFormattedCitation":"[27]","previouslyFormattedCitation":"[27]"},"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[27]</w:t>
            </w:r>
            <w:r w:rsidRPr="007A1F02">
              <w:rPr>
                <w:rFonts w:cstheme="minorHAnsi"/>
                <w:sz w:val="20"/>
                <w:szCs w:val="20"/>
              </w:rPr>
              <w:fldChar w:fldCharType="end"/>
            </w:r>
          </w:p>
        </w:tc>
        <w:tc>
          <w:tcPr>
            <w:tcW w:w="2083" w:type="dxa"/>
            <w:noWrap/>
            <w:hideMark/>
          </w:tcPr>
          <w:p w14:paraId="37423F9A" w14:textId="57818BD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530" w:type="dxa"/>
            <w:noWrap/>
            <w:hideMark/>
          </w:tcPr>
          <w:p w14:paraId="038ECD6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Antarctica</w:t>
            </w:r>
          </w:p>
        </w:tc>
        <w:tc>
          <w:tcPr>
            <w:tcW w:w="1170" w:type="dxa"/>
            <w:noWrap/>
            <w:hideMark/>
          </w:tcPr>
          <w:p w14:paraId="186B268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68553E6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2A7503" w:rsidRPr="007A1F02" w14:paraId="031D2F6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18B184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02FF4ED" w14:textId="6DE847E2"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[28]","plainTextFormattedCitation":"[28]","previouslyFormattedCitation":"[28]"},"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[28]</w:t>
            </w:r>
            <w:r w:rsidRPr="007A1F02">
              <w:rPr>
                <w:rFonts w:cstheme="minorHAnsi"/>
                <w:sz w:val="20"/>
                <w:szCs w:val="20"/>
              </w:rPr>
              <w:fldChar w:fldCharType="end"/>
            </w:r>
          </w:p>
        </w:tc>
        <w:tc>
          <w:tcPr>
            <w:tcW w:w="2083" w:type="dxa"/>
            <w:noWrap/>
            <w:hideMark/>
          </w:tcPr>
          <w:p w14:paraId="1AD3EF5B" w14:textId="48770CC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F9245E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3991AD6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1E60D02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0.06</w:t>
            </w:r>
          </w:p>
        </w:tc>
      </w:tr>
      <w:tr w:rsidR="002A7503" w:rsidRPr="007A1F02" w14:paraId="252252EB"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1B0126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2ABDE12B" w14:textId="15A52ED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{"citationItems":[{"id":"ITEM-1","itemData":{"author":[{"dropping-particle":"","family":"Loughlin","given":"Thomas R","non-dropping-particle":"","parse-names":false,"suffix":""}],"id":"ITEM-1","issued":{"date-parts":[["1986"]]},"title":"Assessment of Net Entanglement on Northern Sea Lions in the Aleutian Islands, 25 June - 15 July 1985","type":"report"},"uris":["http://www.mendeley.com/documents/?uuid=80e13b0e-c193-4db8-bfbf-577ba4c65a8b"]}],"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[21]</w:t>
            </w:r>
            <w:r w:rsidRPr="007A1F02">
              <w:rPr>
                <w:rFonts w:cstheme="minorHAnsi"/>
                <w:sz w:val="20"/>
                <w:szCs w:val="20"/>
              </w:rPr>
              <w:fldChar w:fldCharType="end"/>
            </w:r>
          </w:p>
        </w:tc>
        <w:tc>
          <w:tcPr>
            <w:tcW w:w="2083" w:type="dxa"/>
            <w:noWrap/>
            <w:hideMark/>
          </w:tcPr>
          <w:p w14:paraId="5173F581" w14:textId="0F34D21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Aleutians</w:t>
            </w:r>
          </w:p>
        </w:tc>
        <w:tc>
          <w:tcPr>
            <w:tcW w:w="1530" w:type="dxa"/>
            <w:noWrap/>
            <w:hideMark/>
          </w:tcPr>
          <w:p w14:paraId="689E294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16A1A93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C41D8A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0.07</w:t>
            </w:r>
          </w:p>
        </w:tc>
      </w:tr>
      <w:tr w:rsidR="002A7503" w:rsidRPr="007A1F02" w14:paraId="7AA30E8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0D3D4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4993638A" w14:textId="60E22B1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[29]</w:t>
            </w:r>
            <w:r w:rsidRPr="007A1F02">
              <w:rPr>
                <w:rFonts w:cstheme="minorHAnsi"/>
                <w:sz w:val="20"/>
                <w:szCs w:val="20"/>
              </w:rPr>
              <w:fldChar w:fldCharType="end"/>
            </w:r>
          </w:p>
        </w:tc>
        <w:tc>
          <w:tcPr>
            <w:tcW w:w="2083" w:type="dxa"/>
            <w:noWrap/>
            <w:hideMark/>
          </w:tcPr>
          <w:p w14:paraId="365E8BC9" w14:textId="6A29565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6425720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0B93CEA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9A00315" w14:textId="1719D27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0.11</w:t>
            </w:r>
            <w:r>
              <w:rPr>
                <w:rFonts w:cstheme="minorHAnsi"/>
                <w:sz w:val="20"/>
                <w:szCs w:val="20"/>
              </w:rPr>
              <w:t>^</w:t>
            </w:r>
          </w:p>
        </w:tc>
      </w:tr>
      <w:tr w:rsidR="002A7503" w:rsidRPr="007A1F02" w14:paraId="7B65BE0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C7118F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79D7F0AE" w14:textId="674D665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[30]","plainTextFormattedCitation":"[30]","previouslyFormattedCitation":"[30]"},"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[30]</w:t>
            </w:r>
            <w:r w:rsidRPr="007A1F02">
              <w:rPr>
                <w:rFonts w:cstheme="minorHAnsi"/>
                <w:sz w:val="20"/>
                <w:szCs w:val="20"/>
              </w:rPr>
              <w:fldChar w:fldCharType="end"/>
            </w:r>
          </w:p>
        </w:tc>
        <w:tc>
          <w:tcPr>
            <w:tcW w:w="2083" w:type="dxa"/>
            <w:noWrap/>
            <w:hideMark/>
          </w:tcPr>
          <w:p w14:paraId="6C393673" w14:textId="5F6FE23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69EAC1B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6E15EDD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0.15</w:t>
            </w:r>
          </w:p>
        </w:tc>
      </w:tr>
      <w:tr w:rsidR="002A7503" w:rsidRPr="007A1F02" w14:paraId="5C976BD4"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3713D8"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2006</w:t>
            </w:r>
          </w:p>
        </w:tc>
        <w:tc>
          <w:tcPr>
            <w:tcW w:w="1461" w:type="dxa"/>
            <w:noWrap/>
            <w:hideMark/>
          </w:tcPr>
          <w:p w14:paraId="2100F31A" w14:textId="5835E6A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[31]</w:t>
            </w:r>
            <w:r w:rsidRPr="007A1F02">
              <w:rPr>
                <w:rFonts w:cstheme="minorHAnsi"/>
                <w:sz w:val="20"/>
                <w:szCs w:val="20"/>
              </w:rPr>
              <w:fldChar w:fldCharType="end"/>
            </w:r>
          </w:p>
        </w:tc>
        <w:tc>
          <w:tcPr>
            <w:tcW w:w="2083" w:type="dxa"/>
            <w:noWrap/>
            <w:hideMark/>
          </w:tcPr>
          <w:p w14:paraId="3C7AF7AD" w14:textId="62F97E6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547C696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3E4B88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54AB987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0.17</w:t>
            </w:r>
            <w:r>
              <w:rPr>
                <w:rFonts w:cstheme="minorHAnsi"/>
                <w:sz w:val="20"/>
                <w:szCs w:val="20"/>
              </w:rPr>
              <w:t>^</w:t>
            </w:r>
          </w:p>
        </w:tc>
      </w:tr>
      <w:tr w:rsidR="002A7503" w:rsidRPr="007A1F02" w14:paraId="706320B0"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810974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6F878063" w14:textId="4F524E6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3C5545C2" w14:textId="13CF099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E61FD9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4B5D9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EF2B6F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p>
        </w:tc>
      </w:tr>
      <w:tr w:rsidR="002A7503" w:rsidRPr="007A1F02" w14:paraId="7D6B319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5E9E7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2005</w:t>
            </w:r>
          </w:p>
        </w:tc>
        <w:tc>
          <w:tcPr>
            <w:tcW w:w="1461" w:type="dxa"/>
            <w:noWrap/>
            <w:hideMark/>
          </w:tcPr>
          <w:p w14:paraId="1970E0BB" w14:textId="4D0C527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[31]</w:t>
            </w:r>
            <w:r w:rsidRPr="007A1F02">
              <w:rPr>
                <w:rFonts w:cstheme="minorHAnsi"/>
                <w:sz w:val="20"/>
                <w:szCs w:val="20"/>
              </w:rPr>
              <w:fldChar w:fldCharType="end"/>
            </w:r>
          </w:p>
        </w:tc>
        <w:tc>
          <w:tcPr>
            <w:tcW w:w="2083" w:type="dxa"/>
            <w:noWrap/>
            <w:hideMark/>
          </w:tcPr>
          <w:p w14:paraId="1A6A1870" w14:textId="7749488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338447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0A8A4BC"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5605BFE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r>
              <w:rPr>
                <w:rFonts w:cstheme="minorHAnsi"/>
                <w:sz w:val="20"/>
                <w:szCs w:val="20"/>
              </w:rPr>
              <w:t>^</w:t>
            </w:r>
          </w:p>
        </w:tc>
      </w:tr>
      <w:tr w:rsidR="002A7503" w:rsidRPr="007A1F02" w14:paraId="22D28DE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459D13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4BCB5F3" w14:textId="3DA3201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669D0C3C" w14:textId="7FD046B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31EB354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68030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p>
        </w:tc>
      </w:tr>
      <w:tr w:rsidR="002A7503" w:rsidRPr="007A1F02" w14:paraId="2D0FA71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29A36DA"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7137068F" w14:textId="370EF8D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7039316" w14:textId="5D0E536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0F2E9C9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A393DE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4452E5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2A7503" w:rsidRPr="007A1F02" w14:paraId="66FFD45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C89A48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77A797B" w14:textId="74FF84B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10934FBC" w14:textId="3BF2350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E668FEC"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FAC4C8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34B6E1C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08B1B4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F814FD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EE1B7B7" w14:textId="41033C4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5451A6A5" w14:textId="6488C92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5B72E68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62019F2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1D5EF6A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3A3322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1998</w:t>
            </w:r>
          </w:p>
        </w:tc>
        <w:tc>
          <w:tcPr>
            <w:tcW w:w="1461" w:type="dxa"/>
            <w:noWrap/>
            <w:hideMark/>
          </w:tcPr>
          <w:p w14:paraId="56C74866" w14:textId="50585A5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[30]","plainTextFormattedCitation":"[30]","previouslyFormattedCitation":"[30]"},"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[30]</w:t>
            </w:r>
            <w:r w:rsidRPr="007A1F02">
              <w:rPr>
                <w:rFonts w:cstheme="minorHAnsi"/>
                <w:sz w:val="20"/>
                <w:szCs w:val="20"/>
              </w:rPr>
              <w:fldChar w:fldCharType="end"/>
            </w:r>
          </w:p>
        </w:tc>
        <w:tc>
          <w:tcPr>
            <w:tcW w:w="2083" w:type="dxa"/>
            <w:noWrap/>
            <w:hideMark/>
          </w:tcPr>
          <w:p w14:paraId="363154C9" w14:textId="783C9EE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1D8E73C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7CFD053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546665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F297CF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55AD270A" w14:textId="36595BA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plainTextFormattedCitation":"[17]","previouslyFormattedCitation":"[17]"},"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[17]</w:t>
            </w:r>
            <w:r w:rsidRPr="007A1F02">
              <w:rPr>
                <w:rFonts w:cstheme="minorHAnsi"/>
                <w:sz w:val="20"/>
                <w:szCs w:val="20"/>
              </w:rPr>
              <w:fldChar w:fldCharType="end"/>
            </w:r>
          </w:p>
        </w:tc>
        <w:tc>
          <w:tcPr>
            <w:tcW w:w="2083" w:type="dxa"/>
            <w:noWrap/>
            <w:hideMark/>
          </w:tcPr>
          <w:p w14:paraId="6EBF93C1" w14:textId="36F37BB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SEAK and NBC</w:t>
            </w:r>
          </w:p>
        </w:tc>
        <w:tc>
          <w:tcPr>
            <w:tcW w:w="1530" w:type="dxa"/>
            <w:noWrap/>
            <w:hideMark/>
          </w:tcPr>
          <w:p w14:paraId="46944D3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26446B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6154978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0.26</w:t>
            </w:r>
          </w:p>
        </w:tc>
      </w:tr>
      <w:tr w:rsidR="002A7503" w:rsidRPr="007A1F02" w14:paraId="0B8305BE"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8D1164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0851B476" w14:textId="604B002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4184CBBD" w14:textId="2B1FB1F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1E88E65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4F9081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DC4371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5685BC8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C7FF1F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13723D17" w14:textId="2AEB108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209E6337" w14:textId="22049F5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750EFD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70F355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B5211E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0B95ABD0"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39DAF2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33554289" w14:textId="1916BCF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8E653AA" w14:textId="2F91129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67248F0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90CDF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1627AFF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0E7A670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7ECF6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B284A1" w14:textId="0D81017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396C9FC" w14:textId="18BA5BF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ACFBCE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E8F13D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6E38A76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50C5C4C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8CEED9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057D1A8A" w14:textId="76D3B8A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2B6FD675" w14:textId="5C2081C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C83146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4BB3963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327F3BA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1A48A0"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61610F85" w14:textId="3A99CC7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39D42A5" w14:textId="6F75DDE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312B24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1F4DE45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0652D34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0.36</w:t>
            </w:r>
          </w:p>
        </w:tc>
      </w:tr>
      <w:tr w:rsidR="002A7503" w:rsidRPr="007A1F02" w14:paraId="37F2FE9F"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6215E9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936EBFF" w14:textId="7FD7A233"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[26]</w:t>
            </w:r>
            <w:r w:rsidRPr="007A1F02">
              <w:rPr>
                <w:rFonts w:cstheme="minorHAnsi"/>
                <w:sz w:val="20"/>
                <w:szCs w:val="20"/>
              </w:rPr>
              <w:fldChar w:fldCharType="end"/>
            </w:r>
          </w:p>
        </w:tc>
        <w:tc>
          <w:tcPr>
            <w:tcW w:w="2083" w:type="dxa"/>
            <w:noWrap/>
            <w:hideMark/>
          </w:tcPr>
          <w:p w14:paraId="2B087C5D" w14:textId="0B6AFCD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F97D6B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F164AD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764FAB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711DE24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01EDFD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1988</w:t>
            </w:r>
          </w:p>
        </w:tc>
        <w:tc>
          <w:tcPr>
            <w:tcW w:w="1461" w:type="dxa"/>
            <w:noWrap/>
            <w:hideMark/>
          </w:tcPr>
          <w:p w14:paraId="3B7D4EC3" w14:textId="28DF019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[33]</w:t>
            </w:r>
            <w:r w:rsidRPr="007A1F02">
              <w:rPr>
                <w:rFonts w:cstheme="minorHAnsi"/>
                <w:sz w:val="20"/>
                <w:szCs w:val="20"/>
              </w:rPr>
              <w:fldChar w:fldCharType="end"/>
            </w:r>
          </w:p>
        </w:tc>
        <w:tc>
          <w:tcPr>
            <w:tcW w:w="2083" w:type="dxa"/>
            <w:noWrap/>
            <w:hideMark/>
          </w:tcPr>
          <w:p w14:paraId="51434FA7" w14:textId="26D6886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Bird Island</w:t>
            </w:r>
          </w:p>
        </w:tc>
        <w:tc>
          <w:tcPr>
            <w:tcW w:w="1530" w:type="dxa"/>
            <w:noWrap/>
            <w:hideMark/>
          </w:tcPr>
          <w:p w14:paraId="1E53A67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Georgia</w:t>
            </w:r>
          </w:p>
        </w:tc>
        <w:tc>
          <w:tcPr>
            <w:tcW w:w="1170" w:type="dxa"/>
            <w:noWrap/>
            <w:hideMark/>
          </w:tcPr>
          <w:p w14:paraId="0A25F32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419194DF"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27DFB8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62860E8" w14:textId="15E150D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661A9AD1" w14:textId="7A2CA64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5B22B6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F37E25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4AB5F55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6BCC52D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09046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39FBCC80" w14:textId="2D1F9A9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0BE10A7E" w14:textId="395167F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535C3BE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14729BE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85FBC6C" w14:textId="408D6C33"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0.43</w:t>
            </w:r>
            <w:r>
              <w:rPr>
                <w:rFonts w:cstheme="minorHAnsi"/>
                <w:sz w:val="20"/>
                <w:szCs w:val="20"/>
              </w:rPr>
              <w:t>#</w:t>
            </w:r>
          </w:p>
        </w:tc>
      </w:tr>
      <w:tr w:rsidR="002A7503" w:rsidRPr="007A1F02" w14:paraId="270C5F7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8924F7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1988</w:t>
            </w:r>
          </w:p>
        </w:tc>
        <w:tc>
          <w:tcPr>
            <w:tcW w:w="1461" w:type="dxa"/>
            <w:noWrap/>
            <w:hideMark/>
          </w:tcPr>
          <w:p w14:paraId="3FFEF712" w14:textId="5DEBAE8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[28]","plainTextFormattedCitation":"[28]","previouslyFormattedCitation":"[28]"},"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[28]</w:t>
            </w:r>
            <w:r w:rsidRPr="007A1F02">
              <w:rPr>
                <w:rFonts w:cstheme="minorHAnsi"/>
                <w:sz w:val="20"/>
                <w:szCs w:val="20"/>
              </w:rPr>
              <w:fldChar w:fldCharType="end"/>
            </w:r>
          </w:p>
        </w:tc>
        <w:tc>
          <w:tcPr>
            <w:tcW w:w="2083" w:type="dxa"/>
            <w:noWrap/>
            <w:hideMark/>
          </w:tcPr>
          <w:p w14:paraId="335956E4" w14:textId="7E49AAD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05672B2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1EED46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089DC14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0.48</w:t>
            </w:r>
          </w:p>
        </w:tc>
      </w:tr>
      <w:tr w:rsidR="002A7503" w:rsidRPr="007A1F02" w14:paraId="5115900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0B630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0876CA73" w14:textId="55B60E8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[34]</w:t>
            </w:r>
            <w:r w:rsidRPr="007A1F02">
              <w:rPr>
                <w:rFonts w:cstheme="minorHAnsi"/>
                <w:sz w:val="20"/>
                <w:szCs w:val="20"/>
              </w:rPr>
              <w:fldChar w:fldCharType="end"/>
            </w:r>
          </w:p>
        </w:tc>
        <w:tc>
          <w:tcPr>
            <w:tcW w:w="2083" w:type="dxa"/>
            <w:noWrap/>
            <w:hideMark/>
          </w:tcPr>
          <w:p w14:paraId="50415094" w14:textId="6CC494D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p>
        </w:tc>
        <w:tc>
          <w:tcPr>
            <w:tcW w:w="1530" w:type="dxa"/>
            <w:noWrap/>
            <w:hideMark/>
          </w:tcPr>
          <w:p w14:paraId="74BD1D7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161F9CE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251397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2A7503" w:rsidRPr="007A1F02" w14:paraId="041E3AA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3430634"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7D51D26D" w14:textId="0B4299C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[29]</w:t>
            </w:r>
            <w:r w:rsidRPr="007A1F02">
              <w:rPr>
                <w:rFonts w:cstheme="minorHAnsi"/>
                <w:sz w:val="20"/>
                <w:szCs w:val="20"/>
              </w:rPr>
              <w:fldChar w:fldCharType="end"/>
            </w:r>
          </w:p>
        </w:tc>
        <w:tc>
          <w:tcPr>
            <w:tcW w:w="2083" w:type="dxa"/>
            <w:noWrap/>
            <w:hideMark/>
          </w:tcPr>
          <w:p w14:paraId="4702A21F" w14:textId="31B21BD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4B12694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1C5DF02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3F6F4E9" w14:textId="35A038F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0.6</w:t>
            </w:r>
            <w:r>
              <w:rPr>
                <w:rFonts w:cstheme="minorHAnsi"/>
                <w:sz w:val="20"/>
                <w:szCs w:val="20"/>
              </w:rPr>
              <w:t>^</w:t>
            </w:r>
          </w:p>
        </w:tc>
      </w:tr>
      <w:tr w:rsidR="002A7503" w:rsidRPr="007A1F02" w14:paraId="465C9E0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6BBFDD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4506FD26" w14:textId="41780C2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Bulletin","id":"ITEM-1","issue":"7","issued":{"date-parts":[["2001"]]},"note":"Summary\nEntanglement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[7]","plainTextFormattedCitation":"[7]","previouslyFormattedCitation":"[7]"},"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[7]</w:t>
            </w:r>
            <w:r w:rsidRPr="007A1F02">
              <w:rPr>
                <w:rFonts w:cstheme="minorHAnsi"/>
                <w:sz w:val="20"/>
                <w:szCs w:val="20"/>
              </w:rPr>
              <w:fldChar w:fldCharType="end"/>
            </w:r>
          </w:p>
        </w:tc>
        <w:tc>
          <w:tcPr>
            <w:tcW w:w="2083" w:type="dxa"/>
            <w:noWrap/>
            <w:hideMark/>
          </w:tcPr>
          <w:p w14:paraId="382A69EE" w14:textId="553AFA4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E2EA21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E0DCD0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3B339EB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0.7</w:t>
            </w:r>
          </w:p>
        </w:tc>
      </w:tr>
      <w:tr w:rsidR="002A7503" w:rsidRPr="007A1F02" w14:paraId="08F0A05B"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A26902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1975</w:t>
            </w:r>
          </w:p>
        </w:tc>
        <w:tc>
          <w:tcPr>
            <w:tcW w:w="1461" w:type="dxa"/>
            <w:noWrap/>
            <w:hideMark/>
          </w:tcPr>
          <w:p w14:paraId="64756223" w14:textId="0554351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[26]</w:t>
            </w:r>
            <w:r w:rsidRPr="007A1F02">
              <w:rPr>
                <w:rFonts w:cstheme="minorHAnsi"/>
                <w:sz w:val="20"/>
                <w:szCs w:val="20"/>
              </w:rPr>
              <w:fldChar w:fldCharType="end"/>
            </w:r>
          </w:p>
        </w:tc>
        <w:tc>
          <w:tcPr>
            <w:tcW w:w="2083" w:type="dxa"/>
            <w:noWrap/>
            <w:hideMark/>
          </w:tcPr>
          <w:p w14:paraId="0642D27A" w14:textId="09B4CB1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4C914C2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D23C9C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030599F9" w14:textId="5EB5539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0.71</w:t>
            </w:r>
            <w:r>
              <w:rPr>
                <w:rFonts w:cstheme="minorHAnsi"/>
                <w:sz w:val="20"/>
                <w:szCs w:val="20"/>
              </w:rPr>
              <w:t>*^</w:t>
            </w:r>
          </w:p>
        </w:tc>
      </w:tr>
      <w:tr w:rsidR="002A7503" w:rsidRPr="007A1F02" w14:paraId="7B8BEE0D"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2446DB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66311DB2" w14:textId="39EA167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054D10AB" w14:textId="075D124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88527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4BC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680F03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2A7503" w:rsidRPr="007A1F02" w14:paraId="52B677CA"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2386FE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0A2971BF" w14:textId="2C7C2DE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72FD5FC9" w14:textId="00E5B5E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D50931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1727909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2A7503" w:rsidRPr="007A1F02" w14:paraId="2E7C150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D1E5C5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2002</w:t>
            </w:r>
          </w:p>
        </w:tc>
        <w:tc>
          <w:tcPr>
            <w:tcW w:w="1461" w:type="dxa"/>
            <w:noWrap/>
            <w:hideMark/>
          </w:tcPr>
          <w:p w14:paraId="50C88AC2" w14:textId="1788160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38800D91" w14:textId="5DD1B35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3954C6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1A074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2A7503" w:rsidRPr="007A1F02" w14:paraId="44F6E48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93E9C7B"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220601B6" w14:textId="4958055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Research","id":"ITEM-1","issue":"2","issued":{"date-parts":[["1992"]]},"page":"151-159","title":"Entanglement of Australian fur seals in man-made debris in tasmanian waters","type":"article-journal","volume":"19"},"uris":["http://www.mendeley.com/documents/?uuid=3b9b5610-216b-40e7-9144-46b4b6cf9bfa"]}],"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[35]</w:t>
            </w:r>
            <w:r w:rsidRPr="007A1F02">
              <w:rPr>
                <w:rFonts w:cstheme="minorHAnsi"/>
                <w:sz w:val="20"/>
                <w:szCs w:val="20"/>
              </w:rPr>
              <w:fldChar w:fldCharType="end"/>
            </w:r>
          </w:p>
        </w:tc>
        <w:tc>
          <w:tcPr>
            <w:tcW w:w="2083" w:type="dxa"/>
            <w:noWrap/>
            <w:hideMark/>
          </w:tcPr>
          <w:p w14:paraId="5B7C7397" w14:textId="69EA715C"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p>
        </w:tc>
        <w:tc>
          <w:tcPr>
            <w:tcW w:w="1530" w:type="dxa"/>
            <w:noWrap/>
            <w:hideMark/>
          </w:tcPr>
          <w:p w14:paraId="506B44D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Tasmania</w:t>
            </w:r>
          </w:p>
        </w:tc>
        <w:tc>
          <w:tcPr>
            <w:tcW w:w="1170" w:type="dxa"/>
            <w:noWrap/>
            <w:hideMark/>
          </w:tcPr>
          <w:p w14:paraId="3E3CD5E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BD3BC9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2A7503" w:rsidRPr="007A1F02" w14:paraId="07332DE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A978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2000</w:t>
            </w:r>
          </w:p>
        </w:tc>
        <w:tc>
          <w:tcPr>
            <w:tcW w:w="1461" w:type="dxa"/>
            <w:noWrap/>
            <w:hideMark/>
          </w:tcPr>
          <w:p w14:paraId="568E991D" w14:textId="679F852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[36]</w:t>
            </w:r>
            <w:r w:rsidRPr="007A1F02">
              <w:rPr>
                <w:rFonts w:cstheme="minorHAnsi"/>
                <w:sz w:val="20"/>
                <w:szCs w:val="20"/>
              </w:rPr>
              <w:fldChar w:fldCharType="end"/>
            </w:r>
          </w:p>
        </w:tc>
        <w:tc>
          <w:tcPr>
            <w:tcW w:w="2083" w:type="dxa"/>
            <w:noWrap/>
            <w:hideMark/>
          </w:tcPr>
          <w:p w14:paraId="3794DDC7" w14:textId="7B2A0A5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Kaikoura</w:t>
            </w:r>
          </w:p>
        </w:tc>
        <w:tc>
          <w:tcPr>
            <w:tcW w:w="1530" w:type="dxa"/>
            <w:noWrap/>
            <w:hideMark/>
          </w:tcPr>
          <w:p w14:paraId="650CF8E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New Zealand</w:t>
            </w:r>
          </w:p>
        </w:tc>
        <w:tc>
          <w:tcPr>
            <w:tcW w:w="1170" w:type="dxa"/>
            <w:noWrap/>
            <w:hideMark/>
          </w:tcPr>
          <w:p w14:paraId="3DB4A48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6DE3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2A7503" w:rsidRPr="007A1F02" w14:paraId="1EF181C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174EECD" w14:textId="77777777" w:rsidR="002A7503" w:rsidRPr="005718EB" w:rsidRDefault="002A7503" w:rsidP="00CA40D3">
            <w:pPr>
              <w:spacing w:line="480" w:lineRule="auto"/>
              <w:rPr>
                <w:rFonts w:cstheme="minorHAnsi"/>
                <w:b w:val="0"/>
                <w:sz w:val="20"/>
                <w:szCs w:val="20"/>
              </w:rPr>
            </w:pPr>
            <w:r>
              <w:rPr>
                <w:rFonts w:cstheme="minorHAnsi"/>
                <w:b w:val="0"/>
                <w:sz w:val="20"/>
                <w:szCs w:val="20"/>
              </w:rPr>
              <w:t>2020</w:t>
            </w:r>
          </w:p>
        </w:tc>
        <w:tc>
          <w:tcPr>
            <w:tcW w:w="1461" w:type="dxa"/>
            <w:noWrap/>
            <w:hideMark/>
          </w:tcPr>
          <w:p w14:paraId="0DFA204B" w14:textId="4B85625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4FB58D59" w14:textId="58C42BF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02FC80B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2BE2260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2242021" w14:textId="7E07614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commentRangeStart w:id="45"/>
            <w:r w:rsidRPr="007A1F02">
              <w:rPr>
                <w:rFonts w:cstheme="minorHAnsi"/>
                <w:sz w:val="20"/>
                <w:szCs w:val="20"/>
              </w:rPr>
              <w:t>2.86</w:t>
            </w:r>
            <w:r>
              <w:rPr>
                <w:rFonts w:cstheme="minorHAnsi"/>
                <w:sz w:val="20"/>
                <w:szCs w:val="20"/>
              </w:rPr>
              <w:t>#</w:t>
            </w:r>
            <w:commentRangeEnd w:id="45"/>
            <w:r w:rsidR="00FB2A10">
              <w:rPr>
                <w:rStyle w:val="CommentReference"/>
              </w:rPr>
              <w:commentReference w:id="45"/>
            </w:r>
          </w:p>
        </w:tc>
      </w:tr>
      <w:tr w:rsidR="002A7503" w:rsidRPr="007A1F02" w14:paraId="21E1778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20CAFC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1992</w:t>
            </w:r>
          </w:p>
        </w:tc>
        <w:tc>
          <w:tcPr>
            <w:tcW w:w="1461" w:type="dxa"/>
            <w:noWrap/>
            <w:hideMark/>
          </w:tcPr>
          <w:p w14:paraId="2BC0EC4B" w14:textId="1CF0240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[15]"},"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[15]</w:t>
            </w:r>
            <w:r w:rsidRPr="007A1F02">
              <w:rPr>
                <w:rFonts w:cstheme="minorHAnsi"/>
                <w:sz w:val="20"/>
                <w:szCs w:val="20"/>
              </w:rPr>
              <w:fldChar w:fldCharType="end"/>
            </w:r>
          </w:p>
        </w:tc>
        <w:tc>
          <w:tcPr>
            <w:tcW w:w="2083" w:type="dxa"/>
            <w:noWrap/>
            <w:hideMark/>
          </w:tcPr>
          <w:p w14:paraId="2335C227" w14:textId="215C856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p>
        </w:tc>
        <w:tc>
          <w:tcPr>
            <w:tcW w:w="1530" w:type="dxa"/>
            <w:noWrap/>
            <w:hideMark/>
          </w:tcPr>
          <w:p w14:paraId="606621E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492F0BD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2AF55C4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bl>
    <w:p w14:paraId="61B2E27C" w14:textId="0CE2B08E" w:rsidR="00D74EDB" w:rsidRDefault="00D74EDB" w:rsidP="00CA40D3">
      <w:pPr>
        <w:spacing w:line="480" w:lineRule="auto"/>
        <w:ind w:left="360"/>
      </w:pPr>
      <w:commentRangeStart w:id="46"/>
      <w:r>
        <w:t>* Not a representative value, included for comparison</w:t>
      </w:r>
      <w:r w:rsidR="003E67EE">
        <w:t xml:space="preserve"> to extreme values</w:t>
      </w:r>
      <w:r>
        <w:t>.</w:t>
      </w:r>
    </w:p>
    <w:p w14:paraId="5B4897C0" w14:textId="08A5EBBA" w:rsidR="00E44A29" w:rsidRDefault="00082AB8" w:rsidP="00CA40D3">
      <w:pPr>
        <w:spacing w:line="480" w:lineRule="auto"/>
        <w:ind w:left="360"/>
      </w:pPr>
      <w:r>
        <w:t>^ Harvest data used to calculate entanglement rate</w:t>
      </w:r>
    </w:p>
    <w:p w14:paraId="6050E442" w14:textId="59E2308E" w:rsidR="00E44A29" w:rsidRDefault="00E44A29" w:rsidP="00CA40D3">
      <w:pPr>
        <w:spacing w:line="480" w:lineRule="auto"/>
        <w:ind w:left="360"/>
      </w:pPr>
      <w:r>
        <w:t xml:space="preserve">~ Rookery counts </w:t>
      </w:r>
      <w:r w:rsidR="00047C04">
        <w:t xml:space="preserve">during breeding season </w:t>
      </w:r>
      <w:r>
        <w:t>used to calculate entanglement rate</w:t>
      </w:r>
    </w:p>
    <w:p w14:paraId="4A910DFF" w14:textId="362ED3A4" w:rsidR="00D74EDB" w:rsidRDefault="00D74EDB" w:rsidP="00CA40D3">
      <w:pPr>
        <w:spacing w:line="480" w:lineRule="auto"/>
        <w:ind w:left="360"/>
      </w:pPr>
      <w:r>
        <w:t># Entanglement rate from this study</w:t>
      </w:r>
      <w:commentRangeEnd w:id="46"/>
      <w:r w:rsidR="00D81CE5">
        <w:rPr>
          <w:rStyle w:val="CommentReference"/>
        </w:rPr>
        <w:commentReference w:id="46"/>
      </w:r>
    </w:p>
    <w:p w14:paraId="09E3C947" w14:textId="6D946266" w:rsidR="004D43FE" w:rsidRDefault="00612AB1" w:rsidP="00CA40D3">
      <w:pPr>
        <w:spacing w:line="480" w:lineRule="auto"/>
      </w:pPr>
      <w:r>
        <w:t xml:space="preserve">While the entanglement rates we observed </w:t>
      </w:r>
      <w:r w:rsidR="00547DCD">
        <w:t>were</w:t>
      </w:r>
      <w:r>
        <w:t xml:space="preserve"> high, the low number of recorded mortalities from entanglement in the literature highlight</w:t>
      </w:r>
      <w:r w:rsidR="00AD6BD7">
        <w:t>s</w:t>
      </w:r>
      <w:r>
        <w:t xml:space="preserve"> </w:t>
      </w:r>
      <w:r w:rsidR="00485A93">
        <w:t xml:space="preserve">our poor understanding of the effects of entanglement on sea lion health and survival. </w:t>
      </w:r>
      <w:r w:rsidR="00B71EAA">
        <w:t xml:space="preserve">In the stranding record for the Washington and Oregon coast only </w:t>
      </w:r>
      <w:r w:rsidR="0005799D">
        <w:t>thirteen</w:t>
      </w:r>
      <w:r w:rsidR="00B71EAA">
        <w:t xml:space="preserve"> </w:t>
      </w:r>
      <w:commentRangeStart w:id="47"/>
      <w:r w:rsidR="00B71EAA">
        <w:t>California</w:t>
      </w:r>
      <w:commentRangeEnd w:id="47"/>
      <w:r w:rsidR="006C3458">
        <w:rPr>
          <w:rStyle w:val="CommentReference"/>
        </w:rPr>
        <w:commentReference w:id="47"/>
      </w:r>
      <w:r w:rsidR="00B71EAA">
        <w:t xml:space="preserve"> and Steller sea lions were found dead with signs of entanglement from 2010-2018</w:t>
      </w:r>
      <w:r w:rsidR="00B35B5C">
        <w:t xml:space="preserve"> out of 1,599 total strandings</w:t>
      </w:r>
      <w:r w:rsidR="00B71EAA">
        <w:t xml:space="preserve">. </w:t>
      </w:r>
      <w:r w:rsidR="00540555">
        <w:t>T</w:t>
      </w:r>
      <w:r w:rsidR="00B71EAA">
        <w:t xml:space="preserve">he proportion of dead stranded </w:t>
      </w:r>
      <w:r w:rsidR="00053D94">
        <w:t>sea lions</w:t>
      </w:r>
      <w:r w:rsidR="00B71EAA">
        <w:t xml:space="preserve"> that exhibit</w:t>
      </w:r>
      <w:r w:rsidR="00AF6904">
        <w:t>ed</w:t>
      </w:r>
      <w:r w:rsidR="00B71EAA">
        <w:t xml:space="preserve"> evidence of entanglement </w:t>
      </w:r>
      <w:r w:rsidR="00484CA6">
        <w:t>(</w:t>
      </w:r>
      <w:commentRangeStart w:id="48"/>
      <w:r w:rsidR="00484CA6">
        <w:t xml:space="preserve">0.81%) </w:t>
      </w:r>
      <w:commentRangeEnd w:id="48"/>
      <w:r w:rsidR="00484CA6">
        <w:rPr>
          <w:rStyle w:val="CommentReference"/>
        </w:rPr>
        <w:commentReference w:id="48"/>
      </w:r>
      <w:r w:rsidR="00371F6C">
        <w:t>wa</w:t>
      </w:r>
      <w:r w:rsidR="00B71EAA">
        <w:t xml:space="preserve">s </w:t>
      </w:r>
      <w:r w:rsidR="00484CA6">
        <w:t xml:space="preserve">of a </w:t>
      </w:r>
      <w:r w:rsidR="00B71EAA">
        <w:t xml:space="preserve">similar </w:t>
      </w:r>
      <w:r w:rsidR="00484CA6">
        <w:t xml:space="preserve">order of magnitude </w:t>
      </w:r>
      <w:r w:rsidR="00B71EAA">
        <w:t>to the proportion of live sea lions observed with signs of entanglement from survey effort</w:t>
      </w:r>
      <w:r w:rsidR="00484CA6">
        <w:t xml:space="preserve"> (0.41% Steller, 2.13% California)</w:t>
      </w:r>
      <w:r w:rsidR="00B71EAA">
        <w:t xml:space="preserve">. </w:t>
      </w:r>
      <w:r w:rsidR="00273D89">
        <w:t xml:space="preserve">There are also very few records of dead stranded animals with clear evidence of entanglement in the literature </w:t>
      </w:r>
      <w:r w:rsidR="00273D89">
        <w:fldChar w:fldCharType="begin" w:fldLock="1"/>
      </w:r>
      <w:r w:rsidR="00D9452C">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W.","non-dropping-particle":"","parse-names":false,"suffix":""}],"container-title":"Oceans","id":"ITEM-2","issue":"3","issued":{"date-parts":[["1980"]]},"page":"43-54","title":"No man is benign: The endangered monk seal","type":"article-journal","volume":"May"},"uris":["http://www.mendeley.com/documents/?uuid=8911f05b-565c-4b4e-b42f-d9da5e2e2150"]}],"mendeley":{"formattedCitation":"[18,37]","plainTextFormattedCitation":"[18,37]","previouslyFormattedCitation":"[18,37]"},"properties":{"noteIndex":0},"schema":"https://github.com/citation-style-language/schema/raw/master/csl-citation.json"}</w:instrText>
      </w:r>
      <w:r w:rsidR="00273D89">
        <w:fldChar w:fldCharType="separate"/>
      </w:r>
      <w:r w:rsidR="00273D89" w:rsidRPr="002B0441">
        <w:rPr>
          <w:noProof/>
        </w:rPr>
        <w:t>[18,37]</w:t>
      </w:r>
      <w:r w:rsidR="00273D89">
        <w:fldChar w:fldCharType="end"/>
      </w:r>
      <w:r w:rsidR="00273D89">
        <w:t xml:space="preserve">. </w:t>
      </w:r>
      <w:commentRangeStart w:id="49"/>
      <w:r w:rsidR="00B71EAA">
        <w:t xml:space="preserve">Since </w:t>
      </w:r>
      <w:r w:rsidR="00B71EAA">
        <w:lastRenderedPageBreak/>
        <w:t xml:space="preserve">dead stranded animals are a subset of the mortality experienced by a population, it is logical that if entanglement </w:t>
      </w:r>
      <w:r w:rsidR="00441DCC">
        <w:t xml:space="preserve">significantly affected the sea lion’s health and </w:t>
      </w:r>
      <w:r w:rsidR="00D03672">
        <w:t>survival</w:t>
      </w:r>
      <w:r w:rsidR="00B71EAA">
        <w:t xml:space="preserve">, the proportion of </w:t>
      </w:r>
      <w:r w:rsidR="00E365A3">
        <w:t xml:space="preserve">dead </w:t>
      </w:r>
      <w:r w:rsidR="00B71EAA">
        <w:t xml:space="preserve">individuals </w:t>
      </w:r>
      <w:r w:rsidR="00E365A3">
        <w:t xml:space="preserve">with evidence of entanglement </w:t>
      </w:r>
      <w:r w:rsidR="00B71EAA">
        <w:t>would be greater than for the</w:t>
      </w:r>
      <w:r w:rsidR="00E365A3">
        <w:t xml:space="preserve"> live</w:t>
      </w:r>
      <w:r w:rsidR="00B71EAA">
        <w:t xml:space="preserve"> population at large</w:t>
      </w:r>
      <w:commentRangeEnd w:id="49"/>
      <w:r w:rsidR="006C3458">
        <w:rPr>
          <w:rStyle w:val="CommentReference"/>
        </w:rPr>
        <w:commentReference w:id="49"/>
      </w:r>
      <w:r w:rsidR="00B71EAA">
        <w:t xml:space="preserve">. </w:t>
      </w:r>
      <w:r w:rsidR="00D72138">
        <w:t>Since recorded mortality</w:t>
      </w:r>
      <w:r w:rsidR="00D72138" w:rsidRPr="00D72138">
        <w:t xml:space="preserve"> </w:t>
      </w:r>
      <w:r w:rsidR="00D72138">
        <w:t>due to entanglement was lower than expected</w:t>
      </w:r>
      <w:r w:rsidR="00667713">
        <w:t xml:space="preserve">, </w:t>
      </w:r>
      <w:r w:rsidR="00AE731F">
        <w:t>it suggests</w:t>
      </w:r>
      <w:commentRangeStart w:id="50"/>
      <w:r w:rsidR="00B71EAA">
        <w:t xml:space="preserve"> that </w:t>
      </w:r>
      <w:r w:rsidR="00D72138">
        <w:t>this was not the case</w:t>
      </w:r>
      <w:commentRangeEnd w:id="50"/>
      <w:r w:rsidR="006C3458">
        <w:rPr>
          <w:rStyle w:val="CommentReference"/>
        </w:rPr>
        <w:commentReference w:id="50"/>
      </w:r>
      <w:r w:rsidR="00D72138">
        <w:t>.</w:t>
      </w:r>
      <w:r w:rsidR="00B71EAA">
        <w:t xml:space="preserve"> </w:t>
      </w:r>
    </w:p>
    <w:p w14:paraId="5679BAA8" w14:textId="0FA97198" w:rsidR="002E3203" w:rsidRDefault="00B71EAA" w:rsidP="00CA40D3">
      <w:pPr>
        <w:spacing w:line="480" w:lineRule="auto"/>
      </w:pPr>
      <w:r>
        <w:t xml:space="preserve">There are two </w:t>
      </w:r>
      <w:r w:rsidR="00AE731F">
        <w:t>likely</w:t>
      </w:r>
      <w:commentRangeStart w:id="51"/>
      <w:r>
        <w:t xml:space="preserve"> </w:t>
      </w:r>
      <w:commentRangeEnd w:id="51"/>
      <w:r w:rsidR="006C3458">
        <w:rPr>
          <w:rStyle w:val="CommentReference"/>
        </w:rPr>
        <w:commentReference w:id="51"/>
      </w:r>
      <w:r>
        <w:t>explanations for the lack of recorded mortalities from entanglement. The first is that entanglement has a much smaller effect on the health of the</w:t>
      </w:r>
      <w:r w:rsidR="000440F5">
        <w:t xml:space="preserve"> affected</w:t>
      </w:r>
      <w:r>
        <w:t xml:space="preserve"> animals than is assumed</w:t>
      </w:r>
      <w:r w:rsidR="00455499">
        <w:t xml:space="preserve"> </w:t>
      </w:r>
      <w:r w:rsidR="00455499">
        <w:fldChar w:fldCharType="begin" w:fldLock="1"/>
      </w:r>
      <w:r w:rsidR="00D9452C">
        <w:instrText>ADDIN CSL_CITATION {"citationItems":[{"id":"ITEM-1","itemData":{"author":[{"dropping-particle":"","family":"Forney","given":"Karin A","non-dropping-particle":"","parse-names":false,"suffix":""},{"dropping-particle":"","family":"Cole","given":"Tim V N","non-dropping-particle":"","parse-names":false,"suffix":""},{"dropping-particle":"","family":"Eagle","given":"Tom","non-dropping-particle":"","parse-names":false,"suffix":""},{"dropping-particle":"","family":"Angliss","given":"Robyn","non-dropping-particle":"","parse-names":false,"suffix":""},{"dropping-particle":"","family":"Long","given":"Kristy","non-dropping-particle":"","parse-names":false,"suffix":""},{"dropping-particle":"","family":"Barre","given":"Lynne","non-dropping-particle":"","parse-names":false,"suffix":""},{"dropping-particle":"","family":"Van","given":"Lisa","non-dropping-particle":"","parse-names":false,"suffix":""},{"dropping-particle":"","family":"Borggaard","given":"Atta Diane","non-dropping-particle":"","parse-names":false,"suffix":""},{"dropping-particle":"","family":"Rowles","given":"Teri","non-dropping-particle":"","parse-names":false,"suffix":""},{"dropping-particle":"","family":"Norberg","given":"Brent","non-dropping-particle":"","parse-names":false,"suffix":""},{"dropping-particle":"","family":"Whaley","given":"Janet","non-dropping-particle":"","parse-names":false,"suffix":""},{"dropping-particle":"","family":"Engleby","given":"Laura","non-dropping-particle":"","parse-names":false,"suffix":""}],"id":"ITEM-1","issued":{"date-parts":[["2008"]]},"title":"Differentiating Serious and Non-Serious Injury of Marine Mammals: Report of the Serious Injury Technical Workshop","type":"report"},"uris":["http://www.mendeley.com/documents/?uuid=d2ceb1d0-4350-35bf-8d20-19628d3240fe"]}],"mendeley":{"formattedCitation":"[38]","plainTextFormattedCitation":"[38]","previouslyFormattedCitation":"[38]"},"properties":{"noteIndex":0},"schema":"https://github.com/citation-style-language/schema/raw/master/csl-citation.json"}</w:instrText>
      </w:r>
      <w:r w:rsidR="00455499">
        <w:fldChar w:fldCharType="separate"/>
      </w:r>
      <w:r w:rsidR="002B0441" w:rsidRPr="002B0441">
        <w:rPr>
          <w:noProof/>
        </w:rPr>
        <w:t>[38]</w:t>
      </w:r>
      <w:r w:rsidR="00455499">
        <w:fldChar w:fldCharType="end"/>
      </w:r>
      <w:r>
        <w:t xml:space="preserve">. </w:t>
      </w:r>
      <w:r w:rsidR="00617E3A">
        <w:t xml:space="preserve">Studies on tagged subadult male Northern fur seals on St. Paul Island, Alaska found that entangled individuals had a similar return rate </w:t>
      </w:r>
      <w:r w:rsidR="00AE731F">
        <w:t xml:space="preserve">the following year </w:t>
      </w:r>
      <w:r w:rsidR="00617E3A">
        <w:t xml:space="preserve">to the general harvest population, suggesting that entanglement, at least for the harvestable segment of the population, had little to no impact on </w:t>
      </w:r>
      <w:commentRangeStart w:id="52"/>
      <w:commentRangeStart w:id="53"/>
      <w:r w:rsidR="00617E3A">
        <w:t>survival</w:t>
      </w:r>
      <w:commentRangeEnd w:id="52"/>
      <w:r w:rsidR="006C3458">
        <w:rPr>
          <w:rStyle w:val="CommentReference"/>
        </w:rPr>
        <w:commentReference w:id="52"/>
      </w:r>
      <w:commentRangeEnd w:id="53"/>
      <w:r w:rsidR="00AE731F">
        <w:rPr>
          <w:rStyle w:val="CommentReference"/>
        </w:rPr>
        <w:commentReference w:id="53"/>
      </w:r>
      <w:r w:rsidR="00617E3A">
        <w:t xml:space="preserve"> </w:t>
      </w:r>
      <w:r w:rsidR="00617E3A">
        <w:fldChar w:fldCharType="begin" w:fldLock="1"/>
      </w:r>
      <w:r w:rsidR="00D9452C">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1986","id":"ITEM-2","issued":{"date-parts":[["1989"]]},"number-of-pages":"61-62","title":"Northern Fur Seals Tagged and Observed During Entanglement Studies St. Paul Island, Alaska","type":"report"},"uris":["http://www.mendeley.com/documents/?uuid=f69f52a9-f69b-427e-b3e1-4f4bd1df81b8"]}],"mendeley":{"formattedCitation":"[39,40]","plainTextFormattedCitation":"[39,40]","previouslyFormattedCitation":"[39,40]"},"properties":{"noteIndex":0},"schema":"https://github.com/citation-style-language/schema/raw/master/csl-citation.json"}</w:instrText>
      </w:r>
      <w:r w:rsidR="00617E3A">
        <w:fldChar w:fldCharType="separate"/>
      </w:r>
      <w:r w:rsidR="00D9452C" w:rsidRPr="00D9452C">
        <w:rPr>
          <w:noProof/>
        </w:rPr>
        <w:t>[39,40]</w:t>
      </w:r>
      <w:r w:rsidR="00617E3A">
        <w:fldChar w:fldCharType="end"/>
      </w:r>
      <w:r w:rsidR="00617E3A">
        <w:t xml:space="preserve">. However, </w:t>
      </w:r>
      <w:r w:rsidR="00DD4BB6">
        <w:t>Scordino et al.</w:t>
      </w:r>
      <w:r w:rsidR="00617E3A">
        <w:t xml:space="preserve"> </w:t>
      </w:r>
      <w:r w:rsidR="006B5681">
        <w:t>(</w:t>
      </w:r>
      <w:r w:rsidR="00C524A1">
        <w:t>1988</w:t>
      </w:r>
      <w:r w:rsidR="006B5681">
        <w:t xml:space="preserve">) </w:t>
      </w:r>
      <w:r w:rsidR="00617E3A">
        <w:t>noted that the probability of survival might be largely dependent on the animal’s ability to shed the entangling material</w:t>
      </w:r>
      <w:r w:rsidR="005C3F06">
        <w:t xml:space="preserve"> </w:t>
      </w:r>
      <w:r w:rsidR="005C3F06">
        <w:fldChar w:fldCharType="begin" w:fldLock="1"/>
      </w:r>
      <w:r w:rsidR="00D734FE">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1985","id":"ITEM-1","issued":{"date-parts":[["1988"]]},"number-of-pages":"70-78","title":"Fur Seal Entanglement Studies in 1984, St. Paul Island, Alaska","type":"report"},"uris":["http://www.mendeley.com/documents/?uuid=69f85433-899a-40f2-afcd-5966a762af27"]}],"mendeley":{"formattedCitation":"[39]","plainTextFormattedCitation":"[39]","previouslyFormattedCitation":"[39]"},"properties":{"noteIndex":0},"schema":"https://github.com/citation-style-language/schema/raw/master/csl-citation.json"}</w:instrText>
      </w:r>
      <w:r w:rsidR="005C3F06">
        <w:fldChar w:fldCharType="separate"/>
      </w:r>
      <w:r w:rsidR="005C3F06" w:rsidRPr="005C3F06">
        <w:rPr>
          <w:noProof/>
        </w:rPr>
        <w:t>[39]</w:t>
      </w:r>
      <w:r w:rsidR="005C3F06">
        <w:fldChar w:fldCharType="end"/>
      </w:r>
      <w:r w:rsidR="00617E3A">
        <w:t xml:space="preserve">. </w:t>
      </w:r>
      <w:r>
        <w:t>There are records of animals shedding entangling materials</w:t>
      </w:r>
      <w:r w:rsidR="00B57B50">
        <w:t xml:space="preserve"> in the wild</w:t>
      </w:r>
      <w:r>
        <w:t>,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rsidR="00D9452C">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mendeley":{"formattedCitation":"[41]","plainTextFormattedCitation":"[41]","previouslyFormattedCitation":"[41]"},"properties":{"noteIndex":0},"schema":"https://github.com/citation-style-language/schema/raw/master/csl-citation.json"}</w:instrText>
      </w:r>
      <w:r>
        <w:fldChar w:fldCharType="separate"/>
      </w:r>
      <w:r w:rsidR="00D9452C" w:rsidRPr="00D9452C">
        <w:rPr>
          <w:noProof/>
        </w:rPr>
        <w:t>[41]</w:t>
      </w:r>
      <w:r>
        <w:fldChar w:fldCharType="end"/>
      </w:r>
      <w:r>
        <w:t>, a female</w:t>
      </w:r>
      <w:r w:rsidR="00AD63EE">
        <w:t xml:space="preserve"> Hawaiian</w:t>
      </w:r>
      <w:r>
        <w:t xml:space="preserve"> monk seal with</w:t>
      </w:r>
      <w:r w:rsidR="00B21021">
        <w:t xml:space="preserve"> a</w:t>
      </w:r>
      <w:r>
        <w:t xml:space="preserve"> nursing pup who freed herself from a tangle of monofilament and polypropylene line </w:t>
      </w:r>
      <w:r>
        <w:fldChar w:fldCharType="begin" w:fldLock="1"/>
      </w:r>
      <w:r w:rsidR="00D9452C">
        <w:instrText>ADDIN CSL_CITATION {"citationItems":[{"id":"ITEM-1","itemData":{"author":[{"dropping-particle":"","family":"Henderson","given":"John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[42]","plainTextFormattedCitation":"[42]","previouslyFormattedCitation":"[42]"},"properties":{"noteIndex":0},"schema":"https://github.com/citation-style-language/schema/raw/master/csl-citation.json"}</w:instrText>
      </w:r>
      <w:r>
        <w:fldChar w:fldCharType="separate"/>
      </w:r>
      <w:r w:rsidR="00D9452C" w:rsidRPr="00D9452C">
        <w:rPr>
          <w:noProof/>
        </w:rPr>
        <w:t>[42]</w:t>
      </w:r>
      <w:r>
        <w:fldChar w:fldCharType="end"/>
      </w:r>
      <w:r>
        <w:t xml:space="preserve">,), </w:t>
      </w:r>
      <w:r w:rsidR="00AD63EE">
        <w:t>nursing female Northern fur seals who freed themselves from 200g trawl net fragments</w:t>
      </w:r>
      <w:r w:rsidR="00B83963">
        <w:t xml:space="preserve"> </w:t>
      </w:r>
      <w:r w:rsidR="00B83963">
        <w:fldChar w:fldCharType="begin" w:fldLock="1"/>
      </w:r>
      <w:r w:rsidR="00B83963">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1989","id":"ITEM-1","issued":{"date-parts":[["1990"]]},"page":"492-493","title":"Studies on the Effects of Entanglement on Individual Northern Fur Seals","type":"paper-conference"},"uris":["http://www.mendeley.com/documents/?uuid=2f0d43ad-d9ab-48f0-9e5d-8a49ede11b79"]}],"mendeley":{"formattedCitation":"[43]","plainTextFormattedCitation":"[43]"},"properties":{"noteIndex":0},"schema":"https://github.com/citation-style-language/schema/raw/master/csl-citation.json"}</w:instrText>
      </w:r>
      <w:r w:rsidR="00B83963">
        <w:fldChar w:fldCharType="separate"/>
      </w:r>
      <w:r w:rsidR="00B83963" w:rsidRPr="00B83963">
        <w:rPr>
          <w:noProof/>
        </w:rPr>
        <w:t>[43]</w:t>
      </w:r>
      <w:r w:rsidR="00B83963">
        <w:fldChar w:fldCharType="end"/>
      </w:r>
      <w:r w:rsidR="002E08DF">
        <w:t>,</w:t>
      </w:r>
      <w:r>
        <w:t xml:space="preserve"> multiple</w:t>
      </w:r>
      <w:r w:rsidR="007204BE">
        <w:t xml:space="preserve"> Hawaiian</w:t>
      </w:r>
      <w:r>
        <w:t xml:space="preserve"> monk seals who seemed to entangle and disentangle themselves in beached netting </w:t>
      </w:r>
      <w:r>
        <w:fldChar w:fldCharType="begin" w:fldLock="1"/>
      </w:r>
      <w:r w:rsidR="00D9452C">
        <w:instrText>ADDIN CSL_CITATION {"citationItems":[{"id":"ITEM-1","itemData":{"ISBN":"1111111111","author":[{"dropping-particle":"","family":"Kenyon","given":"Karl W.","non-dropping-particle":"","parse-names":false,"suffix":""}],"container-title":"Oceans","id":"ITEM-1","issue":"3","issued":{"date-parts":[["1980"]]},"page":"43-54","title":"No man is benign: The endangered monk seal","type":"article-journal","volume":"May"},"uris":["http://www.mendeley.com/documents/?uuid=8911f05b-565c-4b4e-b42f-d9da5e2e2150"]}],"mendeley":{"formattedCitation":"[37]","plainTextFormattedCitation":"[37]","previouslyFormattedCitation":"[37]"},"properties":{"noteIndex":0},"schema":"https://github.com/citation-style-language/schema/raw/master/csl-citation.json"}</w:instrText>
      </w:r>
      <w:r>
        <w:fldChar w:fldCharType="separate"/>
      </w:r>
      <w:r w:rsidR="002B0441" w:rsidRPr="002B0441">
        <w:rPr>
          <w:noProof/>
        </w:rPr>
        <w:t>[37]</w:t>
      </w:r>
      <w:r>
        <w:fldChar w:fldCharType="end"/>
      </w:r>
      <w:r w:rsidR="00094232">
        <w:t>, and several Steller sea lions, including a few branded individuals, observed shedding salmon flashers in Alaska</w:t>
      </w:r>
      <w:r w:rsidR="007C7349">
        <w:t xml:space="preserve"> </w:t>
      </w:r>
      <w:commentRangeStart w:id="54"/>
      <w:commentRangeEnd w:id="54"/>
      <w:r w:rsidR="007C7349">
        <w:rPr>
          <w:rStyle w:val="CommentReference"/>
        </w:rPr>
        <w:commentReference w:id="54"/>
      </w:r>
      <w:commentRangeStart w:id="55"/>
      <w:r w:rsidR="00094232">
        <w:t>(ADF&amp;G unpublished data)</w:t>
      </w:r>
      <w:r>
        <w:t xml:space="preserve">. </w:t>
      </w:r>
      <w:commentRangeEnd w:id="55"/>
      <w:r w:rsidR="00094232">
        <w:rPr>
          <w:rStyle w:val="CommentReference"/>
        </w:rPr>
        <w:commentReference w:id="55"/>
      </w:r>
      <w:r w:rsidR="002E3203">
        <w:t xml:space="preserve">The likelihood of successfully shedding entangling materials may depend on the type of material. Packing bands were the most common entangling material in all study years for both Steller and California sea lions from live observations, similar to what was seen in other studies in the North Pacific </w:t>
      </w:r>
      <w:r w:rsidR="002E3203">
        <w:fldChar w:fldCharType="begin" w:fldLock="1"/>
      </w:r>
      <w:r w:rsidR="002E3203">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[17,19,31]","plainTextFormattedCitation":"[17,19,31]","previouslyFormattedCitation":"[17,19,31]"},"properties":{"noteIndex":0},"schema":"https://github.com/citation-style-language/schema/raw/master/csl-citation.json"}</w:instrText>
      </w:r>
      <w:r w:rsidR="002E3203">
        <w:fldChar w:fldCharType="separate"/>
      </w:r>
      <w:r w:rsidR="002E3203" w:rsidRPr="002B0441">
        <w:rPr>
          <w:noProof/>
        </w:rPr>
        <w:t>[17,19,31]</w:t>
      </w:r>
      <w:r w:rsidR="002E3203">
        <w:fldChar w:fldCharType="end"/>
      </w:r>
      <w:r w:rsidR="002E3203">
        <w:t>. However, not a single sea lion stranded dead on the Washington or Oregon coast from 2010-2018</w:t>
      </w:r>
      <w:r w:rsidR="00B16248">
        <w:t xml:space="preserve"> while</w:t>
      </w:r>
      <w:r w:rsidR="002E3203">
        <w:t xml:space="preserve"> entangled in a packing band. This could indicate that sea lions are able to shed packing bands at a higher rate than other </w:t>
      </w:r>
      <w:commentRangeStart w:id="56"/>
      <w:r w:rsidR="002E3203">
        <w:t>materials</w:t>
      </w:r>
      <w:commentRangeEnd w:id="56"/>
      <w:r w:rsidR="00B16248">
        <w:rPr>
          <w:rStyle w:val="CommentReference"/>
        </w:rPr>
        <w:commentReference w:id="56"/>
      </w:r>
      <w:r w:rsidR="002E3203">
        <w:t xml:space="preserve">. Flashers, on the other hand, made up one third of strandings </w:t>
      </w:r>
      <w:r w:rsidR="00DD4BB6">
        <w:t>with an identifiable entanglement</w:t>
      </w:r>
      <w:r w:rsidR="002E3203">
        <w:t>,</w:t>
      </w:r>
      <w:commentRangeStart w:id="57"/>
      <w:r w:rsidR="002E3203">
        <w:t xml:space="preserve"> a much higher proportion than what was seen in live observations</w:t>
      </w:r>
      <w:commentRangeEnd w:id="57"/>
      <w:r w:rsidR="00B16248">
        <w:rPr>
          <w:rStyle w:val="CommentReference"/>
        </w:rPr>
        <w:commentReference w:id="57"/>
      </w:r>
      <w:r w:rsidR="00EF0AA2">
        <w:t xml:space="preserve"> (13.6% </w:t>
      </w:r>
      <w:r w:rsidR="00EF0AA2">
        <w:lastRenderedPageBreak/>
        <w:t>Steller, 6.3% California)</w:t>
      </w:r>
      <w:r w:rsidR="002E3203">
        <w:t xml:space="preserve">, indicating that individuals with entanglements caused by a swallowed hook could have a higher mortality rate. The presence of flasher entanglements on live individuals only during May – September reinforces that sea lions either quickly shed the gear or die. Most sea lions were in good body condition when observed, suggesting it is more likely that they quickly shed the gear, though it is likely that some animals retain the hook </w:t>
      </w:r>
      <w:r w:rsidR="00AC553B">
        <w:t xml:space="preserve">internally </w:t>
      </w:r>
      <w:r w:rsidR="002E3203">
        <w:t>after losing the visible flasher.</w:t>
      </w:r>
      <w:r w:rsidR="00AC553B">
        <w:t xml:space="preserve"> </w:t>
      </w:r>
      <w:r w:rsidR="0095004B">
        <w:t>The large proportion of individuals exhibiting entanglement</w:t>
      </w:r>
      <w:r w:rsidR="00ED2D20">
        <w:t>-</w:t>
      </w:r>
      <w:r w:rsidR="0095004B">
        <w:t xml:space="preserve">related scarring in our record </w:t>
      </w:r>
      <w:commentRangeStart w:id="58"/>
      <w:r w:rsidR="0095004B">
        <w:t>(21.5%</w:t>
      </w:r>
      <w:r w:rsidR="0001177C">
        <w:t xml:space="preserve"> of all documented entanglements</w:t>
      </w:r>
      <w:r w:rsidR="0095004B">
        <w:t xml:space="preserve">) </w:t>
      </w:r>
      <w:commentRangeEnd w:id="58"/>
      <w:r w:rsidR="005E5A71">
        <w:rPr>
          <w:rStyle w:val="CommentReference"/>
        </w:rPr>
        <w:commentReference w:id="58"/>
      </w:r>
      <w:r w:rsidR="0095004B">
        <w:t xml:space="preserve">and in other studies </w:t>
      </w:r>
      <w:r w:rsidR="0040255E">
        <w:fldChar w:fldCharType="begin" w:fldLock="1"/>
      </w:r>
      <w:r w:rsidR="0040255E">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[15,19,39]","plainTextFormattedCitation":"[15,19,39]","previouslyFormattedCitation":"[15,19,39]"},"properties":{"noteIndex":0},"schema":"https://github.com/citation-style-language/schema/raw/master/csl-citation.json"}</w:instrText>
      </w:r>
      <w:r w:rsidR="0040255E">
        <w:fldChar w:fldCharType="separate"/>
      </w:r>
      <w:r w:rsidR="0040255E" w:rsidRPr="00E90924">
        <w:rPr>
          <w:noProof/>
        </w:rPr>
        <w:t>[15,19,39]</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p>
    <w:p w14:paraId="221ED039" w14:textId="720B0A4E" w:rsidR="007D2394" w:rsidRDefault="00B71EAA" w:rsidP="00CA40D3">
      <w:pPr>
        <w:spacing w:line="480" w:lineRule="auto"/>
      </w:pPr>
      <w:r w:rsidRPr="001C63E4">
        <w:t>The</w:t>
      </w:r>
      <w:r>
        <w:t xml:space="preserve"> second </w:t>
      </w:r>
      <w:r w:rsidR="00232AA3">
        <w:t>possible explanation of the lack of recorded mortalities due to entanglement</w:t>
      </w:r>
      <w:r>
        <w:t xml:space="preserve"> is that </w:t>
      </w:r>
      <w:r w:rsidR="00FF4205">
        <w:t>affected</w:t>
      </w:r>
      <w:r>
        <w:t xml:space="preserve"> animals are dying at sea or otherwise away from areas where they might be detected</w:t>
      </w:r>
      <w:r w:rsidR="009744EC">
        <w:t xml:space="preserve"> </w:t>
      </w:r>
      <w:commentRangeStart w:id="59"/>
      <w:r w:rsidR="0024294E">
        <w:fldChar w:fldCharType="begin" w:fldLock="1"/>
      </w:r>
      <w:r w:rsidR="00B83963">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debris.","type":"article-journal"},"uris":["http://www.mendeley.com/documents/?uuid=1bbffe95-a94f-452a-ad65-4f30bb578623"]},{"id":"ITEM-4","itemData":{"author":[{"dropping-particle":"","family":"Feldkamp","given":"Steven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mendeley":{"formattedCitation":"[4,8,44,45]","plainTextFormattedCitation":"[4,8,44,45]","previouslyFormattedCitation":"[4,8,43,44]"},"properties":{"noteIndex":0},"schema":"https://github.com/citation-style-language/schema/raw/master/csl-citation.json"}</w:instrText>
      </w:r>
      <w:r w:rsidR="0024294E">
        <w:fldChar w:fldCharType="separate"/>
      </w:r>
      <w:r w:rsidR="00B83963" w:rsidRPr="00B83963">
        <w:rPr>
          <w:noProof/>
        </w:rPr>
        <w:t>[4,8,44,45]</w:t>
      </w:r>
      <w:r w:rsidR="0024294E">
        <w:fldChar w:fldCharType="end"/>
      </w:r>
      <w:commentRangeEnd w:id="59"/>
      <w:r w:rsidR="00E03345">
        <w:rPr>
          <w:rStyle w:val="CommentReference"/>
        </w:rPr>
        <w:commentReference w:id="59"/>
      </w:r>
      <w:r w:rsidR="00A86541">
        <w:t xml:space="preserve">. </w:t>
      </w:r>
      <w:r w:rsidR="009744EC">
        <w:t xml:space="preserve">Entanglement </w:t>
      </w:r>
      <w:r w:rsidR="00F01579">
        <w:t xml:space="preserve">in </w:t>
      </w:r>
      <w:r w:rsidR="0060632B">
        <w:t xml:space="preserve">a </w:t>
      </w:r>
      <w:r w:rsidR="00F01579">
        <w:t>large entangling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B83963">
        <w:instrText>ADDIN CSL_CITATION {"citationItems":[{"id":"ITEM-1","itemData":{"author":[{"dropping-particle":"","family":"Feldkamp","given":"Steven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1989","id":"ITEM-3","issued":{"date-parts":[["1990"]]},"page":"492-493","title":"Studies on the Effects of Entanglement on Individual Northern Fur Seals","type":"paper-conference"},"uris":["http://www.mendeley.com/documents/?uuid=2f0d43ad-d9ab-48f0-9e5d-8a49ede11b79"]}],"mendeley":{"formattedCitation":"[43,45,46]","plainTextFormattedCitation":"[43,45,46]","previouslyFormattedCitation":"[44–46]"},"properties":{"noteIndex":0},"schema":"https://github.com/citation-style-language/schema/raw/master/csl-citation.json"}</w:instrText>
      </w:r>
      <w:r w:rsidR="00D734FE">
        <w:fldChar w:fldCharType="separate"/>
      </w:r>
      <w:r w:rsidR="00B83963" w:rsidRPr="00B83963">
        <w:rPr>
          <w:noProof/>
        </w:rPr>
        <w:t>[43,45,46]</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60632B">
        <w:t xml:space="preserve">. </w:t>
      </w:r>
      <w:r w:rsidR="00AC553B"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B83963">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[47]","plainTextFormattedCitation":"[47]","previouslyFormattedCitation":"[47]"},"properties":{"noteIndex":0},"schema":"https://github.com/citation-style-language/schema/raw/master/csl-citation.json"}</w:instrText>
      </w:r>
      <w:r w:rsidR="00BA0CD7">
        <w:fldChar w:fldCharType="separate"/>
      </w:r>
      <w:r w:rsidR="00BA0CD7" w:rsidRPr="0060632B">
        <w:rPr>
          <w:noProof/>
        </w:rPr>
        <w:t>[47]</w:t>
      </w:r>
      <w:r w:rsidR="00BA0CD7">
        <w:fldChar w:fldCharType="end"/>
      </w:r>
      <w:r w:rsidR="00AC553B" w:rsidRPr="00AC553B">
        <w:t>.</w:t>
      </w:r>
      <w:r w:rsidR="00AC553B">
        <w:t xml:space="preserve"> </w:t>
      </w:r>
      <w:r w:rsidR="00621DD8">
        <w:t>Likewise, animals entangled in derelict fishing gear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B83963">
        <w:instrText>ADDIN CSL_CITATION {"citationItems":[{"id":"ITEM-1","itemData":{"DOI":"10.1016/j.marpolbul.2009.09.005","abstract":"Derelict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 Published by Elsevier Ltd.","author":[{"dropping-particle":"","family":"Good","given":"Thomas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Bulletin","id":"ITEM-1","issued":{"date-parts":[["2010"]]},"page":"39-50","title":"Derelict fishing nets in Puget Sound and the Northwest Straits: Patterns and threats to marine fauna","type":"article-journal","volume":"60"},"uris":["http://www.mendeley.com/documents/?uuid=30f8d651-14bb-36f1-b6aa-f009fe3c179c"]}],"mendeley":{"formattedCitation":"[48]","plainTextFormattedCitation":"[48]","previouslyFormattedCitation":"[46]"},"properties":{"noteIndex":0},"schema":"https://github.com/citation-style-language/schema/raw/master/csl-citation.json"}</w:instrText>
      </w:r>
      <w:r w:rsidR="00621DD8">
        <w:fldChar w:fldCharType="separate"/>
      </w:r>
      <w:r w:rsidR="00B83963" w:rsidRPr="00B83963">
        <w:rPr>
          <w:noProof/>
        </w:rPr>
        <w:t>[48]</w:t>
      </w:r>
      <w:r w:rsidR="00621DD8">
        <w:fldChar w:fldCharType="end"/>
      </w:r>
      <w:r w:rsidR="00621DD8">
        <w:t xml:space="preserve">. </w:t>
      </w:r>
      <w:r w:rsidR="00BA0CD7">
        <w:t>At-sea mortality, internal injuries, and derelict gear</w:t>
      </w:r>
      <w:r w:rsidR="00E03345">
        <w:t>,</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del w:id="60" w:author="Justin Jenniges" w:date="2020-04-04T19:06:00Z">
        <w:r w:rsidR="00BA0CD7" w:rsidDel="00E03345">
          <w:delText>,</w:delText>
        </w:r>
        <w:r w:rsidR="00BA734F" w:rsidDel="00E03345">
          <w:delText xml:space="preserve"> </w:delText>
        </w:r>
        <w:r w:rsidR="00597DC4" w:rsidDel="00E03345">
          <w:delText xml:space="preserve">further demonstrating that both the rates and impacts of entanglement are likely underestimated </w:delText>
        </w:r>
        <w:r w:rsidR="000335F7" w:rsidDel="00E03345">
          <w:delText>in any published rate</w:delText>
        </w:r>
      </w:del>
      <w:r w:rsidR="00BA734F">
        <w:t xml:space="preserve">. </w:t>
      </w:r>
    </w:p>
    <w:p w14:paraId="01B8D040" w14:textId="75A6E382" w:rsidR="0011219E" w:rsidRDefault="0011219E" w:rsidP="00CA40D3">
      <w:pPr>
        <w:spacing w:line="480" w:lineRule="auto"/>
      </w:pPr>
      <w:r>
        <w:lastRenderedPageBreak/>
        <w:t xml:space="preserve">The age, size, and foraging experience of the sea lion may </w:t>
      </w:r>
      <w:r w:rsidR="0089371F">
        <w:t>dictate</w:t>
      </w:r>
      <w:commentRangeStart w:id="61"/>
      <w:r>
        <w:t xml:space="preserve"> </w:t>
      </w:r>
      <w:commentRangeEnd w:id="61"/>
      <w:r w:rsidR="00E03345">
        <w:rPr>
          <w:rStyle w:val="CommentReference"/>
        </w:rPr>
        <w:commentReference w:id="61"/>
      </w:r>
      <w:r>
        <w:t>the materials they become entangled in</w:t>
      </w:r>
      <w:r w:rsidR="00D32AB8">
        <w:t>, and therefore the outcome of the entanglement</w:t>
      </w:r>
      <w:r w:rsidR="008C20D1">
        <w:t xml:space="preserve"> </w:t>
      </w:r>
      <w:r w:rsidR="008C20D1">
        <w:fldChar w:fldCharType="begin" w:fldLock="1"/>
      </w:r>
      <w:r w:rsidR="00B83963">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[8,49,50]","plainTextFormattedCitation":"[8,49,50]","previouslyFormattedCitation":"[8,48,49]"},"properties":{"noteIndex":0},"schema":"https://github.com/citation-style-language/schema/raw/master/csl-citation.json"}</w:instrText>
      </w:r>
      <w:r w:rsidR="008C20D1">
        <w:fldChar w:fldCharType="separate"/>
      </w:r>
      <w:r w:rsidR="00B83963" w:rsidRPr="00B83963">
        <w:rPr>
          <w:noProof/>
        </w:rPr>
        <w:t>[8,49,50]</w:t>
      </w:r>
      <w:r w:rsidR="008C20D1">
        <w:fldChar w:fldCharType="end"/>
      </w:r>
      <w:r>
        <w:t xml:space="preserve">. The high proportion of entangled </w:t>
      </w:r>
      <w:r w:rsidR="00742D77">
        <w:t xml:space="preserve">Steller </w:t>
      </w:r>
      <w:r>
        <w:t xml:space="preserve">juveniles exhibiting flashers and rubber bands may be a function of their age: rubber bands may be too small to entangle a large adult, and </w:t>
      </w:r>
      <w:commentRangeStart w:id="62"/>
      <w:r>
        <w:t xml:space="preserve">flasher entanglement </w:t>
      </w:r>
      <w:r w:rsidR="0059574F">
        <w:t>is</w:t>
      </w:r>
      <w:r>
        <w:t xml:space="preserve"> a </w:t>
      </w:r>
      <w:r w:rsidR="0059574F">
        <w:t xml:space="preserve">sign of </w:t>
      </w:r>
      <w:r w:rsidR="00C91EA8">
        <w:t xml:space="preserve">a </w:t>
      </w:r>
      <w:r w:rsidR="0059574F">
        <w:t>risky foraging behavior</w:t>
      </w:r>
      <w:r w:rsidR="004C6C3F">
        <w:t xml:space="preserve"> </w:t>
      </w:r>
      <w:commentRangeEnd w:id="62"/>
      <w:r w:rsidR="00E03345">
        <w:rPr>
          <w:rStyle w:val="CommentReference"/>
        </w:rPr>
        <w:commentReference w:id="62"/>
      </w:r>
      <w:r w:rsidR="004C6C3F">
        <w:t>-</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B83963">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[51]","plainTextFormattedCitation":"[51]","previouslyFormattedCitation":"[50]"},"properties":{"noteIndex":0},"schema":"https://github.com/citation-style-language/schema/raw/master/csl-citation.json"}</w:instrText>
      </w:r>
      <w:r w:rsidR="00FD4BE7">
        <w:fldChar w:fldCharType="separate"/>
      </w:r>
      <w:r w:rsidR="00B83963" w:rsidRPr="00B83963">
        <w:rPr>
          <w:noProof/>
        </w:rPr>
        <w:t>[51]</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B83963">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1989","id":"ITEM-1","issued":{"date-parts":[["1990"]]},"page":"492-493","title":"Studies on the Effects of Entanglement on Individual Northern Fur Seals","type":"paper-conference"},"uris":["http://www.mendeley.com/documents/?uuid=2f0d43ad-d9ab-48f0-9e5d-8a49ede11b79"]}],"mendeley":{"formattedCitation":"[43]","plainTextFormattedCitation":"[43]","previouslyFormattedCitation":"[46]"},"properties":{"noteIndex":0},"schema":"https://github.com/citation-style-language/schema/raw/master/csl-citation.json"}</w:instrText>
      </w:r>
      <w:r w:rsidR="00BA734F">
        <w:fldChar w:fldCharType="separate"/>
      </w:r>
      <w:r w:rsidR="00B83963" w:rsidRPr="00B83963">
        <w:rPr>
          <w:noProof/>
        </w:rPr>
        <w:t>[43]</w:t>
      </w:r>
      <w:r w:rsidR="00BA734F">
        <w:fldChar w:fldCharType="end"/>
      </w:r>
      <w:r>
        <w:t xml:space="preserve">. </w:t>
      </w:r>
      <w:r w:rsidR="00A6483D">
        <w:t>Age and body size</w:t>
      </w:r>
      <w:r w:rsidR="00B56419">
        <w:t xml:space="preserve"> </w:t>
      </w:r>
      <w:commentRangeStart w:id="63"/>
      <w:commentRangeEnd w:id="63"/>
      <w:r w:rsidR="00621220">
        <w:rPr>
          <w:rStyle w:val="CommentReference"/>
        </w:rPr>
        <w:commentReference w:id="63"/>
      </w:r>
      <w:r w:rsidR="00B56419">
        <w:t xml:space="preserve">therefore impact both the entangling materials an individual is likely to </w:t>
      </w:r>
      <w:r w:rsidR="0083148C">
        <w:t>encounter,</w:t>
      </w:r>
      <w:r w:rsidR="00B56419">
        <w:t xml:space="preserve"> and the severity of the wound caused by that entanglement.</w:t>
      </w:r>
    </w:p>
    <w:p w14:paraId="7FDAFA44" w14:textId="590A62E7"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r w:rsidR="00DD4BB6">
        <w:t xml:space="preserve">during those months </w:t>
      </w:r>
      <w:r w:rsidR="00B56419">
        <w:t xml:space="preserve">exhibited a much higher entanglement rate than in other months. It is therefore possible that entangled individuals were prevented from migrating because of restrictions imposed by the greater energy expenditure associated with entanglement </w:t>
      </w:r>
      <w:r w:rsidR="00B56419">
        <w:fldChar w:fldCharType="begin" w:fldLock="1"/>
      </w:r>
      <w:r w:rsidR="00B83963">
        <w:instrText>ADDIN CSL_CITATION {"citationItems":[{"id":"ITEM-1","itemData":{"author":[{"dropping-particle":"","family":"Feldkamp","given":"Steven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1986","id":"ITEM-2","issued":{"date-parts":[["1989"]]},"number-of-pages":"48-56","title":"The Influence of Entanglement in Marine Debris on the Diving Behavior of Subadult Male Northern Fur Seals","type":"report"},"uris":["http://www.mendeley.com/documents/?uuid=1bc9db07-4b1c-4f80-b1e2-4800be627832"]}],"mendeley":{"formattedCitation":"[45,46]","plainTextFormattedCitation":"[45,46]","previouslyFormattedCitation":"[44,45]"},"properties":{"noteIndex":0},"schema":"https://github.com/citation-style-language/schema/raw/master/csl-citation.json"}</w:instrText>
      </w:r>
      <w:r w:rsidR="00B56419">
        <w:fldChar w:fldCharType="separate"/>
      </w:r>
      <w:r w:rsidR="00B83963" w:rsidRPr="00B83963">
        <w:rPr>
          <w:noProof/>
        </w:rPr>
        <w:t>[45,46]</w:t>
      </w:r>
      <w:r w:rsidR="00B56419">
        <w:fldChar w:fldCharType="end"/>
      </w:r>
      <w:r w:rsidR="00DD4BB6">
        <w:t xml:space="preserve"> or compromised body condition</w:t>
      </w:r>
      <w:r w:rsidR="00B56419">
        <w:t>.</w:t>
      </w:r>
      <w:r w:rsidR="00B56419" w:rsidRPr="004775B2">
        <w:t xml:space="preserve"> </w:t>
      </w:r>
      <w:r w:rsidR="00B56419">
        <w:t xml:space="preserve">Even for individuals that did arrive at their breeding grounds, entanglement could impact their reproductive success. Entangled nursing female Northern fur seals spent longer at sea, weaned smaller pups, and abandoned their pups </w:t>
      </w:r>
      <w:r w:rsidR="00621220">
        <w:t xml:space="preserve">more frequently than unentangled females </w:t>
      </w:r>
      <w:r w:rsidR="00B56419">
        <w:fldChar w:fldCharType="begin" w:fldLock="1"/>
      </w:r>
      <w:r w:rsidR="00B83963">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1985","id":"ITEM-1","issued":{"date-parts":[["1988"]]},"page":"58-68","title":"Incidence and Impact of Entanglement in Netting Debris on Northern Fur Seal Pups and Adult Females, St. Paul Island, Alaska","type":"article-journal"},"uris":["http://www.mendeley.com/documents/?uuid=b5f0fe5b-0b96-4dd4-81ed-c65a775fc119"]},{"id":"ITEM-2","itemData":{"author":[{"dropping-particle":"","family":"DeLong","given":"R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1989","id":"ITEM-2","issued":{"date-parts":[["1990"]]},"page":"492-493","title":"Studies on the Effects of Entanglement on Individual Northern Fur Seals","type":"paper-conference"},"uris":["http://www.mendeley.com/documents/?uuid=2f0d43ad-d9ab-48f0-9e5d-8a49ede11b79"]}],"mendeley":{"formattedCitation":"[43,52]","plainTextFormattedCitation":"[43,52]","previouslyFormattedCitation":"[46,56]"},"properties":{"noteIndex":0},"schema":"https://github.com/citation-style-language/schema/raw/master/csl-citation.json"}</w:instrText>
      </w:r>
      <w:r w:rsidR="00B56419">
        <w:fldChar w:fldCharType="separate"/>
      </w:r>
      <w:r w:rsidR="00B83963" w:rsidRPr="00B83963">
        <w:rPr>
          <w:noProof/>
        </w:rPr>
        <w:t>[43,52]</w:t>
      </w:r>
      <w:r w:rsidR="00B56419">
        <w:fldChar w:fldCharType="end"/>
      </w:r>
      <w:r w:rsidR="00B56419">
        <w:t xml:space="preserve">. However, records of three entangled female California sea lions successfully weaning pups in Los Islotes, Baja California </w:t>
      </w:r>
      <w:r w:rsidR="00B56419">
        <w:fldChar w:fldCharType="begin" w:fldLock="1"/>
      </w:r>
      <w:r w:rsidR="00B56419">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[15]"},"properties":{"noteIndex":0},"schema":"https://github.com/citation-style-language/schema/raw/master/csl-citation.json"}</w:instrText>
      </w:r>
      <w:r w:rsidR="00B56419">
        <w:fldChar w:fldCharType="separate"/>
      </w:r>
      <w:r w:rsidR="00B56419" w:rsidRPr="002B0441">
        <w:rPr>
          <w:noProof/>
        </w:rPr>
        <w:t>[15]</w:t>
      </w:r>
      <w:r w:rsidR="00B56419">
        <w:fldChar w:fldCharType="end"/>
      </w:r>
      <w:r w:rsidR="00B56419">
        <w:t xml:space="preserve"> demonstrate that the impacts of entanglement on all aspects of pinniped population dynamics are poorly understood.</w:t>
      </w:r>
    </w:p>
    <w:p w14:paraId="32FA5E57" w14:textId="3AD04ED3" w:rsidR="003C182E" w:rsidRDefault="003C182E" w:rsidP="00CA40D3">
      <w:pPr>
        <w:spacing w:line="480" w:lineRule="auto"/>
      </w:pPr>
      <w:r>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[4,8]","plainTextFormattedCitation":"[4,8]","previouslyFormattedCitation":"[4,8]"},"properties":{"noteIndex":0},"schema":"https://github.com/citation-style-language/schema/raw/master/csl-citation.json"}</w:instrText>
      </w:r>
      <w:r>
        <w:fldChar w:fldCharType="separate"/>
      </w:r>
      <w:r w:rsidRPr="002B0441">
        <w:rPr>
          <w:noProof/>
        </w:rPr>
        <w:t>[4,8]</w:t>
      </w:r>
      <w:r>
        <w:fldChar w:fldCharType="end"/>
      </w:r>
      <w:r>
        <w:t xml:space="preserve">. In our survey area, the occurrence of packing bands in </w:t>
      </w:r>
      <w:r>
        <w:lastRenderedPageBreak/>
        <w:t xml:space="preserve">beach surveys was positively correlated with the proportion of entangled individuals exhibiting packing bands. A similar relationship has been observed in Hawaiian monk seals, which frequently haul out on top of beached debris and therefore experience higher entanglement risk when more debris is present on the beach </w:t>
      </w:r>
      <w:r>
        <w:fldChar w:fldCharType="begin" w:fldLock="1"/>
      </w:r>
      <w:r w:rsidR="00B83963">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[53]","plainTextFormattedCitation":"[53]","previouslyFormattedCitation":"[51]"},"properties":{"noteIndex":0},"schema":"https://github.com/citation-style-language/schema/raw/master/csl-citation.json"}</w:instrText>
      </w:r>
      <w:r>
        <w:fldChar w:fldCharType="separate"/>
      </w:r>
      <w:r w:rsidR="00B83963" w:rsidRPr="00B83963">
        <w:rPr>
          <w:noProof/>
        </w:rPr>
        <w:t>[53]</w:t>
      </w:r>
      <w:r>
        <w:fldChar w:fldCharType="end"/>
      </w:r>
      <w:r>
        <w:t xml:space="preserve">, and with Northern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B83963">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1986","id":"ITEM-1","issued":{"date-parts":[["1989"]]},"number-of-pages":"57-60","title":"Observations of Beach Debris and Net Entanglement on St. Paul Island, Alaska","type":"report"},"uris":["http://www.mendeley.com/documents/?uuid=aa34922c-dc8c-474f-a99b-7b6ff29310bf"]}],"mendeley":{"formattedCitation":"[50]","plainTextFormattedCitation":"[50]","previouslyFormattedCitation":"[49]"},"properties":{"noteIndex":0},"schema":"https://github.com/citation-style-language/schema/raw/master/csl-citation.json"}</w:instrText>
      </w:r>
      <w:r>
        <w:fldChar w:fldCharType="separate"/>
      </w:r>
      <w:r w:rsidR="00B83963" w:rsidRPr="00B83963">
        <w:rPr>
          <w:noProof/>
        </w:rPr>
        <w:t>[50]</w:t>
      </w:r>
      <w:r>
        <w:fldChar w:fldCharType="end"/>
      </w:r>
      <w:r>
        <w:t>. It is likely that both 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[13,14,34]","plainTextFormattedCitation":"[13,14,34]","previouslyFormattedCitation":"[13,14,34]"},"properties":{"noteIndex":0},"schema":"https://github.com/citation-style-language/schema/raw/master/csl-citation.json"}</w:instrText>
      </w:r>
      <w:r>
        <w:fldChar w:fldCharType="separate"/>
      </w:r>
      <w:r w:rsidRPr="002B0441">
        <w:rPr>
          <w:noProof/>
        </w:rPr>
        <w:t>[13,14,34]</w:t>
      </w:r>
      <w:r>
        <w:fldChar w:fldCharType="end"/>
      </w:r>
      <w:r>
        <w:t>. 2014 and 2015 were years of high entanglement rates for California and Steller sea lions in our study area (Fig</w:t>
      </w:r>
      <w:r w:rsidR="003771D7">
        <w:t xml:space="preserve"> </w:t>
      </w:r>
      <w:r>
        <w:t>5)</w:t>
      </w:r>
      <w:r w:rsidR="00C01DDA">
        <w:t>, and</w:t>
      </w:r>
      <w:r>
        <w:t xml:space="preserve"> 2014 - 2016 were years of elevated large whale entanglements </w:t>
      </w:r>
      <w:r>
        <w:fldChar w:fldCharType="begin" w:fldLock="1"/>
      </w:r>
      <w:r w:rsidR="00B83963">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[16,54]","plainTextFormattedCitation":"[16,54]","previouslyFormattedCitation":"[16,53]"},"properties":{"noteIndex":0},"schema":"https://github.com/citation-style-language/schema/raw/master/csl-citation.json"}</w:instrText>
      </w:r>
      <w:r>
        <w:fldChar w:fldCharType="separate"/>
      </w:r>
      <w:r w:rsidR="00B83963" w:rsidRPr="00B83963">
        <w:rPr>
          <w:noProof/>
        </w:rPr>
        <w:t>[16,54]</w:t>
      </w:r>
      <w:r>
        <w:fldChar w:fldCharType="end"/>
      </w:r>
      <w:r>
        <w:t xml:space="preserve">. In summer 2014, high sea surface temperatures associated with the warm anomaly referred to as “the Blob” reached the coast, causing the shortest upwelling season for the northern California Current on record </w:t>
      </w:r>
      <w:r>
        <w:fldChar w:fldCharType="begin" w:fldLock="1"/>
      </w:r>
      <w:r w:rsidR="00B83963">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[55]","plainTextFormattedCitation":"[55]","previouslyFormattedCitation":"[54]"},"properties":{"noteIndex":0},"schema":"https://github.com/citation-style-language/schema/raw/master/csl-citation.json"}</w:instrText>
      </w:r>
      <w:r>
        <w:fldChar w:fldCharType="separate"/>
      </w:r>
      <w:r w:rsidR="00B83963" w:rsidRPr="00B83963">
        <w:rPr>
          <w:noProof/>
        </w:rPr>
        <w:t>[55]</w:t>
      </w:r>
      <w:r>
        <w:fldChar w:fldCharType="end"/>
      </w:r>
      <w:r>
        <w:t xml:space="preserve">, the impacts of which were seen well into 2016 </w:t>
      </w:r>
      <w:r>
        <w:fldChar w:fldCharType="begin" w:fldLock="1"/>
      </w:r>
      <w:r w:rsidR="00B83963">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[56]","plainTextFormattedCitation":"[56]","previouslyFormattedCitation":"[55]"},"properties":{"noteIndex":0},"schema":"https://github.com/citation-style-language/schema/raw/master/csl-citation.json"}</w:instrText>
      </w:r>
      <w:r>
        <w:fldChar w:fldCharType="separate"/>
      </w:r>
      <w:r w:rsidR="00B83963" w:rsidRPr="00B83963">
        <w:rPr>
          <w:noProof/>
        </w:rPr>
        <w:t>[56]</w:t>
      </w:r>
      <w:r>
        <w:fldChar w:fldCharType="end"/>
      </w:r>
      <w:r>
        <w:t>. It is possible that these anomalous ocean conditions changed the distribution of fishing effort</w:t>
      </w:r>
      <w:r w:rsidR="00261199">
        <w:t>, entangling debris,</w:t>
      </w:r>
      <w:r>
        <w:t xml:space="preserve"> and prey items important to </w:t>
      </w:r>
      <w:r w:rsidR="00621220">
        <w:t xml:space="preserve">cetaceans </w:t>
      </w:r>
      <w:r>
        <w:t>and pinnipeds, contributing to the high levels of entanglement seen for both taxa.</w:t>
      </w:r>
      <w:r w:rsidR="00A949B3">
        <w:t xml:space="preserve"> Entanglement rates therefore seem to be driven </w:t>
      </w:r>
      <w:r w:rsidR="00A63A58">
        <w:t xml:space="preserve">somewhat </w:t>
      </w:r>
      <w:r w:rsidR="00A949B3">
        <w:t xml:space="preserve">by debris circulation conditions created both by normal ocean currents and abnormal ocean conditions. </w:t>
      </w:r>
    </w:p>
    <w:p w14:paraId="4C29D164" w14:textId="2D443469" w:rsidR="004B1CC7" w:rsidRDefault="004B1CC7" w:rsidP="00CA40D3">
      <w:pPr>
        <w:spacing w:line="480" w:lineRule="auto"/>
      </w:pPr>
      <w:r>
        <w:t xml:space="preserve">While entanglement may not </w:t>
      </w:r>
      <w:r w:rsidR="001E6A2B">
        <w:t xml:space="preserve">currently </w:t>
      </w:r>
      <w:r>
        <w:t xml:space="preserve">cause </w:t>
      </w:r>
      <w:r w:rsidR="005405E7">
        <w:t xml:space="preserve">population-level </w:t>
      </w:r>
      <w:r>
        <w:t>concern</w:t>
      </w:r>
      <w:r w:rsidR="00163E6F">
        <w:t>s</w:t>
      </w:r>
      <w:r>
        <w:t xml:space="preserve"> in Steller or California sea lions in Washington, it is still a significant welfare issue, especially considering that most entanglements are caused by humans, either through the creation of marine debris or through direct fishery interactions</w:t>
      </w:r>
      <w:r w:rsidR="00704F15">
        <w:t xml:space="preserve"> </w:t>
      </w:r>
      <w:r w:rsidR="008C20D1">
        <w:fldChar w:fldCharType="begin" w:fldLock="1"/>
      </w:r>
      <w:r w:rsidR="00D9452C">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2B0441" w:rsidRPr="002B0441">
        <w:rPr>
          <w:noProof/>
        </w:rPr>
        <w:t>[4]</w:t>
      </w:r>
      <w:r w:rsidR="008C20D1">
        <w:fldChar w:fldCharType="end"/>
      </w:r>
      <w:r w:rsidR="00DD4BB6">
        <w:t xml:space="preserve"> </w:t>
      </w:r>
      <w:r w:rsidR="00704F15">
        <w:t xml:space="preserve">(except for animals collared by penguin </w:t>
      </w:r>
      <w:commentRangeStart w:id="64"/>
      <w:commentRangeStart w:id="65"/>
      <w:r w:rsidR="00704F15">
        <w:t>skins</w:t>
      </w:r>
      <w:commentRangeEnd w:id="64"/>
      <w:r w:rsidR="00621220">
        <w:rPr>
          <w:rStyle w:val="CommentReference"/>
        </w:rPr>
        <w:commentReference w:id="64"/>
      </w:r>
      <w:commentRangeEnd w:id="65"/>
      <w:r w:rsidR="002E05B4">
        <w:rPr>
          <w:rStyle w:val="CommentReference"/>
        </w:rPr>
        <w:commentReference w:id="65"/>
      </w:r>
      <w:r w:rsidR="00704F15">
        <w:t xml:space="preserve"> </w:t>
      </w:r>
      <w:r w:rsidR="00704F15">
        <w:fldChar w:fldCharType="begin" w:fldLock="1"/>
      </w:r>
      <w:r w:rsidR="00D9452C">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Bulletin","id":"ITEM-2","issue":"9","issued":{"date-parts":[["2006"]]},"page":"1077-1080","title":"Entanglement of Antarctic fur seals at Bouvetøya, Southern Ocean","type":"article-journal","volume":"52"},"uris":["http://www.mendeley.com/documents/?uuid=2a40e1c3-f1d1-49a4-9c29-c0c8b86457c6"]}],"mendeley":{"formattedCitation":"[27,41]","plainTextFormattedCitation":"[27,41]","previouslyFormattedCitation":"[27,41]"},"properties":{"noteIndex":0},"schema":"https://github.com/citation-style-language/schema/raw/master/csl-citation.json"}</w:instrText>
      </w:r>
      <w:r w:rsidR="00704F15">
        <w:fldChar w:fldCharType="separate"/>
      </w:r>
      <w:r w:rsidR="00D9452C" w:rsidRPr="00D9452C">
        <w:rPr>
          <w:noProof/>
        </w:rPr>
        <w:t>[27,41]</w:t>
      </w:r>
      <w:r w:rsidR="00704F15">
        <w:fldChar w:fldCharType="end"/>
      </w:r>
      <w:r w:rsidR="00704F15">
        <w:t>)</w:t>
      </w:r>
      <w:r w:rsidR="00233340">
        <w:t>.</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t>
      </w:r>
      <w:r w:rsidR="00822DB0">
        <w:lastRenderedPageBreak/>
        <w:t>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 xml:space="preserve">campaigns to encourage fishermen to cut packing bands before disposal led to declines in packing band entanglements </w:t>
      </w:r>
      <w:r w:rsidR="001A0C32">
        <w:fldChar w:fldCharType="begin" w:fldLock="1"/>
      </w:r>
      <w:r w:rsidR="00B83963">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[15,57]","plainTextFormattedCitation":"[15,57]","previouslyFormattedCitation":"[15,52]"},"properties":{"noteIndex":0},"schema":"https://github.com/citation-style-language/schema/raw/master/csl-citation.json"}</w:instrText>
      </w:r>
      <w:r w:rsidR="001A0C32">
        <w:fldChar w:fldCharType="separate"/>
      </w:r>
      <w:r w:rsidR="00B83963" w:rsidRPr="00B83963">
        <w:rPr>
          <w:noProof/>
        </w:rPr>
        <w:t>[15,57]</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continuing to increase </w:t>
      </w:r>
      <w:r w:rsidR="0008202E">
        <w:fldChar w:fldCharType="begin" w:fldLock="1"/>
      </w:r>
      <w:r w:rsidR="00D9452C">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0008202E">
        <w:fldChar w:fldCharType="separate"/>
      </w:r>
      <w:r w:rsidR="002B0441" w:rsidRPr="002B0441">
        <w:rPr>
          <w:noProof/>
        </w:rPr>
        <w:t>[32]</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not cause an effective change in observed entanglement rates</w:t>
      </w:r>
      <w:r w:rsidR="00291BBB">
        <w:t>.</w:t>
      </w:r>
      <w:r w:rsidR="00235F62">
        <w:t xml:space="preserve"> Similarly, while deterrents exist or are in development for various types of gear that could prevent animals from interacting with actively fished gear </w:t>
      </w:r>
      <w:r w:rsidR="00235F62">
        <w:fldChar w:fldCharType="begin" w:fldLock="1"/>
      </w:r>
      <w:r w:rsidR="00B83963">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[58,59]","plainTextFormattedCitation":"[58,59]","previouslyFormattedCitation":"[57,58]"},"properties":{"noteIndex":0},"schema":"https://github.com/citation-style-language/schema/raw/master/csl-citation.json"}</w:instrText>
      </w:r>
      <w:r w:rsidR="00235F62">
        <w:fldChar w:fldCharType="separate"/>
      </w:r>
      <w:r w:rsidR="00B83963" w:rsidRPr="00B83963">
        <w:rPr>
          <w:noProof/>
        </w:rPr>
        <w:t>[58,59]</w:t>
      </w:r>
      <w:r w:rsidR="00235F62">
        <w:fldChar w:fldCharType="end"/>
      </w:r>
      <w:r w:rsidR="00235F62">
        <w:t xml:space="preserve">, it can be a challenge to find a </w:t>
      </w:r>
      <w:commentRangeStart w:id="66"/>
      <w:r w:rsidR="00235F62">
        <w:t>solution</w:t>
      </w:r>
      <w:commentRangeEnd w:id="66"/>
      <w:r w:rsidR="00BB1E07">
        <w:rPr>
          <w:rStyle w:val="CommentReference"/>
        </w:rPr>
        <w:commentReference w:id="66"/>
      </w:r>
      <w:r w:rsidR="00235F62">
        <w:t xml:space="preserve"> that </w:t>
      </w:r>
      <w:r w:rsidR="003B393B">
        <w:t>balances</w:t>
      </w:r>
      <w:r w:rsidR="005940B1">
        <w:t xml:space="preserve"> </w:t>
      </w:r>
      <w:r w:rsidR="00794FF9">
        <w:t>effectiveness, cost, and</w:t>
      </w:r>
      <w:r w:rsidR="005940B1">
        <w:t xml:space="preserve"> </w:t>
      </w:r>
      <w:r w:rsidR="007D0275">
        <w:t xml:space="preserve">reducing </w:t>
      </w:r>
      <w:r w:rsidR="005940B1">
        <w:t xml:space="preserve">potential harm to the ecosystem </w:t>
      </w:r>
      <w:r w:rsidR="005940B1">
        <w:fldChar w:fldCharType="begin" w:fldLock="1"/>
      </w:r>
      <w:r w:rsidR="00B83963">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B83963">
        <w:rPr>
          <w:rFonts w:ascii="Cambria Math" w:hAnsi="Cambria Math" w:cs="Cambria Math"/>
        </w:rPr>
        <w:instrText>∼</w:instrText>
      </w:r>
      <w:r w:rsidR="00B83963">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B83963">
        <w:rPr>
          <w:rFonts w:ascii="Cambria Math" w:hAnsi="Cambria Math" w:cs="Cambria Math"/>
        </w:rPr>
        <w:instrText>∼</w:instrText>
      </w:r>
      <w:r w:rsidR="00B83963">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[60–62]","plainTextFormattedCitation":"[60–62]","previouslyFormattedCitation":"[59–61]"},"properties":{"noteIndex":0},"schema":"https://github.com/citation-style-language/schema/raw/master/csl-citation.json"}</w:instrText>
      </w:r>
      <w:r w:rsidR="005940B1">
        <w:fldChar w:fldCharType="separate"/>
      </w:r>
      <w:r w:rsidR="00B83963" w:rsidRPr="00B83963">
        <w:rPr>
          <w:noProof/>
        </w:rPr>
        <w:t>[60–62]</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0CE571CF"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and past technicians for the Makah Tribe, including Adrianne Akmajian, Maria Roberts</w:t>
      </w:r>
      <w:r w:rsidR="0000143C">
        <w:t xml:space="preserve">, </w:t>
      </w:r>
      <w:commentRangeStart w:id="67"/>
      <w:r w:rsidR="0000143C">
        <w:t>Joshua Monette, and Quinton Thompson.</w:t>
      </w:r>
      <w:r w:rsidR="00717668">
        <w:t xml:space="preserve"> </w:t>
      </w:r>
      <w:commentRangeEnd w:id="67"/>
      <w:r w:rsidR="00E32B84">
        <w:rPr>
          <w:rStyle w:val="CommentReference"/>
        </w:rPr>
        <w:commentReference w:id="67"/>
      </w:r>
      <w:r w:rsidR="00587AED">
        <w:t>Kristin Wilkins</w:t>
      </w:r>
      <w:r w:rsidR="00887AA1">
        <w:t>on</w:t>
      </w:r>
      <w:r w:rsidR="00587AED">
        <w:t xml:space="preserve"> and Lauren De </w:t>
      </w:r>
      <w:proofErr w:type="spellStart"/>
      <w:r w:rsidR="00587AED">
        <w:t>Maio</w:t>
      </w:r>
      <w:proofErr w:type="spellEnd"/>
      <w:r w:rsidR="00587AED">
        <w:t xml:space="preserve"> assisted with compiling stranding data, which was collected by the many organizations that make up the West Coast Marine Mammal Stranding Network. Thanks also to Chris Butler-Minor and the OCNMS staff and volunteers who collec</w:t>
      </w:r>
      <w:r w:rsidR="00745D92">
        <w:t>t and organize</w:t>
      </w:r>
      <w:r w:rsidR="00587AED">
        <w:t xml:space="preserve"> the beach debris survey </w:t>
      </w:r>
      <w:r w:rsidR="00587AED">
        <w:lastRenderedPageBreak/>
        <w:t>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Jenniges </w:t>
      </w:r>
      <w:r w:rsidR="003771D7">
        <w:t xml:space="preserve">and </w:t>
      </w:r>
      <w:commentRangeStart w:id="68"/>
      <w:proofErr w:type="spellStart"/>
      <w:r w:rsidR="003771D7">
        <w:t>Hyejoo</w:t>
      </w:r>
      <w:proofErr w:type="spellEnd"/>
      <w:r w:rsidR="003771D7">
        <w:t xml:space="preserve"> Ro </w:t>
      </w:r>
      <w:commentRangeEnd w:id="68"/>
      <w:r w:rsidR="003771D7">
        <w:rPr>
          <w:rStyle w:val="CommentReference"/>
        </w:rPr>
        <w:commentReference w:id="68"/>
      </w:r>
      <w:r w:rsidR="00717668">
        <w:t>for providing review</w:t>
      </w:r>
      <w:r w:rsidR="003771D7">
        <w:t>s</w:t>
      </w:r>
      <w:r w:rsidR="00717668">
        <w:t xml:space="preserve"> of the </w:t>
      </w:r>
      <w:commentRangeStart w:id="69"/>
      <w:r w:rsidR="00717668">
        <w:t>manuscript</w:t>
      </w:r>
      <w:commentRangeEnd w:id="69"/>
      <w:r w:rsidR="00BB1E07">
        <w:rPr>
          <w:rStyle w:val="CommentReference"/>
        </w:rPr>
        <w:commentReference w:id="69"/>
      </w:r>
      <w:r w:rsidR="00717668">
        <w:t>.</w:t>
      </w:r>
    </w:p>
    <w:p w14:paraId="70BD9D2B" w14:textId="77777777" w:rsidR="00DB250C" w:rsidRDefault="00DB250C" w:rsidP="00CA40D3">
      <w:pPr>
        <w:pStyle w:val="Heading1"/>
        <w:spacing w:line="480" w:lineRule="auto"/>
      </w:pPr>
      <w:commentRangeStart w:id="70"/>
      <w:r>
        <w:t>References</w:t>
      </w:r>
      <w:commentRangeEnd w:id="70"/>
      <w:r w:rsidR="004630F8">
        <w:rPr>
          <w:rStyle w:val="CommentReference"/>
          <w:rFonts w:asciiTheme="minorHAnsi" w:eastAsiaTheme="minorHAnsi" w:hAnsiTheme="minorHAnsi" w:cstheme="minorBidi"/>
          <w:color w:val="auto"/>
        </w:rPr>
        <w:commentReference w:id="70"/>
      </w:r>
    </w:p>
    <w:p w14:paraId="2AACDE26" w14:textId="1BA5CAEC" w:rsidR="00B83963" w:rsidRPr="00B83963" w:rsidRDefault="00DB250C" w:rsidP="00B83963">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B83963" w:rsidRPr="00B83963">
        <w:rPr>
          <w:rFonts w:ascii="Calibri" w:hAnsi="Calibri" w:cs="Calibri"/>
          <w:noProof/>
        </w:rPr>
        <w:t xml:space="preserve">1. </w:t>
      </w:r>
      <w:r w:rsidR="00B83963" w:rsidRPr="00B83963">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44D311F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 </w:t>
      </w:r>
      <w:r w:rsidRPr="00B83963">
        <w:rPr>
          <w:rFonts w:ascii="Calibri" w:hAnsi="Calibri" w:cs="Calibri"/>
          <w:noProof/>
        </w:rPr>
        <w:tab/>
        <w:t xml:space="preserve">National Oceanic and Atmospheric Administration. 2014 Report on the Entanglement of Marine Species in Marine Debris with an Emphasis on Species in the United States. Silver Spring, MD; 2014. </w:t>
      </w:r>
    </w:p>
    <w:p w14:paraId="70646F51"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 </w:t>
      </w:r>
      <w:r w:rsidRPr="00B83963">
        <w:rPr>
          <w:rFonts w:ascii="Calibri" w:hAnsi="Calibri" w:cs="Calibri"/>
          <w:noProof/>
        </w:rPr>
        <w:tab/>
        <w:t>Dau BK, Gilardi KVK, Gulland FM, Higgins A, Holcomb JB, Leger JS, et al. Fishing gear-related injury in California marine wildlife. J Wildl Dis. 2009;45: 355–362. doi:10.7589/0090-3558-45.2.355</w:t>
      </w:r>
    </w:p>
    <w:p w14:paraId="580F60A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 </w:t>
      </w:r>
      <w:r w:rsidRPr="00B83963">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60FC963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 </w:t>
      </w:r>
      <w:r w:rsidRPr="00B83963">
        <w:rPr>
          <w:rFonts w:ascii="Calibri" w:hAnsi="Calibri" w:cs="Calibri"/>
          <w:noProof/>
        </w:rPr>
        <w:tab/>
        <w:t>Hofman RJ. The changing focus of marine mammal conservation. Trends Ecol Evol. 1995;10: 462–465. doi:10.1016/S0169-5347(00)89184-3</w:t>
      </w:r>
    </w:p>
    <w:p w14:paraId="551B1C0F"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6. </w:t>
      </w:r>
      <w:r w:rsidRPr="00B83963">
        <w:rPr>
          <w:rFonts w:ascii="Calibri" w:hAnsi="Calibri" w:cs="Calibri"/>
          <w:noProof/>
        </w:rPr>
        <w:tab/>
        <w:t>Fowler C. Marine debris and northern fur seals: A case study. Mar Pollut Bull. 1987;18: 326–335. doi:10.1016/S0025-326X(87)80020-6</w:t>
      </w:r>
    </w:p>
    <w:p w14:paraId="0C105D1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7. </w:t>
      </w:r>
      <w:r w:rsidRPr="00B83963">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6AD1106D"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lastRenderedPageBreak/>
        <w:t xml:space="preserve">8. </w:t>
      </w:r>
      <w:r w:rsidRPr="00B83963">
        <w:rPr>
          <w:rFonts w:ascii="Calibri" w:hAnsi="Calibri" w:cs="Calibri"/>
          <w:noProof/>
        </w:rPr>
        <w:tab/>
        <w:t xml:space="preserve">Fowler CW. A review of seal and sea lion entanglement in marine debris. Proc North Pacific Rim Fish Conf Mar Debris 1987. 1988; 16–63. </w:t>
      </w:r>
    </w:p>
    <w:p w14:paraId="71701F34"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9. </w:t>
      </w:r>
      <w:r w:rsidRPr="00B83963">
        <w:rPr>
          <w:rFonts w:ascii="Calibri" w:hAnsi="Calibri" w:cs="Calibri"/>
          <w:noProof/>
        </w:rPr>
        <w:tab/>
        <w:t>Read AJ. The looming crisis: interactions between marine mammals and fisheries. J Mammal. 2008;89: 541–548. doi:10.1644/07-mamm-s-315r1.1</w:t>
      </w:r>
    </w:p>
    <w:p w14:paraId="756A0699"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10. </w:t>
      </w:r>
      <w:r w:rsidRPr="00B83963">
        <w:rPr>
          <w:rFonts w:ascii="Calibri" w:hAnsi="Calibri" w:cs="Calibri"/>
          <w:noProof/>
        </w:rPr>
        <w:tab/>
        <w:t xml:space="preserve">Weise MJ, Harvey JT. Impact of the California sea lion (Zalophus californianus) on salmon fisheries in Monterey Bay, California. Fish Bull. 2005;103: 685–696. </w:t>
      </w:r>
    </w:p>
    <w:p w14:paraId="7F8C0D65"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11. </w:t>
      </w:r>
      <w:r w:rsidRPr="00B83963">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US. 1985. pp. 448–452. </w:t>
      </w:r>
    </w:p>
    <w:p w14:paraId="3AEAD899"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12. </w:t>
      </w:r>
      <w:r w:rsidRPr="00B83963">
        <w:rPr>
          <w:rFonts w:ascii="Calibri" w:hAnsi="Calibri" w:cs="Calibri"/>
          <w:noProof/>
        </w:rPr>
        <w:tab/>
        <w:t xml:space="preserve">Cawthorn MW. Entanglement in, and Ingestion of, Plastic Litter in Marine Mammals, Sharks, and Turtles in New Zealand Waters. Proceedings of the workshop on the fate and impact of marine debris, 27-29 November, 1984, Honolulu, HI, US. 1985. </w:t>
      </w:r>
    </w:p>
    <w:p w14:paraId="5E8437A1"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13. </w:t>
      </w:r>
      <w:r w:rsidRPr="00B83963">
        <w:rPr>
          <w:rFonts w:ascii="Calibri" w:hAnsi="Calibri" w:cs="Calibri"/>
          <w:noProof/>
        </w:rPr>
        <w:tab/>
        <w:t>Donohue MJ, Foley DG. Remote sensing reveals links among the endangered Hawaiian monk seal, marine debris, and El Niño. Mar Mammal Sci. 2007;23: 468–473. doi:10.1111/j.1748-7692.2007.00114.x</w:t>
      </w:r>
    </w:p>
    <w:p w14:paraId="1156F15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14. </w:t>
      </w:r>
      <w:r w:rsidRPr="00B83963">
        <w:rPr>
          <w:rFonts w:ascii="Calibri" w:hAnsi="Calibri" w:cs="Calibri"/>
          <w:noProof/>
        </w:rPr>
        <w:tab/>
        <w:t>Keledjian AJ, Mesnick S. The impacts of el niño conditions on california sea lion (</w:t>
      </w:r>
      <w:r w:rsidRPr="00B83963">
        <w:rPr>
          <w:rFonts w:ascii="Calibri" w:hAnsi="Calibri" w:cs="Calibri"/>
          <w:i/>
          <w:iCs/>
          <w:noProof/>
        </w:rPr>
        <w:t>Zalophus californianus</w:t>
      </w:r>
      <w:r w:rsidRPr="00B83963">
        <w:rPr>
          <w:rFonts w:ascii="Calibri" w:hAnsi="Calibri" w:cs="Calibri"/>
          <w:noProof/>
        </w:rPr>
        <w:t>) fisheries interactions: Predicting spatial and temporal hotspots along the california coast. Aquat Mamm. 2013;39: 221–232. doi:10.1578/AM.39.3.2013.221</w:t>
      </w:r>
    </w:p>
    <w:p w14:paraId="4F76100B"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15. </w:t>
      </w:r>
      <w:r w:rsidRPr="00B83963">
        <w:rPr>
          <w:rFonts w:ascii="Calibri" w:hAnsi="Calibri" w:cs="Calibri"/>
          <w:noProof/>
        </w:rPr>
        <w:tab/>
        <w:t>Harcourt R, Aurioles D, Sanchez J. Entanglement of California sea lions at Los Islotes, Baja California Sur, Mexico. Mar Mammal Sci. 1994;10: 122–125. doi:10.1111/j.1748-7692.1994.tb00399.x</w:t>
      </w:r>
    </w:p>
    <w:p w14:paraId="7F52439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16. </w:t>
      </w:r>
      <w:r w:rsidRPr="00B83963">
        <w:rPr>
          <w:rFonts w:ascii="Calibri" w:hAnsi="Calibri" w:cs="Calibri"/>
          <w:noProof/>
        </w:rPr>
        <w:tab/>
        <w:t xml:space="preserve">Santora JA, Mantua NJ, Schroeder ID, Field JC, Hazen EL, Bograd SJ, et al. Habitat compression </w:t>
      </w:r>
      <w:r w:rsidRPr="00B83963">
        <w:rPr>
          <w:rFonts w:ascii="Calibri" w:hAnsi="Calibri" w:cs="Calibri"/>
          <w:noProof/>
        </w:rPr>
        <w:lastRenderedPageBreak/>
        <w:t>and ecosystem shifts as potential links between marine heatwave and record whale entanglements. Nat Commun. 2020;11. doi:10.1038/s41467-019-14215-w</w:t>
      </w:r>
    </w:p>
    <w:p w14:paraId="11F90B7F"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17. </w:t>
      </w:r>
      <w:r w:rsidRPr="00B83963">
        <w:rPr>
          <w:rFonts w:ascii="Calibri" w:hAnsi="Calibri" w:cs="Calibri"/>
          <w:noProof/>
        </w:rPr>
        <w:tab/>
        <w:t>Raum-Suryan KL, Jemison LA, Pitcher KW. Entanglement of Steller sea lions (</w:t>
      </w:r>
      <w:r w:rsidRPr="00B83963">
        <w:rPr>
          <w:rFonts w:ascii="Calibri" w:hAnsi="Calibri" w:cs="Calibri"/>
          <w:i/>
          <w:iCs/>
          <w:noProof/>
        </w:rPr>
        <w:t>Eumetopias jubatus</w:t>
      </w:r>
      <w:r w:rsidRPr="00B83963">
        <w:rPr>
          <w:rFonts w:ascii="Calibri" w:hAnsi="Calibri" w:cs="Calibri"/>
          <w:noProof/>
        </w:rPr>
        <w:t>) in marine debris: Identifying causes and finding solutions. Mar Pollut Bull. 2009;58: 1487–1495. doi:10.1016/j.marpolbul.2009.06.004</w:t>
      </w:r>
    </w:p>
    <w:p w14:paraId="1A3ACDC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18. </w:t>
      </w:r>
      <w:r w:rsidRPr="00B83963">
        <w:rPr>
          <w:rFonts w:ascii="Calibri" w:hAnsi="Calibri" w:cs="Calibri"/>
          <w:noProof/>
        </w:rPr>
        <w:tab/>
        <w:t>Hanni KD, Pyle P. Entanglement of pinnipeds in synthetic materials at South-east Farallon Island, California, 1976-1998. Mar Pollut Bull. 2000;40: 1076–1081. doi:10.1016/S0025-326X(00)00050-3</w:t>
      </w:r>
    </w:p>
    <w:p w14:paraId="5CF5C999"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19. </w:t>
      </w:r>
      <w:r w:rsidRPr="00B83963">
        <w:rPr>
          <w:rFonts w:ascii="Calibri" w:hAnsi="Calibri" w:cs="Calibri"/>
          <w:noProof/>
        </w:rPr>
        <w:tab/>
        <w:t xml:space="preserve">Stewart BS, Yochem PK. Pinniped Entanglement in Synthetic Materials in the Southern California Bight. Proceedings of the Second International Conference on Marine Debris, 2-7 April 1989, Honolulu, Hawaii. 1990. pp. 554–561. </w:t>
      </w:r>
    </w:p>
    <w:p w14:paraId="5C43DF2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20. </w:t>
      </w:r>
      <w:r w:rsidRPr="00B83963">
        <w:rPr>
          <w:rFonts w:ascii="Calibri" w:hAnsi="Calibri" w:cs="Calibri"/>
          <w:noProof/>
        </w:rPr>
        <w:tab/>
        <w:t>Opfer S, Arthur C, Lippiatt S. NOAA Marine Debris Shoreline Survey Field Guide. NOAA Mar Debris Progr. 2012. Available: www.MarineDebris.noaa.gov</w:t>
      </w:r>
    </w:p>
    <w:p w14:paraId="32D4BC9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21. </w:t>
      </w:r>
      <w:r w:rsidRPr="00B83963">
        <w:rPr>
          <w:rFonts w:ascii="Calibri" w:hAnsi="Calibri" w:cs="Calibri"/>
          <w:noProof/>
        </w:rPr>
        <w:tab/>
        <w:t xml:space="preserve">Loughlin TR. Assessment of Net Entanglement on Northern Sea Lions in the Aleutian Islands, 25 June - 15 July 1985. 1986. </w:t>
      </w:r>
    </w:p>
    <w:p w14:paraId="2653325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22. </w:t>
      </w:r>
      <w:r w:rsidRPr="00B83963">
        <w:rPr>
          <w:rFonts w:ascii="Calibri" w:hAnsi="Calibri" w:cs="Calibri"/>
          <w:noProof/>
        </w:rPr>
        <w:tab/>
        <w:t>Laake JL, Lowry MS, DeLong RL, Melin SR, Carretta J V. Population growth and status of california sea lions. J Wildl Manage. 2018;82: 583–595. doi:10.1002/jwmg.21405</w:t>
      </w:r>
    </w:p>
    <w:p w14:paraId="60BEEC6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23. </w:t>
      </w:r>
      <w:r w:rsidRPr="00B83963">
        <w:rPr>
          <w:rFonts w:ascii="Calibri" w:hAnsi="Calibri" w:cs="Calibri"/>
          <w:noProof/>
        </w:rPr>
        <w:tab/>
        <w:t>Pitcher KW, Olesiuk PF, Brown RF, Lowry MS, Jeffries SJ, Sease JL, et al. Abundance and distribution of the eastern North Pacific Steller sea lion (</w:t>
      </w:r>
      <w:r w:rsidRPr="00B83963">
        <w:rPr>
          <w:rFonts w:ascii="Calibri" w:hAnsi="Calibri" w:cs="Calibri"/>
          <w:i/>
          <w:iCs/>
          <w:noProof/>
        </w:rPr>
        <w:t>Eumetopias jubatus</w:t>
      </w:r>
      <w:r w:rsidRPr="00B83963">
        <w:rPr>
          <w:rFonts w:ascii="Calibri" w:hAnsi="Calibri" w:cs="Calibri"/>
          <w:noProof/>
        </w:rPr>
        <w:t xml:space="preserve">) population. Fish Bull. 2007;107: 102–115. </w:t>
      </w:r>
    </w:p>
    <w:p w14:paraId="177FF91F"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24. </w:t>
      </w:r>
      <w:r w:rsidRPr="00B83963">
        <w:rPr>
          <w:rFonts w:ascii="Calibri" w:hAnsi="Calibri" w:cs="Calibri"/>
          <w:noProof/>
        </w:rPr>
        <w:tab/>
        <w:t>National Marine Fisheries Service. Steller Sea Lion (</w:t>
      </w:r>
      <w:r w:rsidRPr="00B83963">
        <w:rPr>
          <w:rFonts w:ascii="Calibri" w:hAnsi="Calibri" w:cs="Calibri"/>
          <w:i/>
          <w:iCs/>
          <w:noProof/>
        </w:rPr>
        <w:t>Eumetopias jubatus</w:t>
      </w:r>
      <w:r w:rsidRPr="00B83963">
        <w:rPr>
          <w:rFonts w:ascii="Calibri" w:hAnsi="Calibri" w:cs="Calibri"/>
          <w:noProof/>
        </w:rPr>
        <w:t xml:space="preserve">): Eastern U.S. Stock. US Pacific Mar Mammal Stock Assessments. 2018. </w:t>
      </w:r>
    </w:p>
    <w:p w14:paraId="2384DB9A"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lastRenderedPageBreak/>
        <w:t xml:space="preserve">25. </w:t>
      </w:r>
      <w:r w:rsidRPr="00B83963">
        <w:rPr>
          <w:rFonts w:ascii="Calibri" w:hAnsi="Calibri" w:cs="Calibri"/>
          <w:noProof/>
        </w:rPr>
        <w:tab/>
        <w:t>Maniscalco JM, Springer AM, Adkison MD, Parker P. Population trend and elasticities of vital rates for Steller sea lions (</w:t>
      </w:r>
      <w:r w:rsidRPr="00B83963">
        <w:rPr>
          <w:rFonts w:ascii="Calibri" w:hAnsi="Calibri" w:cs="Calibri"/>
          <w:i/>
          <w:iCs/>
          <w:noProof/>
        </w:rPr>
        <w:t>Eumetopias jubatus</w:t>
      </w:r>
      <w:r w:rsidRPr="00B83963">
        <w:rPr>
          <w:rFonts w:ascii="Calibri" w:hAnsi="Calibri" w:cs="Calibri"/>
          <w:noProof/>
        </w:rPr>
        <w:t>) in the eastern Gulf of Alaska: A new life-history table analysis. PLoS One. 2015;10: 1–17. doi:10.1371/journal.pone.0140982</w:t>
      </w:r>
    </w:p>
    <w:p w14:paraId="3AE96568"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26. </w:t>
      </w:r>
      <w:r w:rsidRPr="00B83963">
        <w:rPr>
          <w:rFonts w:ascii="Calibri" w:hAnsi="Calibri" w:cs="Calibri"/>
          <w:noProof/>
        </w:rPr>
        <w:tab/>
        <w:t>Shomura RS., Yoshida HO. Proceedings of the workshop on the fate and impact of marine debris, 27-29 November, 1984, Honolulu, HI, U.S. In: Shomura RS, Yoshida HO, editors. Proceedings of the workshop on the fate and impact of marine debris, 27-29 November, 1984, Honolulu, HI. Honolulu, HI; 1985. doi:NOAA-TM-NMFS-SWFC-54</w:t>
      </w:r>
    </w:p>
    <w:p w14:paraId="26E4250B"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27. </w:t>
      </w:r>
      <w:r w:rsidRPr="00B83963">
        <w:rPr>
          <w:rFonts w:ascii="Calibri" w:hAnsi="Calibri" w:cs="Calibri"/>
          <w:noProof/>
        </w:rPr>
        <w:tab/>
        <w:t>Greg Hofmeyr GJ, Bester MN, Kirkman SP, Lydersen C, Kovacs KM. Entanglement of Antarctic fur seals at Bouvetøya, Southern Ocean. Mar Pollut Bull. 2006;52: 1077–1080. doi:10.1016/j.marpolbul.2006.05.003</w:t>
      </w:r>
    </w:p>
    <w:p w14:paraId="196DDDC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28. </w:t>
      </w:r>
      <w:r w:rsidRPr="00B83963">
        <w:rPr>
          <w:rFonts w:ascii="Calibri" w:hAnsi="Calibri" w:cs="Calibri"/>
          <w:noProof/>
        </w:rPr>
        <w:tab/>
        <w:t>Henderson JR. Recent entanglements of Hawaiian monk seals in marine debris. In: Shomura R, Godfrey M, editors. Proceedings of the Second International Conference on Marine Debris. Honolulu, HI: NMFS; 1990. pp. 540–553. doi:10.1109/TKDE.2011.223</w:t>
      </w:r>
    </w:p>
    <w:p w14:paraId="26E2F444"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29. </w:t>
      </w:r>
      <w:r w:rsidRPr="00B83963">
        <w:rPr>
          <w:rFonts w:ascii="Calibri" w:hAnsi="Calibri" w:cs="Calibri"/>
          <w:noProof/>
        </w:rPr>
        <w:tab/>
        <w:t xml:space="preserve">Shaughnessy P. Entanglement of Cape Fur Seals with Man-made Objects. Mar Pollut Bull. 1980;11: 332–336. </w:t>
      </w:r>
    </w:p>
    <w:p w14:paraId="6BC192AB"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30. </w:t>
      </w:r>
      <w:r w:rsidRPr="00B83963">
        <w:rPr>
          <w:rFonts w:ascii="Calibri" w:hAnsi="Calibri" w:cs="Calibri"/>
          <w:noProof/>
        </w:rPr>
        <w:tab/>
        <w:t xml:space="preserve">Hofmeyer GJ, De Maine M, Bester MN, Kirkman SP, Pistorius PA, Makhado AB. Entanglement of Pinnipeds At Marion Island , Southern Ocean: 1991-2001. Aust Mammal. 2002;24: 141–146. </w:t>
      </w:r>
    </w:p>
    <w:p w14:paraId="7C248C4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31. </w:t>
      </w:r>
      <w:r w:rsidRPr="00B83963">
        <w:rPr>
          <w:rFonts w:ascii="Calibri" w:hAnsi="Calibri" w:cs="Calibri"/>
          <w:noProof/>
        </w:rPr>
        <w:tab/>
        <w:t xml:space="preserve">Zavadil PA, Robson BW, Lestenkof AD, Holser R, Malavansky A. Northern Fur Seal Entanglement Studies on the Pribilof Islands in 2006. 2007. </w:t>
      </w:r>
    </w:p>
    <w:p w14:paraId="212657D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32. </w:t>
      </w:r>
      <w:r w:rsidRPr="00B83963">
        <w:rPr>
          <w:rFonts w:ascii="Calibri" w:hAnsi="Calibri" w:cs="Calibri"/>
          <w:noProof/>
        </w:rPr>
        <w:tab/>
        <w:t xml:space="preserve">Page B, McKenzie J, McIntosh R, Baylis A, Morrissey A, Calvert N, et al. Entanglement of Australian sea lions and New Zealand fur seals in lost fishing gear and other marine debris before and after Government and industry attempts to reduce the problem. Mar Pollut Bull. 2004;49: </w:t>
      </w:r>
      <w:r w:rsidRPr="00B83963">
        <w:rPr>
          <w:rFonts w:ascii="Calibri" w:hAnsi="Calibri" w:cs="Calibri"/>
          <w:noProof/>
        </w:rPr>
        <w:lastRenderedPageBreak/>
        <w:t>33–42. doi:10.1016/j.marpolbul.2004.01.006</w:t>
      </w:r>
    </w:p>
    <w:p w14:paraId="570470B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33. </w:t>
      </w:r>
      <w:r w:rsidRPr="00B83963">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60647990"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34. </w:t>
      </w:r>
      <w:r w:rsidRPr="00B83963">
        <w:rPr>
          <w:rFonts w:ascii="Calibri" w:hAnsi="Calibri" w:cs="Calibri"/>
          <w:noProof/>
        </w:rPr>
        <w:tab/>
        <w:t xml:space="preserve">Zavala-González A, Mellink E. Entanglement of California sea lions, </w:t>
      </w:r>
      <w:r w:rsidRPr="00B83963">
        <w:rPr>
          <w:rFonts w:ascii="Calibri" w:hAnsi="Calibri" w:cs="Calibri"/>
          <w:i/>
          <w:iCs/>
          <w:noProof/>
        </w:rPr>
        <w:t>Zalophus californianus californianus</w:t>
      </w:r>
      <w:r w:rsidRPr="00B83963">
        <w:rPr>
          <w:rFonts w:ascii="Calibri" w:hAnsi="Calibri" w:cs="Calibri"/>
          <w:noProof/>
        </w:rPr>
        <w:t xml:space="preserve">, in fishing gear in the central-northern part of the Gulf of California, Mexico. Fish Bull. 1997;95: 180–184. </w:t>
      </w:r>
    </w:p>
    <w:p w14:paraId="099870CB"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35. </w:t>
      </w:r>
      <w:r w:rsidRPr="00B83963">
        <w:rPr>
          <w:rFonts w:ascii="Calibri" w:hAnsi="Calibri" w:cs="Calibri"/>
          <w:noProof/>
        </w:rPr>
        <w:tab/>
        <w:t>Pemberton D, Brothers NP, Kirkwood R. Entanglement of Australian fur seals in man-made debris in tasmanian waters. Wildl Res. 1992;19: 151–159. doi:10.1071/WR9920151</w:t>
      </w:r>
    </w:p>
    <w:p w14:paraId="382BC94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36. </w:t>
      </w:r>
      <w:r w:rsidRPr="00B83963">
        <w:rPr>
          <w:rFonts w:ascii="Calibri" w:hAnsi="Calibri" w:cs="Calibri"/>
          <w:noProof/>
        </w:rPr>
        <w:tab/>
        <w:t>Boren LJ, Morrissey M, Muller CG, Gemmell NJ. Entanglement of New Zealand fur seals in man-made debris at Kaikoura, New Zealand. Mar Pollut Bull. 2006;52: 442–446. doi:10.1016/j.marpolbul.2005.12.003</w:t>
      </w:r>
    </w:p>
    <w:p w14:paraId="02D6799A"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37. </w:t>
      </w:r>
      <w:r w:rsidRPr="00B83963">
        <w:rPr>
          <w:rFonts w:ascii="Calibri" w:hAnsi="Calibri" w:cs="Calibri"/>
          <w:noProof/>
        </w:rPr>
        <w:tab/>
        <w:t xml:space="preserve">Kenyon KW. No man is benign: The endangered monk seal. Oceans. 1980;May: 43–54. </w:t>
      </w:r>
    </w:p>
    <w:p w14:paraId="7903A84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38. </w:t>
      </w:r>
      <w:r w:rsidRPr="00B83963">
        <w:rPr>
          <w:rFonts w:ascii="Calibri" w:hAnsi="Calibri" w:cs="Calibri"/>
          <w:noProof/>
        </w:rPr>
        <w:tab/>
        <w:t xml:space="preserve">Forney KA, Cole TVN, Eagle T, Angliss R, Long K, Barre L, et al. Differentiating Serious and Non-Serious Injury of Marine Mammals: Report of the Serious Injury Technical Workshop. 2008. </w:t>
      </w:r>
    </w:p>
    <w:p w14:paraId="1C5B0FB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bookmarkStart w:id="71" w:name="_Hlk36822886"/>
      <w:r w:rsidRPr="00B83963">
        <w:rPr>
          <w:rFonts w:ascii="Calibri" w:hAnsi="Calibri" w:cs="Calibri"/>
          <w:noProof/>
        </w:rPr>
        <w:t xml:space="preserve">39. </w:t>
      </w:r>
      <w:r w:rsidRPr="00B83963">
        <w:rPr>
          <w:rFonts w:ascii="Calibri" w:hAnsi="Calibri" w:cs="Calibri"/>
          <w:noProof/>
        </w:rPr>
        <w:tab/>
        <w:t xml:space="preserve">Scordino J, Kajimura H, Furuta A. Fur Seal Entanglement Studies in 1984, St. Paul Island, Alaska. Fur Seal Investig 1985. 1988. </w:t>
      </w:r>
    </w:p>
    <w:p w14:paraId="6C760C15"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40. </w:t>
      </w:r>
      <w:r w:rsidRPr="00B83963">
        <w:rPr>
          <w:rFonts w:ascii="Calibri" w:hAnsi="Calibri" w:cs="Calibri"/>
          <w:noProof/>
        </w:rPr>
        <w:tab/>
        <w:t xml:space="preserve">Stewart BS, Bengtson JL, Baba N. Northern Fur Seals Tagged and Observed During Entanglement Studies St. Paul Island, Alaska. Fur Seal Investig 1986. 1989. </w:t>
      </w:r>
    </w:p>
    <w:p w14:paraId="07BA7B7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41. </w:t>
      </w:r>
      <w:r w:rsidRPr="00B83963">
        <w:rPr>
          <w:rFonts w:ascii="Calibri" w:hAnsi="Calibri" w:cs="Calibri"/>
          <w:noProof/>
        </w:rPr>
        <w:tab/>
        <w:t xml:space="preserve">Bonner WN, McCann T. Neck collars on fur seals, </w:t>
      </w:r>
      <w:r w:rsidRPr="00B83963">
        <w:rPr>
          <w:rFonts w:ascii="Calibri" w:hAnsi="Calibri" w:cs="Calibri"/>
          <w:i/>
          <w:iCs/>
          <w:noProof/>
        </w:rPr>
        <w:t>Arctocephalus gazella</w:t>
      </w:r>
      <w:r w:rsidRPr="00B83963">
        <w:rPr>
          <w:rFonts w:ascii="Calibri" w:hAnsi="Calibri" w:cs="Calibri"/>
          <w:noProof/>
        </w:rPr>
        <w:t xml:space="preserve">, at South Georgia. Br </w:t>
      </w:r>
      <w:r w:rsidRPr="00B83963">
        <w:rPr>
          <w:rFonts w:ascii="Calibri" w:hAnsi="Calibri" w:cs="Calibri"/>
          <w:noProof/>
        </w:rPr>
        <w:lastRenderedPageBreak/>
        <w:t xml:space="preserve">Antarct Surv Rep. 1982;57: 73–77. </w:t>
      </w:r>
    </w:p>
    <w:p w14:paraId="181F4532"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42. </w:t>
      </w:r>
      <w:r w:rsidRPr="00B83963">
        <w:rPr>
          <w:rFonts w:ascii="Calibri" w:hAnsi="Calibri" w:cs="Calibri"/>
          <w:noProof/>
        </w:rPr>
        <w:tab/>
        <w:t xml:space="preserve">Henderson JR. Encounters of Hawaiian Monk Seals With Fishing Gear at Lisianski Island, 1982. Mar Fish Rev. 1984;46: 59–61. </w:t>
      </w:r>
    </w:p>
    <w:p w14:paraId="02AE552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43. </w:t>
      </w:r>
      <w:r w:rsidRPr="00B83963">
        <w:rPr>
          <w:rFonts w:ascii="Calibri" w:hAnsi="Calibri" w:cs="Calibri"/>
          <w:noProof/>
        </w:rPr>
        <w:tab/>
        <w:t xml:space="preserve">DeLong RL, Gearin PJ, Bengtson JL, Dawson P, Feldkamp SD. Studies on the Effects of Entanglement on Individual Northern Fur Seals. Proceedings of the Second International Conference on Marine Debris, 2-7 April 1989. 1990. pp. 492–493. </w:t>
      </w:r>
    </w:p>
    <w:p w14:paraId="75055F4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44. </w:t>
      </w:r>
      <w:r w:rsidRPr="00B83963">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6A261EA2"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45. </w:t>
      </w:r>
      <w:r w:rsidRPr="00B83963">
        <w:rPr>
          <w:rFonts w:ascii="Calibri" w:hAnsi="Calibri" w:cs="Calibri"/>
          <w:noProof/>
        </w:rPr>
        <w:tab/>
        <w:t xml:space="preserve">Feldkamp SD, Costa DP, G.K. D. Energetic and behavioral effects of net entanglement on juvenile northern fur seals. Fish Bull. 1989;87: 85–94. </w:t>
      </w:r>
    </w:p>
    <w:p w14:paraId="537221F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46. </w:t>
      </w:r>
      <w:r w:rsidRPr="00B83963">
        <w:rPr>
          <w:rFonts w:ascii="Calibri" w:hAnsi="Calibri" w:cs="Calibri"/>
          <w:noProof/>
        </w:rPr>
        <w:tab/>
        <w:t xml:space="preserve">Bengtson JL, Stewart BS, Ferm LM, DeLong RL. The Influence of Entanglement in Marine Debris on the Diving Behavior of Subadult Male Northern Fur Seals. Fur Seal Investig 1986. 1989. </w:t>
      </w:r>
    </w:p>
    <w:bookmarkEnd w:id="71"/>
    <w:p w14:paraId="5C8DD6E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47. </w:t>
      </w:r>
      <w:r w:rsidRPr="00B83963">
        <w:rPr>
          <w:rFonts w:ascii="Calibri" w:hAnsi="Calibri" w:cs="Calibri"/>
          <w:noProof/>
        </w:rPr>
        <w:tab/>
        <w:t>Franco-Trecu V, Drago M, Katz H, Machín E, Marín Y. With the noose around the neck: Marine debris entangling otariid species. Environ Pollut. 2017;220: 985–989. doi:10.1016/j.envpol.2016.11.057</w:t>
      </w:r>
    </w:p>
    <w:p w14:paraId="487A0B0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48. </w:t>
      </w:r>
      <w:r w:rsidRPr="00B83963">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0D06AED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49. </w:t>
      </w:r>
      <w:r w:rsidRPr="00B83963">
        <w:rPr>
          <w:rFonts w:ascii="Calibri" w:hAnsi="Calibri" w:cs="Calibri"/>
          <w:noProof/>
        </w:rPr>
        <w:tab/>
        <w:t xml:space="preserve">Gearin PJ, Stewart BS, DeLong RL. Late Season Surveys for Entangled Northern Fur Seal Females and Pups St. Paul Island, Alaska. Fur Seal Investig 1986. 1989. </w:t>
      </w:r>
    </w:p>
    <w:p w14:paraId="546F3684"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lastRenderedPageBreak/>
        <w:t xml:space="preserve">50. </w:t>
      </w:r>
      <w:r w:rsidRPr="00B83963">
        <w:rPr>
          <w:rFonts w:ascii="Calibri" w:hAnsi="Calibri" w:cs="Calibri"/>
          <w:noProof/>
        </w:rPr>
        <w:tab/>
        <w:t xml:space="preserve">Stewart BS, Baba N, Gearin PJ, Baker J. Observations of Beach Debris and Net Entanglement on St. Paul Island, Alaska. Fur Seal Investig 1986. 1989. </w:t>
      </w:r>
    </w:p>
    <w:p w14:paraId="498B44D0"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51. </w:t>
      </w:r>
      <w:r w:rsidRPr="00B83963">
        <w:rPr>
          <w:rFonts w:ascii="Calibri" w:hAnsi="Calibri" w:cs="Calibri"/>
          <w:noProof/>
        </w:rPr>
        <w:tab/>
        <w:t>Winship AJ, Trites AW, Calkins DG. Growth in Body Size of the Steller Sea Lion (</w:t>
      </w:r>
      <w:r w:rsidRPr="00B83963">
        <w:rPr>
          <w:rFonts w:ascii="Calibri" w:hAnsi="Calibri" w:cs="Calibri"/>
          <w:i/>
          <w:iCs/>
          <w:noProof/>
        </w:rPr>
        <w:t>Eumetopias jubatus</w:t>
      </w:r>
      <w:r w:rsidRPr="00B83963">
        <w:rPr>
          <w:rFonts w:ascii="Calibri" w:hAnsi="Calibri" w:cs="Calibri"/>
          <w:noProof/>
        </w:rPr>
        <w:t>). J Mammal. 2001;82: 500–519. doi:10.1644/1545-1542(2001)082&lt;0500:gibsot&gt;2.0.co;2</w:t>
      </w:r>
    </w:p>
    <w:p w14:paraId="7EDBB7C0"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52. </w:t>
      </w:r>
      <w:r w:rsidRPr="00B83963">
        <w:rPr>
          <w:rFonts w:ascii="Calibri" w:hAnsi="Calibri" w:cs="Calibri"/>
          <w:noProof/>
        </w:rPr>
        <w:tab/>
        <w:t xml:space="preserve">DeLong RL, Dawson P, Gearin P. Incidence and Impact of Entanglement in Netting Debris on Northern Fur Seal Pups and Adult Females, St. Paul Island, Alaska. Fur Seal Investig 1985. 1988; 58–68. </w:t>
      </w:r>
    </w:p>
    <w:p w14:paraId="4E2538EF"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53. </w:t>
      </w:r>
      <w:r w:rsidRPr="00B83963">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0506102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54. </w:t>
      </w:r>
      <w:r w:rsidRPr="00B83963">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54A66E2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55. </w:t>
      </w:r>
      <w:r w:rsidRPr="00B83963">
        <w:rPr>
          <w:rFonts w:ascii="Calibri" w:hAnsi="Calibri" w:cs="Calibri"/>
          <w:noProof/>
        </w:rPr>
        <w:tab/>
        <w:t xml:space="preserve">Peterson W, Robert M, Bond NA. The warm Blob continues to dominate the ecosystem of the northern California Current. PICES. 2015;23: 44–46. </w:t>
      </w:r>
    </w:p>
    <w:p w14:paraId="0FDC9AA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56. </w:t>
      </w:r>
      <w:r w:rsidRPr="00B83963">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1D267D6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57. </w:t>
      </w:r>
      <w:r w:rsidRPr="00B83963">
        <w:rPr>
          <w:rFonts w:ascii="Calibri" w:hAnsi="Calibri" w:cs="Calibri"/>
          <w:noProof/>
        </w:rPr>
        <w:tab/>
        <w:t>Arnould JPY, Croxall JP. Trends in entanglement of Antarctic fur seals (</w:t>
      </w:r>
      <w:r w:rsidRPr="00B83963">
        <w:rPr>
          <w:rFonts w:ascii="Calibri" w:hAnsi="Calibri" w:cs="Calibri"/>
          <w:i/>
          <w:iCs/>
          <w:noProof/>
        </w:rPr>
        <w:t>Arctocephalus gazella</w:t>
      </w:r>
      <w:r w:rsidRPr="00B83963">
        <w:rPr>
          <w:rFonts w:ascii="Calibri" w:hAnsi="Calibri" w:cs="Calibri"/>
          <w:noProof/>
        </w:rPr>
        <w:t>) in man-made debris at South Georgia. Mar Pollut Bull. 1995;30: 707–712. doi:10.1016/0025-326X(95)00054-Q</w:t>
      </w:r>
    </w:p>
    <w:p w14:paraId="68A64FE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lastRenderedPageBreak/>
        <w:t xml:space="preserve">58. </w:t>
      </w:r>
      <w:r w:rsidRPr="00B83963">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4F544F8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59. </w:t>
      </w:r>
      <w:r w:rsidRPr="00B83963">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707C86A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60. </w:t>
      </w:r>
      <w:r w:rsidRPr="00B83963">
        <w:rPr>
          <w:rFonts w:ascii="Calibri" w:hAnsi="Calibri" w:cs="Calibri"/>
          <w:noProof/>
        </w:rPr>
        <w:tab/>
        <w:t>Götz T, Janik VM. Acoustic deterrent devices to prevent pinniped depredation: Efficiency, conservation concerns and possible solutions. Mar Ecol Prog Ser. 2013;492: 285–302. doi:10.3354/meps10482</w:t>
      </w:r>
    </w:p>
    <w:p w14:paraId="74467182"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61. </w:t>
      </w:r>
      <w:r w:rsidRPr="00B83963">
        <w:rPr>
          <w:rFonts w:ascii="Calibri" w:hAnsi="Calibri" w:cs="Calibri"/>
          <w:noProof/>
        </w:rPr>
        <w:tab/>
        <w:t>Jefferson TA, Curry BE. Acoustic methods of reducing or eliminating marine mammal-fishery interactions: Do they work? Ocean Coast Manag. 1996;31: 41–70. doi:10.1016/0964-5691(95)00049-6</w:t>
      </w:r>
    </w:p>
    <w:p w14:paraId="4D7D74F2"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62. </w:t>
      </w:r>
      <w:r w:rsidRPr="00B83963">
        <w:rPr>
          <w:rFonts w:ascii="Calibri" w:hAnsi="Calibri" w:cs="Calibri"/>
          <w:noProof/>
        </w:rPr>
        <w:tab/>
        <w:t>Götz T, Janik VM. Target-specific acoustic predator deterrence in the marine environment. Anim Conserv. 2015;18: 102–111. doi:10.1111/acv.12141</w:t>
      </w:r>
    </w:p>
    <w:p w14:paraId="5C78D726" w14:textId="60FC5755" w:rsidR="00DB250C" w:rsidRPr="00DB250C" w:rsidRDefault="00DB250C" w:rsidP="00B83963">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stin Jenniges" w:date="2020-04-03T14:32:00Z" w:initials="JJJ(">
    <w:p w14:paraId="082ED5BB" w14:textId="77777777" w:rsidR="00B16248" w:rsidRDefault="00B16248">
      <w:pPr>
        <w:pStyle w:val="CommentText"/>
      </w:pPr>
      <w:r>
        <w:rPr>
          <w:rStyle w:val="CommentReference"/>
        </w:rPr>
        <w:annotationRef/>
      </w:r>
      <w:r>
        <w:t xml:space="preserve">Hey guys, thanks for giving me the opportunity to review your paper.  Just a couple general comments before getting too far into the weeds on it.  First off, I want you to know that after I read through </w:t>
      </w:r>
      <w:proofErr w:type="gramStart"/>
      <w:r>
        <w:t>it</w:t>
      </w:r>
      <w:proofErr w:type="gramEnd"/>
      <w:r>
        <w:t xml:space="preserve"> I actually understood the point of the paper.  This isn’t always the case without having significant revisions, so kudos for that.  I have a few comments here and there- feel free to change or not based upon my suggestions.  I mostly resisted the urge to rewrite things so as to not change the flow of things.  I haven’t checked your references or your stats, so my not commenting on them should not be construed to mean that they’re good</w:t>
      </w:r>
      <w:r w:rsidR="0092151B">
        <w:t xml:space="preserve"> as written. </w:t>
      </w:r>
    </w:p>
    <w:p w14:paraId="16A0000C" w14:textId="77777777" w:rsidR="0092151B" w:rsidRDefault="0092151B">
      <w:pPr>
        <w:pStyle w:val="CommentText"/>
      </w:pPr>
    </w:p>
    <w:p w14:paraId="5FD291B8" w14:textId="77777777" w:rsidR="0092151B" w:rsidRDefault="0092151B">
      <w:pPr>
        <w:pStyle w:val="CommentText"/>
      </w:pPr>
      <w:r>
        <w:t>Good times</w:t>
      </w:r>
    </w:p>
    <w:p w14:paraId="7A4A772E" w14:textId="77777777" w:rsidR="0092151B" w:rsidRDefault="0092151B">
      <w:pPr>
        <w:pStyle w:val="CommentText"/>
      </w:pPr>
    </w:p>
    <w:p w14:paraId="514DC77E" w14:textId="6FDE5599" w:rsidR="0092151B" w:rsidRDefault="0092151B">
      <w:pPr>
        <w:pStyle w:val="CommentText"/>
      </w:pPr>
      <w:r>
        <w:t>Justin</w:t>
      </w:r>
    </w:p>
  </w:comment>
  <w:comment w:id="3" w:author="Justin Jenniges" w:date="2020-04-03T14:40:00Z" w:initials="JJJ(">
    <w:p w14:paraId="7E6641EA" w14:textId="514928B5" w:rsidR="00B16248" w:rsidRDefault="00B16248">
      <w:pPr>
        <w:pStyle w:val="CommentText"/>
      </w:pPr>
      <w:r>
        <w:rPr>
          <w:rStyle w:val="CommentReference"/>
        </w:rPr>
        <w:annotationRef/>
      </w:r>
      <w:r>
        <w:t>Is this sentence referring to only entangled SSL or the entire population you are surveying?  Suggest adding a word or two to clarify.  Also, do you think a short sentence stating age/gender of CSL as well considering they’re the majority of the entanglements you’re seeing?  “Entangled SSL composition was xxx…</w:t>
      </w:r>
      <w:proofErr w:type="spellStart"/>
      <w:r>
        <w:t>xxx.xxx</w:t>
      </w:r>
      <w:proofErr w:type="spellEnd"/>
      <w:r>
        <w:t>…while entangled CSL was…xxx…xxx…xxx.  There were no pups.”</w:t>
      </w:r>
    </w:p>
  </w:comment>
  <w:comment w:id="5" w:author="Justin Jenniges" w:date="2020-04-03T14:53:00Z" w:initials="JJJ(">
    <w:p w14:paraId="5C784439" w14:textId="1E19C3EE" w:rsidR="00B16248" w:rsidRDefault="00B16248">
      <w:pPr>
        <w:pStyle w:val="CommentText"/>
      </w:pPr>
      <w:r>
        <w:rPr>
          <w:rStyle w:val="CommentReference"/>
        </w:rPr>
        <w:annotationRef/>
      </w:r>
      <w:r>
        <w:t>manmade.  The reason for the suggestion is only because of the fantastic reference to penguin skin as entangling debris later in the paper</w:t>
      </w:r>
    </w:p>
  </w:comment>
  <w:comment w:id="6" w:author="Justin Jenniges" w:date="2020-04-03T16:56:00Z" w:initials="JJJ(">
    <w:p w14:paraId="027B8DB5" w14:textId="362B952F" w:rsidR="00B16248" w:rsidRDefault="00B16248">
      <w:pPr>
        <w:pStyle w:val="CommentText"/>
      </w:pPr>
      <w:r>
        <w:rPr>
          <w:rStyle w:val="CommentReference"/>
        </w:rPr>
        <w:annotationRef/>
      </w:r>
      <w:r>
        <w:t>torso as well</w:t>
      </w:r>
    </w:p>
  </w:comment>
  <w:comment w:id="7" w:author="Justin Jenniges" w:date="2020-04-03T16:59:00Z" w:initials="JJJ(">
    <w:p w14:paraId="37F78EF3" w14:textId="1F1D98A4" w:rsidR="00B16248" w:rsidRDefault="00B16248">
      <w:pPr>
        <w:pStyle w:val="CommentText"/>
      </w:pPr>
      <w:r>
        <w:rPr>
          <w:rStyle w:val="CommentReference"/>
        </w:rPr>
        <w:annotationRef/>
      </w:r>
      <w:r>
        <w:t xml:space="preserve">sharp objects that can embed, such as </w:t>
      </w:r>
      <w:proofErr w:type="gramStart"/>
      <w:r>
        <w:t>hooks,…</w:t>
      </w:r>
      <w:proofErr w:type="gramEnd"/>
    </w:p>
  </w:comment>
  <w:comment w:id="8" w:author="Justin Jenniges" w:date="2020-04-04T15:03:00Z" w:initials="JJJ(">
    <w:p w14:paraId="06C27917" w14:textId="4B5831D0" w:rsidR="00B16248" w:rsidRDefault="00B16248">
      <w:pPr>
        <w:pStyle w:val="CommentText"/>
      </w:pPr>
      <w:r>
        <w:rPr>
          <w:rStyle w:val="CommentReference"/>
        </w:rPr>
        <w:annotationRef/>
      </w:r>
      <w:r>
        <w:t>top</w:t>
      </w:r>
    </w:p>
  </w:comment>
  <w:comment w:id="11" w:author="Justin Jenniges" w:date="2020-04-04T15:10:00Z" w:initials="JJJ(">
    <w:p w14:paraId="198A2FCA" w14:textId="48629EFE" w:rsidR="00B16248" w:rsidRDefault="00B16248">
      <w:pPr>
        <w:pStyle w:val="CommentText"/>
      </w:pPr>
      <w:r>
        <w:rPr>
          <w:rStyle w:val="CommentReference"/>
        </w:rPr>
        <w:annotationRef/>
      </w:r>
      <w:r>
        <w:t xml:space="preserve">side comment, as a boater here in </w:t>
      </w:r>
      <w:proofErr w:type="spellStart"/>
      <w:r>
        <w:t>alaska</w:t>
      </w:r>
      <w:proofErr w:type="spellEnd"/>
      <w:r>
        <w:t>, I can appreciate the effort that went into getting these surveys done during the short nasty winter days.  Nice work!</w:t>
      </w:r>
    </w:p>
  </w:comment>
  <w:comment w:id="13" w:author="Justin Jenniges" w:date="2020-04-03T15:21:00Z" w:initials="JJJ(">
    <w:p w14:paraId="756612D1" w14:textId="2C5BCE20" w:rsidR="00B16248" w:rsidRDefault="00B16248">
      <w:pPr>
        <w:pStyle w:val="CommentText"/>
      </w:pPr>
      <w:r>
        <w:rPr>
          <w:rStyle w:val="CommentReference"/>
        </w:rPr>
        <w:annotationRef/>
      </w:r>
      <w:r>
        <w:t xml:space="preserve">as written, this sentence gives the impression that you can determine sex by looking at whisker length.  Maybe you can rework this.  A number of physical characteristics such as whisker length, body shape and size, and secondary sex characteristics were used to assign entangled animals to sex and demographic groups- adult, juvenile, pup, or unknown </w:t>
      </w:r>
    </w:p>
  </w:comment>
  <w:comment w:id="14" w:author="Justin Jenniges" w:date="2020-04-04T15:53:00Z" w:initials="JJJ(">
    <w:p w14:paraId="07255252" w14:textId="5BDC996A" w:rsidR="00B16248" w:rsidRDefault="00B16248">
      <w:pPr>
        <w:pStyle w:val="CommentText"/>
      </w:pPr>
      <w:r>
        <w:rPr>
          <w:rStyle w:val="CommentReference"/>
        </w:rPr>
        <w:annotationRef/>
      </w:r>
      <w:r>
        <w:t>general comment here- you define pretty much all the categories with the exception of the packing bands. I am not saying you do or don’t need a definition of packing bands, but you might consider it.  Packing bands are thin plastic strips, welded in loops, used to increase the integrity of containers generally made of paper.</w:t>
      </w:r>
    </w:p>
  </w:comment>
  <w:comment w:id="15" w:author="Justin Jenniges" w:date="2020-04-04T16:02:00Z" w:initials="JJJ(">
    <w:p w14:paraId="4B35F41F" w14:textId="2B2677AC" w:rsidR="00B16248" w:rsidRDefault="00B16248">
      <w:pPr>
        <w:pStyle w:val="CommentText"/>
      </w:pPr>
      <w:r>
        <w:rPr>
          <w:rStyle w:val="CommentReference"/>
        </w:rPr>
        <w:annotationRef/>
      </w:r>
      <w:r>
        <w:t>Thin monofilament line is commonly used in recreational fisheries and heavy monofilament is used as an abrasion resistant leader in commercial salmon fisheries.</w:t>
      </w:r>
    </w:p>
  </w:comment>
  <w:comment w:id="16" w:author="Liz Allyn" w:date="2020-04-06T09:05:00Z" w:initials="LA">
    <w:p w14:paraId="72F2BC8C" w14:textId="1EA3F806" w:rsidR="007E3361" w:rsidRDefault="007E3361">
      <w:pPr>
        <w:pStyle w:val="CommentText"/>
      </w:pPr>
      <w:r>
        <w:rPr>
          <w:rStyle w:val="CommentReference"/>
        </w:rPr>
        <w:annotationRef/>
      </w:r>
      <w:r>
        <w:t xml:space="preserve">I doubt we could differentiate from photos </w:t>
      </w:r>
      <w:proofErr w:type="gramStart"/>
      <w:r>
        <w:t>alone?</w:t>
      </w:r>
      <w:proofErr w:type="gramEnd"/>
    </w:p>
  </w:comment>
  <w:comment w:id="17" w:author="Justin Jenniges" w:date="2020-04-04T16:07:00Z" w:initials="JJJ(">
    <w:p w14:paraId="650D4F46" w14:textId="79BC4391" w:rsidR="00B16248" w:rsidRPr="00CF5C93" w:rsidRDefault="00B16248">
      <w:pPr>
        <w:pStyle w:val="CommentText"/>
      </w:pPr>
      <w:r>
        <w:rPr>
          <w:rStyle w:val="CommentReference"/>
        </w:rPr>
        <w:annotationRef/>
      </w:r>
      <w:r>
        <w:t xml:space="preserve">Sea lions with evidence of a previous entanglement but no visible debris were recorded as scar. </w:t>
      </w:r>
      <w:r>
        <w:br/>
      </w:r>
      <w:r>
        <w:br/>
        <w:t xml:space="preserve">I think that you may want to use quotes or italics for things like unknown and scar? ‘unknown’ or </w:t>
      </w:r>
      <w:r>
        <w:rPr>
          <w:i/>
          <w:iCs/>
        </w:rPr>
        <w:t>unknown</w:t>
      </w:r>
      <w:r>
        <w:t>?  I don’t know which is preferred</w:t>
      </w:r>
    </w:p>
  </w:comment>
  <w:comment w:id="18" w:author="Liz Allyn" w:date="2020-04-06T09:07:00Z" w:initials="LA">
    <w:p w14:paraId="78EE5158" w14:textId="01380F16" w:rsidR="007E3361" w:rsidRDefault="007E3361">
      <w:pPr>
        <w:pStyle w:val="CommentText"/>
      </w:pPr>
      <w:r>
        <w:rPr>
          <w:rStyle w:val="CommentReference"/>
        </w:rPr>
        <w:annotationRef/>
      </w:r>
      <w:r>
        <w:t>Added quotes, don’t have a strong opinion about this</w:t>
      </w:r>
      <w:r w:rsidR="00235759">
        <w:t>, made it so it matches the designations in the stranding section</w:t>
      </w:r>
    </w:p>
  </w:comment>
  <w:comment w:id="19" w:author="Justin Jenniges" w:date="2020-04-04T16:14:00Z" w:initials="JJJ(">
    <w:p w14:paraId="6C20D941" w14:textId="3CAA04D7" w:rsidR="00B16248" w:rsidRDefault="00B16248">
      <w:pPr>
        <w:pStyle w:val="CommentText"/>
      </w:pPr>
      <w:r>
        <w:rPr>
          <w:rStyle w:val="CommentReference"/>
        </w:rPr>
        <w:annotationRef/>
      </w:r>
      <w:r>
        <w:t xml:space="preserve">Monthly surveys </w:t>
      </w:r>
      <w:proofErr w:type="gramStart"/>
      <w:r>
        <w:t>suggests</w:t>
      </w:r>
      <w:proofErr w:type="gramEnd"/>
      <w:r>
        <w:t xml:space="preserve"> 1 per month.  During the timeframe listed there were 72 months, times 17 beaches, equals 1224 monthly surveys.  So that’s why I deleted monthly</w:t>
      </w:r>
    </w:p>
  </w:comment>
  <w:comment w:id="20" w:author="Justin Jenniges" w:date="2020-04-04T16:37:00Z" w:initials="JJJ(">
    <w:p w14:paraId="6E3AB1E1" w14:textId="5FCCB760" w:rsidR="00B16248" w:rsidRDefault="00B16248">
      <w:pPr>
        <w:pStyle w:val="CommentText"/>
      </w:pPr>
      <w:r>
        <w:rPr>
          <w:rStyle w:val="CommentReference"/>
        </w:rPr>
        <w:annotationRef/>
      </w:r>
      <w:r>
        <w:t xml:space="preserve">and assigned to one of the categories used during our live surveys (e.g. packing band, flasher, </w:t>
      </w:r>
      <w:proofErr w:type="spellStart"/>
      <w:r>
        <w:t>etc</w:t>
      </w:r>
      <w:proofErr w:type="spellEnd"/>
      <w:r>
        <w:t xml:space="preserve">)  </w:t>
      </w:r>
    </w:p>
  </w:comment>
  <w:comment w:id="21" w:author="Justin Jenniges" w:date="2020-04-04T16:42:00Z" w:initials="JJJ(">
    <w:p w14:paraId="2AF9A332" w14:textId="6DC038E0" w:rsidR="00B16248" w:rsidRDefault="00B16248">
      <w:pPr>
        <w:pStyle w:val="CommentText"/>
      </w:pPr>
      <w:r>
        <w:rPr>
          <w:rStyle w:val="CommentReference"/>
        </w:rPr>
        <w:annotationRef/>
      </w:r>
      <w:r>
        <w:t xml:space="preserve">don’t know the requirements for formulas within a sentence but for what it’s worth my brain turned (lower case) ln to (upper case) In and I got lost for a second.  </w:t>
      </w:r>
    </w:p>
  </w:comment>
  <w:comment w:id="22" w:author="Liz Allyn" w:date="2020-04-06T12:49:00Z" w:initials="LA">
    <w:p w14:paraId="2A7336C2" w14:textId="4843C961" w:rsidR="003F2B6D" w:rsidRDefault="003F2B6D">
      <w:pPr>
        <w:pStyle w:val="CommentText"/>
      </w:pPr>
      <w:r>
        <w:rPr>
          <w:rStyle w:val="CommentReference"/>
        </w:rPr>
        <w:annotationRef/>
      </w:r>
      <w:r>
        <w:t>I’ve seen formulas as a separate line before, might help? Have to check if it’s allowed.</w:t>
      </w:r>
    </w:p>
  </w:comment>
  <w:comment w:id="23" w:author="Justin Jenniges" w:date="2020-04-04T16:48:00Z" w:initials="JJJ(">
    <w:p w14:paraId="56317FFA" w14:textId="137012B1" w:rsidR="00B16248" w:rsidRDefault="00B16248">
      <w:pPr>
        <w:pStyle w:val="CommentText"/>
      </w:pPr>
      <w:r>
        <w:rPr>
          <w:rStyle w:val="CommentReference"/>
        </w:rPr>
        <w:annotationRef/>
      </w:r>
      <w:r>
        <w:t>I don’t recall whether we spell it out or do we just list it the way its named?  Figure 2 or Fig 2?  I don’t remember what the requirement is with these guys and I haven’t gone back to try and figure it out.</w:t>
      </w:r>
    </w:p>
  </w:comment>
  <w:comment w:id="24" w:author="Liz Allyn" w:date="2020-04-06T09:17:00Z" w:initials="LA">
    <w:p w14:paraId="0EDE9F66" w14:textId="4C329331" w:rsidR="00F9184A" w:rsidRDefault="00F9184A">
      <w:pPr>
        <w:pStyle w:val="CommentText"/>
      </w:pPr>
      <w:r>
        <w:rPr>
          <w:rStyle w:val="CommentReference"/>
        </w:rPr>
        <w:annotationRef/>
      </w:r>
      <w:r>
        <w:t>Pretty sure it’s Fig 2, fixed</w:t>
      </w:r>
    </w:p>
  </w:comment>
  <w:comment w:id="25" w:author="Liz Allyn" w:date="2020-03-31T15:10:00Z" w:initials="LA">
    <w:p w14:paraId="6F5080C7" w14:textId="2210C416" w:rsidR="00B16248" w:rsidRDefault="00B16248">
      <w:pPr>
        <w:pStyle w:val="CommentText"/>
      </w:pPr>
      <w:r>
        <w:rPr>
          <w:rStyle w:val="CommentReference"/>
        </w:rPr>
        <w:annotationRef/>
      </w:r>
      <w:r>
        <w:t>Make sure all necessary results are in supplementary document</w:t>
      </w:r>
    </w:p>
  </w:comment>
  <w:comment w:id="26" w:author="Justin Jenniges" w:date="2020-04-04T16:55:00Z" w:initials="JJJ(">
    <w:p w14:paraId="218AACFF" w14:textId="13BA8EAF" w:rsidR="00B16248" w:rsidRDefault="00B16248">
      <w:pPr>
        <w:pStyle w:val="CommentText"/>
      </w:pPr>
      <w:r>
        <w:rPr>
          <w:rStyle w:val="CommentReference"/>
        </w:rPr>
        <w:annotationRef/>
      </w:r>
      <w:r>
        <w:t>Fig or Figure?  Make sure you’re at least doing it consistently.</w:t>
      </w:r>
    </w:p>
  </w:comment>
  <w:comment w:id="27" w:author="Justin Jenniges" w:date="2020-04-04T16:57:00Z" w:initials="JJJ(">
    <w:p w14:paraId="1FDE6BEA" w14:textId="41FE8735" w:rsidR="00B16248" w:rsidRDefault="00B16248">
      <w:pPr>
        <w:pStyle w:val="CommentText"/>
      </w:pPr>
      <w:r>
        <w:rPr>
          <w:rStyle w:val="CommentReference"/>
        </w:rPr>
        <w:annotationRef/>
      </w:r>
      <w:r>
        <w:t xml:space="preserve">I appreciate what you are trying to say here but I think you might consider reworking this into a couple sentences that better convey these results to the reader.  When you lump these results together into a single sentence and then add that the sample size is too small for statistical differences, it just zeros it all out.  A side question- are you seeing thousands of </w:t>
      </w:r>
      <w:proofErr w:type="spellStart"/>
      <w:r>
        <w:t>csl</w:t>
      </w:r>
      <w:proofErr w:type="spellEnd"/>
      <w:r>
        <w:t xml:space="preserve"> in summer and 12% are entangled? Because that would be huge!  Or is it more like 8 </w:t>
      </w:r>
      <w:proofErr w:type="spellStart"/>
      <w:r>
        <w:t>csl</w:t>
      </w:r>
      <w:proofErr w:type="spellEnd"/>
      <w:r>
        <w:t xml:space="preserve"> and 1 happens to have a packing band on it?  Is this something that is important to note for your paper?  I don’t know, just tossing stuff out and seeing what sticks.</w:t>
      </w:r>
    </w:p>
  </w:comment>
  <w:comment w:id="28" w:author="Liz Allyn" w:date="2020-04-06T12:45:00Z" w:initials="LA">
    <w:p w14:paraId="43E413EE" w14:textId="559082D9" w:rsidR="00DC1256" w:rsidRDefault="00DC1256">
      <w:pPr>
        <w:pStyle w:val="CommentText"/>
      </w:pPr>
      <w:r>
        <w:rPr>
          <w:rStyle w:val="CommentReference"/>
        </w:rPr>
        <w:annotationRef/>
      </w:r>
      <w:r>
        <w:t>I’m not sure there’s really enough substance here to break apart into multiple statements</w:t>
      </w:r>
      <w:r w:rsidR="00B8743A">
        <w:t>, or what the point would be of doing so?</w:t>
      </w:r>
      <w:r w:rsidR="00FC3520">
        <w:t xml:space="preserve"> I think we address the low count-high entanglement thing in the discussion, maybe should add more there?</w:t>
      </w:r>
    </w:p>
  </w:comment>
  <w:comment w:id="29" w:author="Justin Jenniges" w:date="2020-04-04T17:12:00Z" w:initials="JJJ(">
    <w:p w14:paraId="2E3CDF70" w14:textId="772F8549" w:rsidR="00B16248" w:rsidRDefault="00B16248">
      <w:pPr>
        <w:pStyle w:val="CommentText"/>
      </w:pPr>
      <w:r>
        <w:rPr>
          <w:rStyle w:val="CommentReference"/>
        </w:rPr>
        <w:annotationRef/>
      </w:r>
      <w:r>
        <w:t>I think listing the same n=202 twice on the same line makes it a bit clunky for me.  Suggest eliminating second one and saying “the majority of these identifiable entanglements were…”</w:t>
      </w:r>
    </w:p>
  </w:comment>
  <w:comment w:id="30" w:author="Justin Jenniges" w:date="2020-04-04T17:16:00Z" w:initials="JJJ(">
    <w:p w14:paraId="672F1D23" w14:textId="2091DF6F" w:rsidR="00B16248" w:rsidRDefault="00B16248">
      <w:pPr>
        <w:pStyle w:val="CommentText"/>
      </w:pPr>
      <w:r>
        <w:rPr>
          <w:rStyle w:val="CommentReference"/>
        </w:rPr>
        <w:annotationRef/>
      </w:r>
      <w:r>
        <w:t xml:space="preserve">Agree, it can be dang near impossible to distinguish between a juvenile and adult female </w:t>
      </w:r>
      <w:proofErr w:type="spellStart"/>
      <w:r>
        <w:t>ssl</w:t>
      </w:r>
      <w:proofErr w:type="spellEnd"/>
      <w:r>
        <w:t xml:space="preserve">.  And every juvenile </w:t>
      </w:r>
      <w:proofErr w:type="spellStart"/>
      <w:r>
        <w:t>csl</w:t>
      </w:r>
      <w:proofErr w:type="spellEnd"/>
      <w:r>
        <w:t xml:space="preserve"> in Alaska immediately elicits an argument over sex.  An argument in which I am ultimately proven right, yet again, when I say that all California sea lions outside of California are male until proven otherwise.    </w:t>
      </w:r>
    </w:p>
  </w:comment>
  <w:comment w:id="31" w:author="Justin Jenniges" w:date="2020-04-04T17:22:00Z" w:initials="JJJ(">
    <w:p w14:paraId="19C1009F" w14:textId="452BDCF4" w:rsidR="00B16248" w:rsidRDefault="00B16248">
      <w:pPr>
        <w:pStyle w:val="CommentText"/>
      </w:pPr>
      <w:r>
        <w:rPr>
          <w:rStyle w:val="CommentReference"/>
        </w:rPr>
        <w:annotationRef/>
      </w:r>
      <w:r>
        <w:t xml:space="preserve">This sentence needs work.  It reads that you have 100% of the juveniles (1 of 1) entangled in a packing band and then 100% of the males (the rest of them) entangled in the proportions of whatever the adult males are entangled in.  </w:t>
      </w:r>
    </w:p>
  </w:comment>
  <w:comment w:id="32" w:author="Liz Allyn" w:date="2020-04-06T09:21:00Z" w:initials="LA">
    <w:p w14:paraId="62CFF570" w14:textId="40D2FA0D" w:rsidR="00827580" w:rsidRDefault="00827580">
      <w:pPr>
        <w:pStyle w:val="CommentText"/>
      </w:pPr>
      <w:r>
        <w:rPr>
          <w:rStyle w:val="CommentReference"/>
        </w:rPr>
        <w:annotationRef/>
      </w:r>
      <w:r>
        <w:t>His interpretation is right, that’s exactly what we saw…?</w:t>
      </w:r>
    </w:p>
  </w:comment>
  <w:comment w:id="33" w:author="Liz Allyn" w:date="2020-04-06T12:20:00Z" w:initials="LA">
    <w:p w14:paraId="7D5FEC61" w14:textId="4BF3B7C9" w:rsidR="00B35B5C" w:rsidRDefault="00B35B5C">
      <w:pPr>
        <w:pStyle w:val="CommentText"/>
      </w:pPr>
      <w:r>
        <w:rPr>
          <w:rStyle w:val="CommentReference"/>
        </w:rPr>
        <w:annotationRef/>
      </w:r>
      <w:r>
        <w:t xml:space="preserve">I agree </w:t>
      </w:r>
      <w:proofErr w:type="gramStart"/>
      <w:r>
        <w:t>it’s</w:t>
      </w:r>
      <w:proofErr w:type="gramEnd"/>
      <w:r>
        <w:t xml:space="preserve"> kind of clunky though</w:t>
      </w:r>
    </w:p>
  </w:comment>
  <w:comment w:id="34" w:author="Liz Allyn" w:date="2020-04-06T12:51:00Z" w:initials="LA">
    <w:p w14:paraId="0AD06142" w14:textId="451F376D" w:rsidR="007629ED" w:rsidRDefault="007629ED">
      <w:pPr>
        <w:pStyle w:val="CommentText"/>
      </w:pPr>
      <w:r>
        <w:rPr>
          <w:rStyle w:val="CommentReference"/>
        </w:rPr>
        <w:annotationRef/>
      </w:r>
      <w:r>
        <w:t>Maybe change to: The single juvenile male was entangled in a packing band, and the remaining adult males exhibited entanglements in the same proportions as what was seen overall for California sea lions in the survey area.</w:t>
      </w:r>
    </w:p>
  </w:comment>
  <w:comment w:id="36" w:author="Liz Allyn" w:date="2020-03-20T16:15:00Z" w:initials="LA">
    <w:p w14:paraId="6D75CA1E" w14:textId="400789AF" w:rsidR="00B16248" w:rsidRDefault="00B16248">
      <w:pPr>
        <w:pStyle w:val="CommentText"/>
      </w:pPr>
      <w:r>
        <w:rPr>
          <w:rStyle w:val="CommentReference"/>
        </w:rPr>
        <w:annotationRef/>
      </w:r>
      <w:r>
        <w:t>Have to put the whole correlation results in supplementary info</w:t>
      </w:r>
    </w:p>
  </w:comment>
  <w:comment w:id="37" w:author="Jonathan Scordino" w:date="2020-03-25T12:20:00Z" w:initials="JS">
    <w:p w14:paraId="7501A211" w14:textId="0AA4A4AE" w:rsidR="00B16248" w:rsidRDefault="00B16248">
      <w:pPr>
        <w:pStyle w:val="CommentText"/>
      </w:pPr>
      <w:r>
        <w:rPr>
          <w:rStyle w:val="CommentReference"/>
        </w:rPr>
        <w:annotationRef/>
      </w:r>
      <w:r>
        <w:t xml:space="preserve">There are no page limits or figure limits in </w:t>
      </w:r>
      <w:proofErr w:type="spellStart"/>
      <w:r>
        <w:t>PlosOne</w:t>
      </w:r>
      <w:proofErr w:type="spellEnd"/>
      <w:r>
        <w:t>. I would leave it in here because otherwise the reader may never look at the data if they don’t download the supplement.</w:t>
      </w:r>
    </w:p>
  </w:comment>
  <w:comment w:id="38" w:author="Liz Allyn" w:date="2020-03-27T13:47:00Z" w:initials="LA">
    <w:p w14:paraId="7DBFA353" w14:textId="7C700B8F" w:rsidR="00B16248" w:rsidRDefault="00B16248">
      <w:pPr>
        <w:pStyle w:val="CommentText"/>
      </w:pPr>
      <w:r>
        <w:rPr>
          <w:rStyle w:val="CommentReference"/>
        </w:rPr>
        <w:annotationRef/>
      </w:r>
      <w:r>
        <w:t>They specifically ask for it in supplementary, just a reminder comment, they want the whole results table</w:t>
      </w:r>
    </w:p>
  </w:comment>
  <w:comment w:id="40" w:author="Justin Jenniges" w:date="2020-04-04T17:28:00Z" w:initials="JJJ(">
    <w:p w14:paraId="1DB86A7B" w14:textId="3032F7F3" w:rsidR="00B16248" w:rsidRDefault="00B16248">
      <w:pPr>
        <w:pStyle w:val="CommentText"/>
      </w:pPr>
      <w:r>
        <w:rPr>
          <w:rStyle w:val="CommentReference"/>
        </w:rPr>
        <w:annotationRef/>
      </w:r>
      <w:r>
        <w:t xml:space="preserve">If you </w:t>
      </w:r>
      <w:proofErr w:type="spellStart"/>
      <w:proofErr w:type="gramStart"/>
      <w:r>
        <w:t>cant</w:t>
      </w:r>
      <w:proofErr w:type="spellEnd"/>
      <w:proofErr w:type="gramEnd"/>
      <w:r>
        <w:t xml:space="preserve"> tell sex, can you really be sure it is an adult? If you’re using tooth length, you can only be sure you’re not looking at a pup or yearling, but there are a lot of big bodied sub adult years spent living with adult looking teeth.  To me, unknown isn’t a </w:t>
      </w:r>
      <w:proofErr w:type="gramStart"/>
      <w:r>
        <w:t>sub group</w:t>
      </w:r>
      <w:proofErr w:type="gramEnd"/>
      <w:r>
        <w:t xml:space="preserve"> of adult- you should have adult, sub adult, and unknown.  Maybe it doesn’t matter for the paper.  I’ll get off my soap box now.  </w:t>
      </w:r>
    </w:p>
  </w:comment>
  <w:comment w:id="39" w:author="Liz Allyn" w:date="2020-04-06T09:24:00Z" w:initials="LA">
    <w:p w14:paraId="0695087F" w14:textId="5CC14F41" w:rsidR="00047692" w:rsidRDefault="00047692">
      <w:pPr>
        <w:pStyle w:val="CommentText"/>
      </w:pPr>
      <w:r>
        <w:rPr>
          <w:rStyle w:val="CommentReference"/>
        </w:rPr>
        <w:annotationRef/>
      </w:r>
      <w:r>
        <w:t xml:space="preserve">Just reporting how things were categorized in the records, but it’s a good point. It doesn’t really matter for interpretation – the only point we’re making is that there are so few – but </w:t>
      </w:r>
      <w:r w:rsidR="00892337">
        <w:t>fixed it for accuracy</w:t>
      </w:r>
    </w:p>
  </w:comment>
  <w:comment w:id="41" w:author="Justin Jenniges" w:date="2020-04-04T17:39:00Z" w:initials="JJJ(">
    <w:p w14:paraId="68269E9F" w14:textId="2B509E3F" w:rsidR="00B16248" w:rsidRDefault="00B16248">
      <w:pPr>
        <w:pStyle w:val="CommentText"/>
      </w:pPr>
      <w:r>
        <w:rPr>
          <w:rStyle w:val="CommentReference"/>
        </w:rPr>
        <w:annotationRef/>
      </w:r>
      <w:r>
        <w:t xml:space="preserve">Comment here.  I think you could run into some trouble with definitive statements about SSL population growth.  Your local </w:t>
      </w:r>
      <w:r w:rsidRPr="00BC6992">
        <w:rPr>
          <w:u w:val="single"/>
        </w:rPr>
        <w:t>counts</w:t>
      </w:r>
      <w:r>
        <w:t xml:space="preserve"> increased at the rates you indicated, and yes this is a reflection of the overall population growth that is happening among the eastern stock SSL, but I wonder about calling this population growth in the same way that they talk about increases at the rookeries or during aerial surveys.  Perhaps you might want to use a term other than </w:t>
      </w:r>
      <w:r>
        <w:rPr>
          <w:u w:val="single"/>
        </w:rPr>
        <w:t>population</w:t>
      </w:r>
      <w:r>
        <w:t xml:space="preserve"> so you’re not at odds with the more widely accepted population papers you talk about later.  </w:t>
      </w:r>
    </w:p>
    <w:p w14:paraId="1DD6659B" w14:textId="77777777" w:rsidR="00B16248" w:rsidRDefault="00B16248">
      <w:pPr>
        <w:pStyle w:val="CommentText"/>
      </w:pPr>
    </w:p>
    <w:p w14:paraId="05F90214" w14:textId="7BC923B6" w:rsidR="00B16248" w:rsidRDefault="00B16248">
      <w:pPr>
        <w:pStyle w:val="CommentText"/>
      </w:pPr>
    </w:p>
  </w:comment>
  <w:comment w:id="42" w:author="Liz Allyn" w:date="2020-04-06T10:18:00Z" w:initials="LA">
    <w:p w14:paraId="42AE03EF" w14:textId="68D4F0B4" w:rsidR="00AE731F" w:rsidRDefault="00AE731F">
      <w:pPr>
        <w:pStyle w:val="CommentText"/>
      </w:pPr>
      <w:r>
        <w:rPr>
          <w:rStyle w:val="CommentReference"/>
        </w:rPr>
        <w:annotationRef/>
      </w:r>
      <w:r>
        <w:t xml:space="preserve">I did initially call these rates of increase on counts, could go back. Or maybe just average annual increase of </w:t>
      </w:r>
      <w:proofErr w:type="spellStart"/>
      <w:r>
        <w:t>Stellers</w:t>
      </w:r>
      <w:proofErr w:type="spellEnd"/>
      <w:r>
        <w:t>?</w:t>
      </w:r>
      <w:r w:rsidR="00892337">
        <w:t xml:space="preserve"> Adjusted it a bit</w:t>
      </w:r>
    </w:p>
  </w:comment>
  <w:comment w:id="43" w:author="Justin Jenniges" w:date="2020-04-04T18:05:00Z" w:initials="JJJ(">
    <w:p w14:paraId="32C3F2CB" w14:textId="4152DAFD" w:rsidR="00B16248" w:rsidRDefault="00B16248">
      <w:pPr>
        <w:pStyle w:val="CommentText"/>
      </w:pPr>
      <w:r>
        <w:rPr>
          <w:rStyle w:val="CommentReference"/>
        </w:rPr>
        <w:annotationRef/>
      </w:r>
      <w:r>
        <w:t xml:space="preserve">I am having trouble with this paragraph.  I know what you’re getting at.  Sea lions are being entangled a bunch but it’s not killing them off or decreasing reproduction enough to impact the population.  But maybe a little more polishing here would help  </w:t>
      </w:r>
    </w:p>
  </w:comment>
  <w:comment w:id="44" w:author="Liz Allyn" w:date="2020-04-06T11:58:00Z" w:initials="LA">
    <w:p w14:paraId="7C3230AA" w14:textId="3F45F1D5" w:rsidR="00101AA6" w:rsidRDefault="00101AA6">
      <w:pPr>
        <w:pStyle w:val="CommentText"/>
      </w:pPr>
      <w:r>
        <w:rPr>
          <w:rStyle w:val="CommentReference"/>
        </w:rPr>
        <w:annotationRef/>
      </w:r>
      <w:r>
        <w:t>Not sure how to address this comment?</w:t>
      </w:r>
    </w:p>
  </w:comment>
  <w:comment w:id="45" w:author="Justin Jenniges" w:date="2020-04-04T18:24:00Z" w:initials="JJJ(">
    <w:p w14:paraId="46E36765" w14:textId="4167C63A" w:rsidR="00B16248" w:rsidRDefault="00B16248">
      <w:pPr>
        <w:pStyle w:val="CommentText"/>
      </w:pPr>
      <w:r>
        <w:rPr>
          <w:rStyle w:val="CommentReference"/>
        </w:rPr>
        <w:annotationRef/>
      </w:r>
      <w:r>
        <w:t>Impressive (or depressing) when seeing it in this context!</w:t>
      </w:r>
    </w:p>
  </w:comment>
  <w:comment w:id="46" w:author="Liz Allyn" w:date="2020-04-02T17:23:00Z" w:initials="LA">
    <w:p w14:paraId="5413744E" w14:textId="50A2D044" w:rsidR="00B16248" w:rsidRDefault="00B16248">
      <w:pPr>
        <w:pStyle w:val="CommentText"/>
      </w:pPr>
      <w:r>
        <w:rPr>
          <w:rStyle w:val="CommentReference"/>
        </w:rPr>
        <w:annotationRef/>
      </w:r>
      <w:r>
        <w:t>Should this be in the caption?</w:t>
      </w:r>
    </w:p>
  </w:comment>
  <w:comment w:id="47" w:author="Justin Jenniges" w:date="2020-04-04T18:25:00Z" w:initials="JJJ(">
    <w:p w14:paraId="5FA6B433" w14:textId="480C0E0F" w:rsidR="00B16248" w:rsidRDefault="00B16248">
      <w:pPr>
        <w:pStyle w:val="CommentText"/>
      </w:pPr>
      <w:r>
        <w:rPr>
          <w:rStyle w:val="CommentReference"/>
        </w:rPr>
        <w:annotationRef/>
      </w:r>
      <w:r>
        <w:t xml:space="preserve">Suggest saying 13 out of whatever the number of strandings was and then give a percentage.  Then in the next sentence when you say there is a similar proportion, give the percentage so the reader can see that.  </w:t>
      </w:r>
    </w:p>
  </w:comment>
  <w:comment w:id="48" w:author="Liz Allyn" w:date="2020-04-06T12:25:00Z" w:initials="LA">
    <w:p w14:paraId="39F57868" w14:textId="78D149DF" w:rsidR="00484CA6" w:rsidRDefault="00484CA6">
      <w:pPr>
        <w:pStyle w:val="CommentText"/>
      </w:pPr>
      <w:r>
        <w:rPr>
          <w:rStyle w:val="CommentReference"/>
        </w:rPr>
        <w:annotationRef/>
      </w:r>
      <w:r>
        <w:t>1.6% Steller, 0.38% California</w:t>
      </w:r>
      <w:r w:rsidR="00EF0AA2">
        <w:t>, but looks better as an overall – they can get the species breakdown in the results section.</w:t>
      </w:r>
    </w:p>
  </w:comment>
  <w:comment w:id="49" w:author="Justin Jenniges" w:date="2020-04-04T18:29:00Z" w:initials="JJJ(">
    <w:p w14:paraId="3BF902D2" w14:textId="74AC4B68" w:rsidR="00B16248" w:rsidRDefault="00B16248">
      <w:pPr>
        <w:pStyle w:val="CommentText"/>
      </w:pPr>
      <w:r>
        <w:rPr>
          <w:rStyle w:val="CommentReference"/>
        </w:rPr>
        <w:annotationRef/>
      </w:r>
      <w:r>
        <w:t>Good statement.</w:t>
      </w:r>
    </w:p>
  </w:comment>
  <w:comment w:id="50" w:author="Justin Jenniges" w:date="2020-04-04T18:29:00Z" w:initials="JJJ(">
    <w:p w14:paraId="323E6B91" w14:textId="6647D641" w:rsidR="00B16248" w:rsidRDefault="00B16248">
      <w:pPr>
        <w:pStyle w:val="CommentText"/>
      </w:pPr>
      <w:r>
        <w:rPr>
          <w:rStyle w:val="CommentReference"/>
        </w:rPr>
        <w:annotationRef/>
      </w:r>
      <w:r>
        <w:t>it suggests that this is not the case.</w:t>
      </w:r>
    </w:p>
  </w:comment>
  <w:comment w:id="51" w:author="Justin Jenniges" w:date="2020-04-04T18:30:00Z" w:initials="JJJ(">
    <w:p w14:paraId="28971C24" w14:textId="0C86F16F" w:rsidR="00B16248" w:rsidRDefault="00B16248">
      <w:pPr>
        <w:pStyle w:val="CommentText"/>
      </w:pPr>
      <w:r>
        <w:rPr>
          <w:rStyle w:val="CommentReference"/>
        </w:rPr>
        <w:annotationRef/>
      </w:r>
      <w:r>
        <w:t>likely</w:t>
      </w:r>
    </w:p>
  </w:comment>
  <w:comment w:id="52" w:author="Justin Jenniges" w:date="2020-04-04T18:31:00Z" w:initials="JJJ(">
    <w:p w14:paraId="0CD8FED2" w14:textId="650CE17C" w:rsidR="00B16248" w:rsidRDefault="00B16248">
      <w:pPr>
        <w:pStyle w:val="CommentText"/>
      </w:pPr>
      <w:r>
        <w:rPr>
          <w:rStyle w:val="CommentReference"/>
        </w:rPr>
        <w:annotationRef/>
      </w:r>
      <w:r>
        <w:t>short term or long term?</w:t>
      </w:r>
    </w:p>
  </w:comment>
  <w:comment w:id="53" w:author="Liz Allyn" w:date="2020-04-06T10:22:00Z" w:initials="LA">
    <w:p w14:paraId="7677FB5E" w14:textId="173C6324" w:rsidR="00AE731F" w:rsidRDefault="00AE731F">
      <w:pPr>
        <w:pStyle w:val="CommentText"/>
      </w:pPr>
      <w:r>
        <w:rPr>
          <w:rStyle w:val="CommentReference"/>
        </w:rPr>
        <w:annotationRef/>
      </w:r>
      <w:r>
        <w:t>Added the following year to earlier in the sentence</w:t>
      </w:r>
    </w:p>
  </w:comment>
  <w:comment w:id="54" w:author="Justin Jenniges" w:date="2020-04-03T16:45:00Z" w:initials="JJJ(">
    <w:p w14:paraId="09A953CD" w14:textId="77777777" w:rsidR="007C7349" w:rsidRDefault="007C7349" w:rsidP="007C7349">
      <w:r>
        <w:rPr>
          <w:rStyle w:val="CommentReference"/>
        </w:rPr>
        <w:annotationRef/>
      </w:r>
      <w:r>
        <w:t xml:space="preserve">We have records of several </w:t>
      </w:r>
      <w:proofErr w:type="spellStart"/>
      <w:r>
        <w:t>ssl</w:t>
      </w:r>
      <w:proofErr w:type="spellEnd"/>
      <w:r>
        <w:t xml:space="preserve"> shedding flashers in Alaska including the bull mentioned here and more than one that were branded.  Maybe just say several in Alaska and then the citation can just be ADF&amp;G unpublished data.  Lauri is nearing completion on a paper and here is a sentence she provided from it.  See below:</w:t>
      </w:r>
    </w:p>
    <w:p w14:paraId="400092CD" w14:textId="77777777" w:rsidR="007C7349" w:rsidRDefault="007C7349" w:rsidP="007C7349">
      <w:pPr>
        <w:rPr>
          <w:i/>
          <w:iCs/>
          <w:color w:val="7030A0"/>
          <w:sz w:val="24"/>
          <w:szCs w:val="24"/>
        </w:rPr>
      </w:pPr>
    </w:p>
    <w:p w14:paraId="710C8635" w14:textId="77777777" w:rsidR="007C7349" w:rsidRDefault="007C7349" w:rsidP="007C7349">
      <w:pPr>
        <w:rPr>
          <w:i/>
          <w:iCs/>
          <w:color w:val="7030A0"/>
        </w:rPr>
      </w:pPr>
      <w:r>
        <w:rPr>
          <w:i/>
          <w:iCs/>
          <w:color w:val="7030A0"/>
          <w:sz w:val="24"/>
          <w:szCs w:val="24"/>
        </w:rPr>
        <w:t>Based on an analysis of 1,439 branded SSLs, of which 15 had ingested fishing gear, we estimated that, depending on sex and age, ingesting fishing gear reduced annual survival probability by 0.23-0.47; essentially survival was ¾ to ½ of what it would have been had fishing gear not been ingested (ADF&amp;G unpublished data).</w:t>
      </w:r>
    </w:p>
    <w:p w14:paraId="088580E4" w14:textId="77777777" w:rsidR="007C7349" w:rsidRDefault="007C7349" w:rsidP="007C7349">
      <w:pPr>
        <w:pStyle w:val="CommentText"/>
      </w:pPr>
    </w:p>
  </w:comment>
  <w:comment w:id="55" w:author="Liz Allyn" w:date="2020-04-06T10:44:00Z" w:initials="LA">
    <w:p w14:paraId="0AB97F9C" w14:textId="2A9DB493" w:rsidR="00094232" w:rsidRDefault="00094232">
      <w:pPr>
        <w:pStyle w:val="CommentText"/>
      </w:pPr>
      <w:r>
        <w:rPr>
          <w:rStyle w:val="CommentReference"/>
        </w:rPr>
        <w:annotationRef/>
      </w:r>
      <w:r>
        <w:t xml:space="preserve">I’ll have to check if we’re allowed to do </w:t>
      </w:r>
      <w:proofErr w:type="spellStart"/>
      <w:r>
        <w:t>unpub</w:t>
      </w:r>
      <w:proofErr w:type="spellEnd"/>
      <w:r>
        <w:t>, might have to be both Justin and Lauri as pers comm.</w:t>
      </w:r>
    </w:p>
  </w:comment>
  <w:comment w:id="56" w:author="Justin Jenniges" w:date="2020-04-04T18:59:00Z" w:initials="JJJ(">
    <w:p w14:paraId="6A6A1241" w14:textId="123C57E7" w:rsidR="00B16248" w:rsidRDefault="00B16248">
      <w:pPr>
        <w:pStyle w:val="CommentText"/>
      </w:pPr>
      <w:r>
        <w:rPr>
          <w:rStyle w:val="CommentReference"/>
        </w:rPr>
        <w:annotationRef/>
      </w:r>
      <w:r>
        <w:t xml:space="preserve">Or that they’re more delicious to transient killer whales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57" w:author="Justin Jenniges" w:date="2020-04-04T19:00:00Z" w:initials="JJJ(">
    <w:p w14:paraId="208488CB" w14:textId="24A6100E" w:rsidR="00B16248" w:rsidRDefault="00B16248">
      <w:pPr>
        <w:pStyle w:val="CommentText"/>
      </w:pPr>
      <w:r>
        <w:rPr>
          <w:rStyle w:val="CommentReference"/>
        </w:rPr>
        <w:annotationRef/>
      </w:r>
      <w:r>
        <w:t>I’m being lazy by not scrolling back to see what that proportion was.  perhaps include the numbers again?</w:t>
      </w:r>
    </w:p>
  </w:comment>
  <w:comment w:id="58" w:author="Justin Jenniges" w:date="2020-04-03T16:39:00Z" w:initials="JJJ(">
    <w:p w14:paraId="4FDE7014" w14:textId="786934B7" w:rsidR="00B16248" w:rsidRDefault="00B16248">
      <w:pPr>
        <w:pStyle w:val="CommentText"/>
      </w:pPr>
      <w:r>
        <w:rPr>
          <w:rStyle w:val="CommentReference"/>
        </w:rPr>
        <w:annotationRef/>
      </w:r>
      <w:r>
        <w:t>This reads like you have scars on 21.5% of everything you see.  It took me a bit to find where on line 191 you mention active entanglements comprise 78.5% of the total numbers of animals you see entangled.</w:t>
      </w:r>
      <w:r w:rsidR="00E03345">
        <w:t xml:space="preserve">  you might consider re wording this to avoid any confusion.</w:t>
      </w:r>
    </w:p>
  </w:comment>
  <w:comment w:id="59" w:author="Justin Jenniges" w:date="2020-04-04T19:07:00Z" w:initials="JJJ(">
    <w:p w14:paraId="2BE86B9A" w14:textId="0C7250FF" w:rsidR="00E03345" w:rsidRDefault="00E03345">
      <w:pPr>
        <w:pStyle w:val="CommentText"/>
      </w:pPr>
      <w:r>
        <w:rPr>
          <w:rStyle w:val="CommentReference"/>
        </w:rPr>
        <w:annotationRef/>
      </w:r>
      <w:r>
        <w:t>Such as in the stomach of a transient killer whale.</w:t>
      </w:r>
    </w:p>
  </w:comment>
  <w:comment w:id="61" w:author="Justin Jenniges" w:date="2020-04-04T19:08:00Z" w:initials="JJJ(">
    <w:p w14:paraId="11E05715" w14:textId="38E3E348" w:rsidR="00E03345" w:rsidRDefault="00E03345">
      <w:pPr>
        <w:pStyle w:val="CommentText"/>
      </w:pPr>
      <w:r>
        <w:rPr>
          <w:rStyle w:val="CommentReference"/>
        </w:rPr>
        <w:annotationRef/>
      </w:r>
      <w:r>
        <w:t>Dictate? Determine?</w:t>
      </w:r>
    </w:p>
  </w:comment>
  <w:comment w:id="62" w:author="Justin Jenniges" w:date="2020-04-04T19:10:00Z" w:initials="JJJ(">
    <w:p w14:paraId="3911CE1B" w14:textId="4888759F" w:rsidR="00E03345" w:rsidRDefault="00E03345">
      <w:pPr>
        <w:pStyle w:val="CommentText"/>
      </w:pPr>
      <w:r>
        <w:rPr>
          <w:rStyle w:val="CommentReference"/>
        </w:rPr>
        <w:annotationRef/>
      </w:r>
      <w:r>
        <w:t>Good statement</w:t>
      </w:r>
    </w:p>
  </w:comment>
  <w:comment w:id="63" w:author="Justin Jenniges" w:date="2020-04-04T19:13:00Z" w:initials="JJJ(">
    <w:p w14:paraId="003B2C72" w14:textId="4A0A44EB" w:rsidR="00621220" w:rsidRDefault="00621220">
      <w:pPr>
        <w:pStyle w:val="CommentText"/>
      </w:pPr>
      <w:r>
        <w:rPr>
          <w:rStyle w:val="CommentReference"/>
        </w:rPr>
        <w:annotationRef/>
      </w:r>
      <w:r>
        <w:t>Age group?  Just because you use life history again in the very next sentence.</w:t>
      </w:r>
    </w:p>
  </w:comment>
  <w:comment w:id="64" w:author="Justin Jenniges" w:date="2020-04-04T19:20:00Z" w:initials="JJJ(">
    <w:p w14:paraId="7D6037FB" w14:textId="2BE9D048" w:rsidR="00621220" w:rsidRDefault="00621220">
      <w:pPr>
        <w:pStyle w:val="CommentText"/>
      </w:pPr>
      <w:r>
        <w:rPr>
          <w:rStyle w:val="CommentReference"/>
        </w:rPr>
        <w:annotationRef/>
      </w:r>
      <w:r>
        <w:t>While I greatly appreciate the oddball entanglement reference, I think it</w:t>
      </w:r>
      <w:r w:rsidR="00BB1E07">
        <w:t xml:space="preserve"> doesn’t fit here. </w:t>
      </w:r>
    </w:p>
  </w:comment>
  <w:comment w:id="65" w:author="Liz Allyn" w:date="2020-04-06T12:29:00Z" w:initials="LA">
    <w:p w14:paraId="2FE05D19" w14:textId="5A80F74F" w:rsidR="002E05B4" w:rsidRDefault="002E05B4">
      <w:pPr>
        <w:pStyle w:val="CommentText"/>
      </w:pPr>
      <w:r>
        <w:rPr>
          <w:rStyle w:val="CommentReference"/>
        </w:rPr>
        <w:annotationRef/>
      </w:r>
      <w:r>
        <w:t>Sad.</w:t>
      </w:r>
    </w:p>
  </w:comment>
  <w:comment w:id="66" w:author="Justin Jenniges" w:date="2020-04-04T19:25:00Z" w:initials="JJJ(">
    <w:p w14:paraId="5C6A7641" w14:textId="7DB36F38" w:rsidR="00BB1E07" w:rsidRDefault="00BB1E07">
      <w:pPr>
        <w:pStyle w:val="CommentText"/>
      </w:pPr>
      <w:r>
        <w:rPr>
          <w:rStyle w:val="CommentReference"/>
        </w:rPr>
        <w:annotationRef/>
      </w:r>
      <w:r>
        <w:t>Side comment- any solution has to be simple and cheap.</w:t>
      </w:r>
    </w:p>
  </w:comment>
  <w:comment w:id="67" w:author="Justin Jenniges" w:date="2020-04-04T16:12:00Z" w:initials="JJJ(">
    <w:p w14:paraId="416EB548" w14:textId="7C3416F0" w:rsidR="00B16248" w:rsidRDefault="00B16248">
      <w:pPr>
        <w:pStyle w:val="CommentText"/>
      </w:pPr>
      <w:r>
        <w:rPr>
          <w:rStyle w:val="CommentReference"/>
        </w:rPr>
        <w:annotationRef/>
      </w:r>
      <w:r>
        <w:t>I am assuming that some of these folks are OCNMS staff doing the beach surveys.  If they aren’t, you might want to consider thanking your partner agency.</w:t>
      </w:r>
    </w:p>
  </w:comment>
  <w:comment w:id="68" w:author="Liz Allyn" w:date="2020-04-06T10:36:00Z" w:initials="LA">
    <w:p w14:paraId="48499626" w14:textId="1446D264" w:rsidR="003771D7" w:rsidRDefault="003771D7">
      <w:pPr>
        <w:pStyle w:val="CommentText"/>
      </w:pPr>
      <w:r>
        <w:rPr>
          <w:rStyle w:val="CommentReference"/>
        </w:rPr>
        <w:annotationRef/>
      </w:r>
      <w:r>
        <w:t>A friend/UW classmate who provided very helpful comments on the discussion last week. Don’t have to include, it was very informal</w:t>
      </w:r>
    </w:p>
  </w:comment>
  <w:comment w:id="69" w:author="Justin Jenniges" w:date="2020-04-04T19:27:00Z" w:initials="JJJ(">
    <w:p w14:paraId="1EEEA6B8" w14:textId="515FFAEE" w:rsidR="00BB1E07" w:rsidRDefault="00BB1E07">
      <w:pPr>
        <w:pStyle w:val="CommentText"/>
      </w:pPr>
      <w:r>
        <w:rPr>
          <w:rStyle w:val="CommentReference"/>
        </w:rPr>
        <w:annotationRef/>
      </w:r>
      <w:r>
        <w:t>Ending my review here</w:t>
      </w:r>
    </w:p>
  </w:comment>
  <w:comment w:id="70" w:author="Jonathan Scordino" w:date="2020-03-31T10:24:00Z" w:initials="JS">
    <w:p w14:paraId="38501274" w14:textId="47CF4EA8" w:rsidR="00B16248" w:rsidRDefault="00B16248">
      <w:pPr>
        <w:pStyle w:val="CommentText"/>
      </w:pPr>
      <w:r>
        <w:rPr>
          <w:rStyle w:val="CommentReference"/>
        </w:rPr>
        <w:annotationRef/>
      </w:r>
      <w:r>
        <w:t>Nitty-gritty – should address prior to exciting interest of editor and reviewers</w:t>
      </w:r>
    </w:p>
    <w:p w14:paraId="1AC06554" w14:textId="77777777" w:rsidR="00B16248" w:rsidRDefault="00B16248">
      <w:pPr>
        <w:pStyle w:val="CommentText"/>
      </w:pPr>
    </w:p>
    <w:p w14:paraId="6654AD44" w14:textId="59011CF2" w:rsidR="00B16248" w:rsidRDefault="00B16248">
      <w:pPr>
        <w:pStyle w:val="CommentText"/>
      </w:pPr>
      <w:r>
        <w:t xml:space="preserve">Check title for Fowler #6, I think it is capital A after </w:t>
      </w:r>
      <w:proofErr w:type="gramStart"/>
      <w:r>
        <w:t>the :</w:t>
      </w:r>
      <w:proofErr w:type="gramEnd"/>
      <w:r>
        <w:t>.</w:t>
      </w:r>
    </w:p>
    <w:p w14:paraId="461BC974" w14:textId="77777777" w:rsidR="00B16248" w:rsidRDefault="00B16248">
      <w:pPr>
        <w:pStyle w:val="CommentText"/>
      </w:pPr>
    </w:p>
    <w:p w14:paraId="6B0A16E8" w14:textId="4E2B9234" w:rsidR="00B16248" w:rsidRDefault="00B16248">
      <w:pPr>
        <w:pStyle w:val="CommentText"/>
      </w:pPr>
      <w:r>
        <w:t>Are reports supposed to be in title case, see #2 below.</w:t>
      </w:r>
    </w:p>
    <w:p w14:paraId="3F917B89" w14:textId="77777777" w:rsidR="00B16248" w:rsidRDefault="00B16248">
      <w:pPr>
        <w:pStyle w:val="CommentText"/>
      </w:pPr>
    </w:p>
    <w:p w14:paraId="0B7DCC27" w14:textId="77777777" w:rsidR="00B16248" w:rsidRDefault="00B16248">
      <w:pPr>
        <w:pStyle w:val="CommentText"/>
      </w:pPr>
      <w:r>
        <w:t xml:space="preserve">Check #5 that it is not Hoffman </w:t>
      </w:r>
      <w:proofErr w:type="spellStart"/>
      <w:r>
        <w:t>insteand</w:t>
      </w:r>
      <w:proofErr w:type="spellEnd"/>
      <w:r>
        <w:t xml:space="preserve"> of </w:t>
      </w:r>
      <w:proofErr w:type="spellStart"/>
      <w:r>
        <w:t>Hofman</w:t>
      </w:r>
      <w:proofErr w:type="spellEnd"/>
    </w:p>
    <w:p w14:paraId="1EB0D4C5" w14:textId="77777777" w:rsidR="00B16248" w:rsidRDefault="00B16248">
      <w:pPr>
        <w:pStyle w:val="CommentText"/>
      </w:pPr>
    </w:p>
    <w:p w14:paraId="1F5EFAB8" w14:textId="77777777" w:rsidR="00B16248" w:rsidRDefault="00B16248">
      <w:pPr>
        <w:pStyle w:val="CommentText"/>
      </w:pPr>
      <w:r>
        <w:t>#23 is missing where the paper is published</w:t>
      </w:r>
    </w:p>
    <w:p w14:paraId="0F1E9F5D" w14:textId="77777777" w:rsidR="00B16248" w:rsidRDefault="00B16248">
      <w:pPr>
        <w:pStyle w:val="CommentText"/>
      </w:pPr>
      <w:r>
        <w:t>#24 needs scientific name in italics</w:t>
      </w:r>
    </w:p>
    <w:p w14:paraId="3D526262" w14:textId="77777777" w:rsidR="00B16248" w:rsidRDefault="00B16248">
      <w:pPr>
        <w:pStyle w:val="CommentText"/>
      </w:pPr>
      <w:r>
        <w:t>#25 looks weird, probably listed as a peer-reviewed when should be report</w:t>
      </w:r>
    </w:p>
    <w:p w14:paraId="7A7AEA28" w14:textId="6334D809" w:rsidR="00B16248" w:rsidRDefault="00B16248">
      <w:pPr>
        <w:pStyle w:val="CommentText"/>
      </w:pPr>
      <w:r>
        <w:t>#27 italics</w:t>
      </w:r>
    </w:p>
    <w:p w14:paraId="7D50C2DB" w14:textId="19383375" w:rsidR="00B16248" w:rsidRDefault="00B16248">
      <w:pPr>
        <w:pStyle w:val="CommentText"/>
      </w:pPr>
      <w:r>
        <w:t>#28 capitalize California</w:t>
      </w:r>
    </w:p>
    <w:p w14:paraId="2C766A90" w14:textId="4B513A19" w:rsidR="00B16248" w:rsidRDefault="00B16248">
      <w:pPr>
        <w:pStyle w:val="CommentText"/>
      </w:pPr>
      <w:r>
        <w:t>#32, #33 should be sentence case for title</w:t>
      </w:r>
    </w:p>
    <w:p w14:paraId="062EA455" w14:textId="2EC5358F" w:rsidR="00B16248" w:rsidRDefault="00B16248">
      <w:pPr>
        <w:pStyle w:val="CommentText"/>
      </w:pPr>
      <w:r>
        <w:t>#34 missing where the paper is published or where the report is from.</w:t>
      </w:r>
    </w:p>
    <w:p w14:paraId="4DCB2DD7" w14:textId="7C3F06FB" w:rsidR="00B16248" w:rsidRDefault="00B16248">
      <w:pPr>
        <w:pStyle w:val="CommentText"/>
      </w:pPr>
      <w:r>
        <w:t>#35 Government – government</w:t>
      </w:r>
    </w:p>
    <w:p w14:paraId="2CB062E4" w14:textId="629B3D5C" w:rsidR="00B16248" w:rsidRDefault="00B16248">
      <w:pPr>
        <w:pStyle w:val="CommentText"/>
      </w:pPr>
      <w:r>
        <w:t>#36 capitals, website – make sure it is journal article in Mendeley</w:t>
      </w:r>
    </w:p>
    <w:p w14:paraId="788DE116" w14:textId="6F98F205" w:rsidR="00B16248" w:rsidRDefault="00B16248">
      <w:pPr>
        <w:pStyle w:val="CommentText"/>
      </w:pPr>
      <w:r>
        <w:t>#41 what report? Tech memo?</w:t>
      </w:r>
    </w:p>
    <w:p w14:paraId="59899C9B" w14:textId="638426D6" w:rsidR="00B16248" w:rsidRDefault="00B16248">
      <w:pPr>
        <w:pStyle w:val="CommentText"/>
      </w:pPr>
      <w:r>
        <w:t>#43 capitals</w:t>
      </w:r>
    </w:p>
    <w:p w14:paraId="5FD2DAD9" w14:textId="317EBBD0" w:rsidR="00B16248" w:rsidRDefault="00B16248">
      <w:pPr>
        <w:pStyle w:val="CommentText"/>
      </w:pPr>
      <w:r>
        <w:t>#45 capitals, italics &lt;</w:t>
      </w:r>
      <w:proofErr w:type="spellStart"/>
      <w:r>
        <w:t>i</w:t>
      </w:r>
      <w:proofErr w:type="spellEnd"/>
      <w:r>
        <w:t>&gt; name &lt;/</w:t>
      </w:r>
      <w:proofErr w:type="spellStart"/>
      <w:r>
        <w:t>i</w:t>
      </w:r>
      <w:proofErr w:type="spellEnd"/>
      <w:r>
        <w:t>&gt; if I remember correctly</w:t>
      </w:r>
    </w:p>
    <w:p w14:paraId="65F7DD8C" w14:textId="3DC458CB" w:rsidR="00B16248" w:rsidRDefault="00B16248">
      <w:pPr>
        <w:pStyle w:val="CommentText"/>
      </w:pPr>
      <w:r>
        <w:t>#46 capitals</w:t>
      </w:r>
    </w:p>
    <w:p w14:paraId="308F3233" w14:textId="63AFAD6F" w:rsidR="00B16248" w:rsidRDefault="00B16248">
      <w:pPr>
        <w:pStyle w:val="CommentText"/>
      </w:pPr>
      <w:r>
        <w:t>#48 Blob or blob</w:t>
      </w:r>
    </w:p>
    <w:p w14:paraId="659D595B" w14:textId="5447D5D4" w:rsidR="00B16248" w:rsidRDefault="00B16248">
      <w:pPr>
        <w:pStyle w:val="CommentText"/>
      </w:pPr>
      <w:r>
        <w:t>#51 capitals</w:t>
      </w:r>
    </w:p>
    <w:p w14:paraId="62E2F91C" w14:textId="7E7A8FA1" w:rsidR="00B16248" w:rsidRDefault="00B16248">
      <w:pPr>
        <w:pStyle w:val="CommentText"/>
      </w:pPr>
    </w:p>
    <w:p w14:paraId="3EE5048E" w14:textId="72FBE362" w:rsidR="00B16248" w:rsidRDefault="00B16248">
      <w:pPr>
        <w:pStyle w:val="CommentText"/>
      </w:pPr>
      <w:r>
        <w:t xml:space="preserve">Make sure in all cases with capitals that is </w:t>
      </w:r>
      <w:proofErr w:type="spellStart"/>
      <w:r>
        <w:t>is</w:t>
      </w:r>
      <w:proofErr w:type="spellEnd"/>
      <w:r>
        <w:t xml:space="preserve"> listed as journal article and not report.</w:t>
      </w:r>
    </w:p>
    <w:p w14:paraId="24FAD1CF" w14:textId="3A78197C" w:rsidR="00B16248" w:rsidRDefault="00B1624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4DC77E" w15:done="0"/>
  <w15:commentEx w15:paraId="7E6641EA" w15:done="1"/>
  <w15:commentEx w15:paraId="5C784439" w15:done="1"/>
  <w15:commentEx w15:paraId="027B8DB5" w15:done="1"/>
  <w15:commentEx w15:paraId="37F78EF3" w15:done="1"/>
  <w15:commentEx w15:paraId="06C27917" w15:done="0"/>
  <w15:commentEx w15:paraId="198A2FCA" w15:done="1"/>
  <w15:commentEx w15:paraId="756612D1" w15:done="1"/>
  <w15:commentEx w15:paraId="07255252" w15:done="1"/>
  <w15:commentEx w15:paraId="4B35F41F" w15:done="0"/>
  <w15:commentEx w15:paraId="72F2BC8C" w15:paraIdParent="4B35F41F" w15:done="0"/>
  <w15:commentEx w15:paraId="650D4F46" w15:done="0"/>
  <w15:commentEx w15:paraId="78EE5158" w15:paraIdParent="650D4F46" w15:done="0"/>
  <w15:commentEx w15:paraId="6C20D941" w15:done="1"/>
  <w15:commentEx w15:paraId="6E3AB1E1" w15:done="1"/>
  <w15:commentEx w15:paraId="2AF9A332" w15:done="0"/>
  <w15:commentEx w15:paraId="2A7336C2" w15:paraIdParent="2AF9A332" w15:done="0"/>
  <w15:commentEx w15:paraId="56317FFA" w15:done="1"/>
  <w15:commentEx w15:paraId="0EDE9F66" w15:paraIdParent="56317FFA" w15:done="1"/>
  <w15:commentEx w15:paraId="6F5080C7" w15:done="0"/>
  <w15:commentEx w15:paraId="218AACFF" w15:done="1"/>
  <w15:commentEx w15:paraId="1FDE6BEA" w15:done="0"/>
  <w15:commentEx w15:paraId="43E413EE" w15:paraIdParent="1FDE6BEA" w15:done="0"/>
  <w15:commentEx w15:paraId="2E3CDF70" w15:done="1"/>
  <w15:commentEx w15:paraId="672F1D23" w15:done="1"/>
  <w15:commentEx w15:paraId="19C1009F" w15:done="0"/>
  <w15:commentEx w15:paraId="62CFF570" w15:paraIdParent="19C1009F" w15:done="0"/>
  <w15:commentEx w15:paraId="7D5FEC61" w15:paraIdParent="19C1009F" w15:done="0"/>
  <w15:commentEx w15:paraId="0AD06142" w15:paraIdParent="19C1009F" w15:done="0"/>
  <w15:commentEx w15:paraId="6D75CA1E" w15:done="0"/>
  <w15:commentEx w15:paraId="7501A211" w15:paraIdParent="6D75CA1E" w15:done="0"/>
  <w15:commentEx w15:paraId="7DBFA353" w15:paraIdParent="6D75CA1E" w15:done="0"/>
  <w15:commentEx w15:paraId="1DB86A7B" w15:done="0"/>
  <w15:commentEx w15:paraId="0695087F" w15:paraIdParent="1DB86A7B" w15:done="0"/>
  <w15:commentEx w15:paraId="05F90214" w15:done="0"/>
  <w15:commentEx w15:paraId="42AE03EF" w15:paraIdParent="05F90214" w15:done="0"/>
  <w15:commentEx w15:paraId="32C3F2CB" w15:done="0"/>
  <w15:commentEx w15:paraId="7C3230AA" w15:paraIdParent="32C3F2CB" w15:done="0"/>
  <w15:commentEx w15:paraId="46E36765" w15:done="1"/>
  <w15:commentEx w15:paraId="5413744E" w15:done="0"/>
  <w15:commentEx w15:paraId="5FA6B433" w15:done="1"/>
  <w15:commentEx w15:paraId="39F57868" w15:done="0"/>
  <w15:commentEx w15:paraId="3BF902D2" w15:done="1"/>
  <w15:commentEx w15:paraId="323E6B91" w15:done="1"/>
  <w15:commentEx w15:paraId="28971C24" w15:done="1"/>
  <w15:commentEx w15:paraId="0CD8FED2" w15:done="1"/>
  <w15:commentEx w15:paraId="7677FB5E" w15:paraIdParent="0CD8FED2" w15:done="1"/>
  <w15:commentEx w15:paraId="088580E4" w15:done="1"/>
  <w15:commentEx w15:paraId="0AB97F9C" w15:done="0"/>
  <w15:commentEx w15:paraId="6A6A1241" w15:done="0"/>
  <w15:commentEx w15:paraId="208488CB" w15:done="1"/>
  <w15:commentEx w15:paraId="4FDE7014" w15:done="1"/>
  <w15:commentEx w15:paraId="2BE86B9A" w15:done="0"/>
  <w15:commentEx w15:paraId="11E05715" w15:done="1"/>
  <w15:commentEx w15:paraId="3911CE1B" w15:done="1"/>
  <w15:commentEx w15:paraId="003B2C72" w15:done="1"/>
  <w15:commentEx w15:paraId="7D6037FB" w15:done="0"/>
  <w15:commentEx w15:paraId="2FE05D19" w15:paraIdParent="7D6037FB" w15:done="0"/>
  <w15:commentEx w15:paraId="5C6A7641" w15:done="1"/>
  <w15:commentEx w15:paraId="416EB548" w15:done="1"/>
  <w15:commentEx w15:paraId="48499626" w15:done="0"/>
  <w15:commentEx w15:paraId="1EEEA6B8" w15:done="1"/>
  <w15:commentEx w15:paraId="24FAD1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4DC77E" w16cid:durableId="2231C76C"/>
  <w16cid:commentId w16cid:paraId="7E6641EA" w16cid:durableId="2231C95E"/>
  <w16cid:commentId w16cid:paraId="5C784439" w16cid:durableId="2231CC66"/>
  <w16cid:commentId w16cid:paraId="027B8DB5" w16cid:durableId="2231E959"/>
  <w16cid:commentId w16cid:paraId="37F78EF3" w16cid:durableId="2231E9D7"/>
  <w16cid:commentId w16cid:paraId="06C27917" w16cid:durableId="2233204D"/>
  <w16cid:commentId w16cid:paraId="198A2FCA" w16cid:durableId="223321CE"/>
  <w16cid:commentId w16cid:paraId="756612D1" w16cid:durableId="2231D30C"/>
  <w16cid:commentId w16cid:paraId="07255252" w16cid:durableId="22332C12"/>
  <w16cid:commentId w16cid:paraId="4B35F41F" w16cid:durableId="22332E22"/>
  <w16cid:commentId w16cid:paraId="72F2BC8C" w16cid:durableId="22356F73"/>
  <w16cid:commentId w16cid:paraId="650D4F46" w16cid:durableId="22332F51"/>
  <w16cid:commentId w16cid:paraId="78EE5158" w16cid:durableId="22356FED"/>
  <w16cid:commentId w16cid:paraId="6C20D941" w16cid:durableId="223330D9"/>
  <w16cid:commentId w16cid:paraId="6E3AB1E1" w16cid:durableId="22333657"/>
  <w16cid:commentId w16cid:paraId="2AF9A332" w16cid:durableId="22333782"/>
  <w16cid:commentId w16cid:paraId="2A7336C2" w16cid:durableId="2235A3CE"/>
  <w16cid:commentId w16cid:paraId="56317FFA" w16cid:durableId="223338E1"/>
  <w16cid:commentId w16cid:paraId="0EDE9F66" w16cid:durableId="2235721D"/>
  <w16cid:commentId w16cid:paraId="6F5080C7" w16cid:durableId="222DDBCF"/>
  <w16cid:commentId w16cid:paraId="218AACFF" w16cid:durableId="22333A8C"/>
  <w16cid:commentId w16cid:paraId="1FDE6BEA" w16cid:durableId="22333B16"/>
  <w16cid:commentId w16cid:paraId="43E413EE" w16cid:durableId="2235A2FA"/>
  <w16cid:commentId w16cid:paraId="2E3CDF70" w16cid:durableId="22333E89"/>
  <w16cid:commentId w16cid:paraId="672F1D23" w16cid:durableId="22333F60"/>
  <w16cid:commentId w16cid:paraId="19C1009F" w16cid:durableId="223340E3"/>
  <w16cid:commentId w16cid:paraId="62CFF570" w16cid:durableId="22357330"/>
  <w16cid:commentId w16cid:paraId="7D5FEC61" w16cid:durableId="22359D1B"/>
  <w16cid:commentId w16cid:paraId="0AD06142" w16cid:durableId="2235A45C"/>
  <w16cid:commentId w16cid:paraId="6D75CA1E" w16cid:durableId="221F6A91"/>
  <w16cid:commentId w16cid:paraId="7501A211" w16cid:durableId="222853F3"/>
  <w16cid:commentId w16cid:paraId="7DBFA353" w16cid:durableId="22288255"/>
  <w16cid:commentId w16cid:paraId="1DB86A7B" w16cid:durableId="22334246"/>
  <w16cid:commentId w16cid:paraId="0695087F" w16cid:durableId="223573C2"/>
  <w16cid:commentId w16cid:paraId="05F90214" w16cid:durableId="223344E5"/>
  <w16cid:commentId w16cid:paraId="42AE03EF" w16cid:durableId="22358093"/>
  <w16cid:commentId w16cid:paraId="32C3F2CB" w16cid:durableId="22334ACF"/>
  <w16cid:commentId w16cid:paraId="7C3230AA" w16cid:durableId="223597F5"/>
  <w16cid:commentId w16cid:paraId="46E36765" w16cid:durableId="22334F55"/>
  <w16cid:commentId w16cid:paraId="5413744E" w16cid:durableId="22309E0F"/>
  <w16cid:commentId w16cid:paraId="5FA6B433" w16cid:durableId="22334FB0"/>
  <w16cid:commentId w16cid:paraId="39F57868" w16cid:durableId="22359E2F"/>
  <w16cid:commentId w16cid:paraId="3BF902D2" w16cid:durableId="22335072"/>
  <w16cid:commentId w16cid:paraId="323E6B91" w16cid:durableId="223350A1"/>
  <w16cid:commentId w16cid:paraId="28971C24" w16cid:durableId="223350D4"/>
  <w16cid:commentId w16cid:paraId="0CD8FED2" w16cid:durableId="22335110"/>
  <w16cid:commentId w16cid:paraId="7677FB5E" w16cid:durableId="2235817B"/>
  <w16cid:commentId w16cid:paraId="088580E4" w16cid:durableId="2231E6BA"/>
  <w16cid:commentId w16cid:paraId="0AB97F9C" w16cid:durableId="22358683"/>
  <w16cid:commentId w16cid:paraId="6A6A1241" w16cid:durableId="223357A8"/>
  <w16cid:commentId w16cid:paraId="208488CB" w16cid:durableId="223357E1"/>
  <w16cid:commentId w16cid:paraId="4FDE7014" w16cid:durableId="2231E532"/>
  <w16cid:commentId w16cid:paraId="2BE86B9A" w16cid:durableId="2233596B"/>
  <w16cid:commentId w16cid:paraId="11E05715" w16cid:durableId="223359A6"/>
  <w16cid:commentId w16cid:paraId="3911CE1B" w16cid:durableId="22335A2C"/>
  <w16cid:commentId w16cid:paraId="003B2C72" w16cid:durableId="22335AC4"/>
  <w16cid:commentId w16cid:paraId="7D6037FB" w16cid:durableId="22335C91"/>
  <w16cid:commentId w16cid:paraId="2FE05D19" w16cid:durableId="22359F2F"/>
  <w16cid:commentId w16cid:paraId="5C6A7641" w16cid:durableId="22335DB8"/>
  <w16cid:commentId w16cid:paraId="416EB548" w16cid:durableId="22333059"/>
  <w16cid:commentId w16cid:paraId="48499626" w16cid:durableId="22358490"/>
  <w16cid:commentId w16cid:paraId="1EEEA6B8" w16cid:durableId="22335E19"/>
  <w16cid:commentId w16cid:paraId="24FAD1CF" w16cid:durableId="222DA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55BC3" w14:textId="77777777" w:rsidR="00FF6036" w:rsidRDefault="00FF6036" w:rsidP="00041378">
      <w:pPr>
        <w:spacing w:after="0" w:line="240" w:lineRule="auto"/>
      </w:pPr>
      <w:r>
        <w:separator/>
      </w:r>
    </w:p>
  </w:endnote>
  <w:endnote w:type="continuationSeparator" w:id="0">
    <w:p w14:paraId="742835FB" w14:textId="77777777" w:rsidR="00FF6036" w:rsidRDefault="00FF6036" w:rsidP="00041378">
      <w:pPr>
        <w:spacing w:after="0" w:line="240" w:lineRule="auto"/>
      </w:pPr>
      <w:r>
        <w:continuationSeparator/>
      </w:r>
    </w:p>
  </w:endnote>
  <w:endnote w:type="continuationNotice" w:id="1">
    <w:p w14:paraId="6D0C52E2" w14:textId="77777777" w:rsidR="00FF6036" w:rsidRDefault="00FF60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985044"/>
      <w:docPartObj>
        <w:docPartGallery w:val="Page Numbers (Bottom of Page)"/>
        <w:docPartUnique/>
      </w:docPartObj>
    </w:sdtPr>
    <w:sdtEndPr>
      <w:rPr>
        <w:rStyle w:val="PageNumber"/>
      </w:rPr>
    </w:sdtEndPr>
    <w:sdtContent>
      <w:p w14:paraId="563D72FC" w14:textId="77777777" w:rsidR="00B16248" w:rsidRDefault="00B1624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B16248" w:rsidRDefault="00B16248"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944558"/>
      <w:docPartObj>
        <w:docPartGallery w:val="Page Numbers (Bottom of Page)"/>
        <w:docPartUnique/>
      </w:docPartObj>
    </w:sdtPr>
    <w:sdtEndPr>
      <w:rPr>
        <w:rStyle w:val="PageNumber"/>
      </w:rPr>
    </w:sdtEndPr>
    <w:sdtContent>
      <w:p w14:paraId="6ACFB1AE" w14:textId="49BA65B8" w:rsidR="00B16248" w:rsidRDefault="00B1624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CE040B8" w14:textId="77777777" w:rsidR="00B16248" w:rsidRDefault="00B16248"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A51FC" w14:textId="77777777" w:rsidR="00FF6036" w:rsidRDefault="00FF6036" w:rsidP="00041378">
      <w:pPr>
        <w:spacing w:after="0" w:line="240" w:lineRule="auto"/>
      </w:pPr>
      <w:r>
        <w:separator/>
      </w:r>
    </w:p>
  </w:footnote>
  <w:footnote w:type="continuationSeparator" w:id="0">
    <w:p w14:paraId="69D14DB7" w14:textId="77777777" w:rsidR="00FF6036" w:rsidRDefault="00FF6036" w:rsidP="00041378">
      <w:pPr>
        <w:spacing w:after="0" w:line="240" w:lineRule="auto"/>
      </w:pPr>
      <w:r>
        <w:continuationSeparator/>
      </w:r>
    </w:p>
  </w:footnote>
  <w:footnote w:type="continuationNotice" w:id="1">
    <w:p w14:paraId="06D05EF7" w14:textId="77777777" w:rsidR="00FF6036" w:rsidRDefault="00FF60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Jenniges">
    <w15:presenceInfo w15:providerId="AD" w15:userId="S::justin.jenniges@alaska.gov::881cf517-f974-49f5-860c-812a0f2aaa49"/>
  </w15:person>
  <w15:person w15:author="Liz Allyn">
    <w15:presenceInfo w15:providerId="Windows Live" w15:userId="2dcd81b6208bb7b6"/>
  </w15:person>
  <w15:person w15:author="Jonathan Scordino">
    <w15:presenceInfo w15:providerId="None" w15:userId="Jonathan Scord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143C"/>
    <w:rsid w:val="000020EC"/>
    <w:rsid w:val="00002652"/>
    <w:rsid w:val="00004F06"/>
    <w:rsid w:val="00005353"/>
    <w:rsid w:val="00010C02"/>
    <w:rsid w:val="0001177C"/>
    <w:rsid w:val="00012C7C"/>
    <w:rsid w:val="00014AA4"/>
    <w:rsid w:val="00014B13"/>
    <w:rsid w:val="00015088"/>
    <w:rsid w:val="000150B5"/>
    <w:rsid w:val="00017648"/>
    <w:rsid w:val="000177E5"/>
    <w:rsid w:val="00021C16"/>
    <w:rsid w:val="00023320"/>
    <w:rsid w:val="000236B7"/>
    <w:rsid w:val="000279E0"/>
    <w:rsid w:val="00030715"/>
    <w:rsid w:val="000311AE"/>
    <w:rsid w:val="00031C15"/>
    <w:rsid w:val="00033587"/>
    <w:rsid w:val="000335F7"/>
    <w:rsid w:val="00033F0B"/>
    <w:rsid w:val="0003624E"/>
    <w:rsid w:val="00036950"/>
    <w:rsid w:val="00036BD2"/>
    <w:rsid w:val="00037F13"/>
    <w:rsid w:val="000400F7"/>
    <w:rsid w:val="00041378"/>
    <w:rsid w:val="00041865"/>
    <w:rsid w:val="000440F5"/>
    <w:rsid w:val="00045B6C"/>
    <w:rsid w:val="00047692"/>
    <w:rsid w:val="00047844"/>
    <w:rsid w:val="00047C04"/>
    <w:rsid w:val="0005277F"/>
    <w:rsid w:val="00053739"/>
    <w:rsid w:val="00053D94"/>
    <w:rsid w:val="00053F8C"/>
    <w:rsid w:val="00055C69"/>
    <w:rsid w:val="00056854"/>
    <w:rsid w:val="000573F8"/>
    <w:rsid w:val="0005799D"/>
    <w:rsid w:val="00061FD0"/>
    <w:rsid w:val="00062E28"/>
    <w:rsid w:val="00063EA9"/>
    <w:rsid w:val="0006595A"/>
    <w:rsid w:val="0006619E"/>
    <w:rsid w:val="00071A23"/>
    <w:rsid w:val="00072672"/>
    <w:rsid w:val="00072728"/>
    <w:rsid w:val="00074453"/>
    <w:rsid w:val="000756EF"/>
    <w:rsid w:val="000812BD"/>
    <w:rsid w:val="0008202E"/>
    <w:rsid w:val="00082AB8"/>
    <w:rsid w:val="000834D3"/>
    <w:rsid w:val="00084AFF"/>
    <w:rsid w:val="00087C54"/>
    <w:rsid w:val="00091581"/>
    <w:rsid w:val="000919A2"/>
    <w:rsid w:val="00091C19"/>
    <w:rsid w:val="00091E7F"/>
    <w:rsid w:val="00091F86"/>
    <w:rsid w:val="0009303F"/>
    <w:rsid w:val="00094232"/>
    <w:rsid w:val="00096362"/>
    <w:rsid w:val="00096F1D"/>
    <w:rsid w:val="000A28B0"/>
    <w:rsid w:val="000A59BB"/>
    <w:rsid w:val="000A66F2"/>
    <w:rsid w:val="000A6E4A"/>
    <w:rsid w:val="000A7D77"/>
    <w:rsid w:val="000B0EA4"/>
    <w:rsid w:val="000B1334"/>
    <w:rsid w:val="000B6A89"/>
    <w:rsid w:val="000C1141"/>
    <w:rsid w:val="000C1398"/>
    <w:rsid w:val="000C34A3"/>
    <w:rsid w:val="000C4186"/>
    <w:rsid w:val="000D023F"/>
    <w:rsid w:val="000D3433"/>
    <w:rsid w:val="000D5B36"/>
    <w:rsid w:val="000D5EB0"/>
    <w:rsid w:val="000E05AD"/>
    <w:rsid w:val="000E3E56"/>
    <w:rsid w:val="000E5E4B"/>
    <w:rsid w:val="000E61EE"/>
    <w:rsid w:val="000F00F0"/>
    <w:rsid w:val="000F1D4B"/>
    <w:rsid w:val="000F413A"/>
    <w:rsid w:val="000F6464"/>
    <w:rsid w:val="0010013B"/>
    <w:rsid w:val="00100764"/>
    <w:rsid w:val="00101AA6"/>
    <w:rsid w:val="00104027"/>
    <w:rsid w:val="00104919"/>
    <w:rsid w:val="001049A6"/>
    <w:rsid w:val="00110AF4"/>
    <w:rsid w:val="001112CA"/>
    <w:rsid w:val="0011219E"/>
    <w:rsid w:val="001152C3"/>
    <w:rsid w:val="00120F19"/>
    <w:rsid w:val="00121159"/>
    <w:rsid w:val="001230EF"/>
    <w:rsid w:val="00123290"/>
    <w:rsid w:val="00123336"/>
    <w:rsid w:val="001255AC"/>
    <w:rsid w:val="00127671"/>
    <w:rsid w:val="00132022"/>
    <w:rsid w:val="001331A0"/>
    <w:rsid w:val="00133C96"/>
    <w:rsid w:val="001406A1"/>
    <w:rsid w:val="0014164A"/>
    <w:rsid w:val="00142AD5"/>
    <w:rsid w:val="001432DC"/>
    <w:rsid w:val="00143B40"/>
    <w:rsid w:val="00144A77"/>
    <w:rsid w:val="00144F35"/>
    <w:rsid w:val="00147130"/>
    <w:rsid w:val="001511FA"/>
    <w:rsid w:val="001537C7"/>
    <w:rsid w:val="00155947"/>
    <w:rsid w:val="001615FC"/>
    <w:rsid w:val="001618C1"/>
    <w:rsid w:val="00163E6F"/>
    <w:rsid w:val="001647B9"/>
    <w:rsid w:val="0016621F"/>
    <w:rsid w:val="00173988"/>
    <w:rsid w:val="001757F0"/>
    <w:rsid w:val="00175BB1"/>
    <w:rsid w:val="0017626C"/>
    <w:rsid w:val="00180C68"/>
    <w:rsid w:val="001842B2"/>
    <w:rsid w:val="00190AB8"/>
    <w:rsid w:val="00193657"/>
    <w:rsid w:val="00193DAA"/>
    <w:rsid w:val="00197110"/>
    <w:rsid w:val="001A012C"/>
    <w:rsid w:val="001A0C32"/>
    <w:rsid w:val="001A1EB3"/>
    <w:rsid w:val="001A2F68"/>
    <w:rsid w:val="001A397F"/>
    <w:rsid w:val="001A438E"/>
    <w:rsid w:val="001A61E8"/>
    <w:rsid w:val="001A6471"/>
    <w:rsid w:val="001A78BC"/>
    <w:rsid w:val="001B0BE6"/>
    <w:rsid w:val="001B2E69"/>
    <w:rsid w:val="001B6669"/>
    <w:rsid w:val="001C63E4"/>
    <w:rsid w:val="001C6C2D"/>
    <w:rsid w:val="001C6F1F"/>
    <w:rsid w:val="001C7A14"/>
    <w:rsid w:val="001C7F65"/>
    <w:rsid w:val="001D1C26"/>
    <w:rsid w:val="001D52A6"/>
    <w:rsid w:val="001D6DDB"/>
    <w:rsid w:val="001E2D86"/>
    <w:rsid w:val="001E5397"/>
    <w:rsid w:val="001E6A2B"/>
    <w:rsid w:val="001E7F25"/>
    <w:rsid w:val="001F0378"/>
    <w:rsid w:val="001F33A7"/>
    <w:rsid w:val="001F4B28"/>
    <w:rsid w:val="001F5881"/>
    <w:rsid w:val="001F703A"/>
    <w:rsid w:val="001F7551"/>
    <w:rsid w:val="001F7C2C"/>
    <w:rsid w:val="00200F24"/>
    <w:rsid w:val="00204B93"/>
    <w:rsid w:val="00212673"/>
    <w:rsid w:val="00212738"/>
    <w:rsid w:val="00213947"/>
    <w:rsid w:val="0021559E"/>
    <w:rsid w:val="00215E5C"/>
    <w:rsid w:val="002226D5"/>
    <w:rsid w:val="00222F1A"/>
    <w:rsid w:val="00225609"/>
    <w:rsid w:val="00225B81"/>
    <w:rsid w:val="00226349"/>
    <w:rsid w:val="002269F4"/>
    <w:rsid w:val="00232AA3"/>
    <w:rsid w:val="00233340"/>
    <w:rsid w:val="00235759"/>
    <w:rsid w:val="00235E29"/>
    <w:rsid w:val="00235F62"/>
    <w:rsid w:val="0024182F"/>
    <w:rsid w:val="0024294E"/>
    <w:rsid w:val="00242ECD"/>
    <w:rsid w:val="002433A1"/>
    <w:rsid w:val="002451B6"/>
    <w:rsid w:val="00246A41"/>
    <w:rsid w:val="00250C51"/>
    <w:rsid w:val="00251B8E"/>
    <w:rsid w:val="00253346"/>
    <w:rsid w:val="00253A9B"/>
    <w:rsid w:val="00254A9F"/>
    <w:rsid w:val="00254D3B"/>
    <w:rsid w:val="00256834"/>
    <w:rsid w:val="00261199"/>
    <w:rsid w:val="002624C8"/>
    <w:rsid w:val="00265700"/>
    <w:rsid w:val="00266A01"/>
    <w:rsid w:val="00267665"/>
    <w:rsid w:val="002701FD"/>
    <w:rsid w:val="00270A2B"/>
    <w:rsid w:val="002722B9"/>
    <w:rsid w:val="00272C87"/>
    <w:rsid w:val="00273D89"/>
    <w:rsid w:val="002745CB"/>
    <w:rsid w:val="002763F9"/>
    <w:rsid w:val="0027662A"/>
    <w:rsid w:val="00280893"/>
    <w:rsid w:val="00290948"/>
    <w:rsid w:val="002915C8"/>
    <w:rsid w:val="00291AC8"/>
    <w:rsid w:val="00291BBB"/>
    <w:rsid w:val="0029204B"/>
    <w:rsid w:val="00297019"/>
    <w:rsid w:val="00297A67"/>
    <w:rsid w:val="00297EBF"/>
    <w:rsid w:val="002A130F"/>
    <w:rsid w:val="002A157E"/>
    <w:rsid w:val="002A1AFB"/>
    <w:rsid w:val="002A2B23"/>
    <w:rsid w:val="002A3E93"/>
    <w:rsid w:val="002A494C"/>
    <w:rsid w:val="002A51F3"/>
    <w:rsid w:val="002A5CCA"/>
    <w:rsid w:val="002A7503"/>
    <w:rsid w:val="002B0441"/>
    <w:rsid w:val="002B083F"/>
    <w:rsid w:val="002B3083"/>
    <w:rsid w:val="002B308C"/>
    <w:rsid w:val="002B398D"/>
    <w:rsid w:val="002B5490"/>
    <w:rsid w:val="002B5AA8"/>
    <w:rsid w:val="002B713F"/>
    <w:rsid w:val="002B7620"/>
    <w:rsid w:val="002B7B89"/>
    <w:rsid w:val="002C016E"/>
    <w:rsid w:val="002C072F"/>
    <w:rsid w:val="002C5DFD"/>
    <w:rsid w:val="002C6AE3"/>
    <w:rsid w:val="002C7876"/>
    <w:rsid w:val="002D486E"/>
    <w:rsid w:val="002D553A"/>
    <w:rsid w:val="002D7BF9"/>
    <w:rsid w:val="002E05B4"/>
    <w:rsid w:val="002E08DF"/>
    <w:rsid w:val="002E1199"/>
    <w:rsid w:val="002E1445"/>
    <w:rsid w:val="002E16D8"/>
    <w:rsid w:val="002E3203"/>
    <w:rsid w:val="002E3959"/>
    <w:rsid w:val="002E51A6"/>
    <w:rsid w:val="002E5DCE"/>
    <w:rsid w:val="002E7911"/>
    <w:rsid w:val="002F330D"/>
    <w:rsid w:val="002F3800"/>
    <w:rsid w:val="002F5984"/>
    <w:rsid w:val="002F700B"/>
    <w:rsid w:val="002F7539"/>
    <w:rsid w:val="003009D7"/>
    <w:rsid w:val="00302288"/>
    <w:rsid w:val="00305A80"/>
    <w:rsid w:val="00305FBF"/>
    <w:rsid w:val="00306C4D"/>
    <w:rsid w:val="00313BD6"/>
    <w:rsid w:val="00314B0D"/>
    <w:rsid w:val="00320561"/>
    <w:rsid w:val="00321E2D"/>
    <w:rsid w:val="00322F4E"/>
    <w:rsid w:val="00323EF3"/>
    <w:rsid w:val="003245F7"/>
    <w:rsid w:val="00326B86"/>
    <w:rsid w:val="0032710E"/>
    <w:rsid w:val="00332667"/>
    <w:rsid w:val="00332CFD"/>
    <w:rsid w:val="00333D59"/>
    <w:rsid w:val="003354E6"/>
    <w:rsid w:val="00336797"/>
    <w:rsid w:val="003371DB"/>
    <w:rsid w:val="00337883"/>
    <w:rsid w:val="00340A9C"/>
    <w:rsid w:val="00342553"/>
    <w:rsid w:val="00344A31"/>
    <w:rsid w:val="00345E88"/>
    <w:rsid w:val="0034654B"/>
    <w:rsid w:val="0034668D"/>
    <w:rsid w:val="003500A6"/>
    <w:rsid w:val="003502D4"/>
    <w:rsid w:val="0035454B"/>
    <w:rsid w:val="0035555C"/>
    <w:rsid w:val="0035657C"/>
    <w:rsid w:val="00360E83"/>
    <w:rsid w:val="003613B5"/>
    <w:rsid w:val="00361790"/>
    <w:rsid w:val="00361FA5"/>
    <w:rsid w:val="00363FDA"/>
    <w:rsid w:val="00366D27"/>
    <w:rsid w:val="00371F6C"/>
    <w:rsid w:val="00375FDE"/>
    <w:rsid w:val="003771D7"/>
    <w:rsid w:val="003802F9"/>
    <w:rsid w:val="00380EDA"/>
    <w:rsid w:val="00384423"/>
    <w:rsid w:val="003854FD"/>
    <w:rsid w:val="00387D86"/>
    <w:rsid w:val="003958F3"/>
    <w:rsid w:val="00395EE6"/>
    <w:rsid w:val="00397C6B"/>
    <w:rsid w:val="003A186C"/>
    <w:rsid w:val="003A31FB"/>
    <w:rsid w:val="003A4B5E"/>
    <w:rsid w:val="003A7D4B"/>
    <w:rsid w:val="003B1FA8"/>
    <w:rsid w:val="003B393B"/>
    <w:rsid w:val="003B6BFB"/>
    <w:rsid w:val="003C182E"/>
    <w:rsid w:val="003C31AC"/>
    <w:rsid w:val="003C3F48"/>
    <w:rsid w:val="003C59E8"/>
    <w:rsid w:val="003C5F92"/>
    <w:rsid w:val="003C69EB"/>
    <w:rsid w:val="003D09AA"/>
    <w:rsid w:val="003D2559"/>
    <w:rsid w:val="003D46FB"/>
    <w:rsid w:val="003D4877"/>
    <w:rsid w:val="003D7FB6"/>
    <w:rsid w:val="003E1705"/>
    <w:rsid w:val="003E2EA8"/>
    <w:rsid w:val="003E51C4"/>
    <w:rsid w:val="003E5814"/>
    <w:rsid w:val="003E5889"/>
    <w:rsid w:val="003E59AC"/>
    <w:rsid w:val="003E5F28"/>
    <w:rsid w:val="003E67EE"/>
    <w:rsid w:val="003E6F32"/>
    <w:rsid w:val="003F2B6D"/>
    <w:rsid w:val="003F48AD"/>
    <w:rsid w:val="003F6363"/>
    <w:rsid w:val="003F6D34"/>
    <w:rsid w:val="00400D30"/>
    <w:rsid w:val="0040141E"/>
    <w:rsid w:val="00401B32"/>
    <w:rsid w:val="0040255E"/>
    <w:rsid w:val="004041B9"/>
    <w:rsid w:val="00404F55"/>
    <w:rsid w:val="004118B5"/>
    <w:rsid w:val="00413B0B"/>
    <w:rsid w:val="00414839"/>
    <w:rsid w:val="00416D7F"/>
    <w:rsid w:val="004223D0"/>
    <w:rsid w:val="004230A0"/>
    <w:rsid w:val="004251EC"/>
    <w:rsid w:val="004301B8"/>
    <w:rsid w:val="004307CD"/>
    <w:rsid w:val="00433FF4"/>
    <w:rsid w:val="00434CCC"/>
    <w:rsid w:val="0044023C"/>
    <w:rsid w:val="00440CCA"/>
    <w:rsid w:val="00441DCC"/>
    <w:rsid w:val="004426B2"/>
    <w:rsid w:val="004428A3"/>
    <w:rsid w:val="00442F52"/>
    <w:rsid w:val="00443D0C"/>
    <w:rsid w:val="004458B6"/>
    <w:rsid w:val="00446968"/>
    <w:rsid w:val="0044749B"/>
    <w:rsid w:val="00447669"/>
    <w:rsid w:val="00451E27"/>
    <w:rsid w:val="004536FF"/>
    <w:rsid w:val="0045413C"/>
    <w:rsid w:val="00455499"/>
    <w:rsid w:val="00457B73"/>
    <w:rsid w:val="00460D4E"/>
    <w:rsid w:val="004630F8"/>
    <w:rsid w:val="00463642"/>
    <w:rsid w:val="00466FB3"/>
    <w:rsid w:val="00467443"/>
    <w:rsid w:val="00470A1E"/>
    <w:rsid w:val="004714AE"/>
    <w:rsid w:val="004730EF"/>
    <w:rsid w:val="004747D6"/>
    <w:rsid w:val="004775B2"/>
    <w:rsid w:val="00482A04"/>
    <w:rsid w:val="00482A8B"/>
    <w:rsid w:val="0048358F"/>
    <w:rsid w:val="004847D0"/>
    <w:rsid w:val="00484CA6"/>
    <w:rsid w:val="004855EC"/>
    <w:rsid w:val="00485A41"/>
    <w:rsid w:val="00485A93"/>
    <w:rsid w:val="004875D6"/>
    <w:rsid w:val="00487B37"/>
    <w:rsid w:val="00491A6A"/>
    <w:rsid w:val="00493F76"/>
    <w:rsid w:val="00494AD3"/>
    <w:rsid w:val="00497372"/>
    <w:rsid w:val="00497FC5"/>
    <w:rsid w:val="004A0553"/>
    <w:rsid w:val="004A20E9"/>
    <w:rsid w:val="004A32E3"/>
    <w:rsid w:val="004A6E46"/>
    <w:rsid w:val="004B1722"/>
    <w:rsid w:val="004B1CC7"/>
    <w:rsid w:val="004B2A17"/>
    <w:rsid w:val="004B4367"/>
    <w:rsid w:val="004B567A"/>
    <w:rsid w:val="004B5F9D"/>
    <w:rsid w:val="004B5FB0"/>
    <w:rsid w:val="004C322F"/>
    <w:rsid w:val="004C5E48"/>
    <w:rsid w:val="004C6C3F"/>
    <w:rsid w:val="004D08E7"/>
    <w:rsid w:val="004D0CF1"/>
    <w:rsid w:val="004D0E24"/>
    <w:rsid w:val="004D2A6B"/>
    <w:rsid w:val="004D43FE"/>
    <w:rsid w:val="004D57C3"/>
    <w:rsid w:val="004D7135"/>
    <w:rsid w:val="004E3051"/>
    <w:rsid w:val="004F1191"/>
    <w:rsid w:val="004F239A"/>
    <w:rsid w:val="004F2473"/>
    <w:rsid w:val="004F2D2A"/>
    <w:rsid w:val="004F3436"/>
    <w:rsid w:val="004F367C"/>
    <w:rsid w:val="004F761D"/>
    <w:rsid w:val="00500E68"/>
    <w:rsid w:val="00502A34"/>
    <w:rsid w:val="0050539D"/>
    <w:rsid w:val="005067E1"/>
    <w:rsid w:val="00513DE8"/>
    <w:rsid w:val="005148FE"/>
    <w:rsid w:val="0052081A"/>
    <w:rsid w:val="00520BBC"/>
    <w:rsid w:val="00521686"/>
    <w:rsid w:val="005227C7"/>
    <w:rsid w:val="00522D65"/>
    <w:rsid w:val="00524047"/>
    <w:rsid w:val="00524A3C"/>
    <w:rsid w:val="00526920"/>
    <w:rsid w:val="005300B5"/>
    <w:rsid w:val="0053045A"/>
    <w:rsid w:val="00533396"/>
    <w:rsid w:val="0053443A"/>
    <w:rsid w:val="00537884"/>
    <w:rsid w:val="005404AC"/>
    <w:rsid w:val="00540555"/>
    <w:rsid w:val="005405E7"/>
    <w:rsid w:val="00540612"/>
    <w:rsid w:val="00542AB0"/>
    <w:rsid w:val="005440B0"/>
    <w:rsid w:val="0054613A"/>
    <w:rsid w:val="00547DCD"/>
    <w:rsid w:val="00550C88"/>
    <w:rsid w:val="00551F76"/>
    <w:rsid w:val="00552B75"/>
    <w:rsid w:val="00553DA4"/>
    <w:rsid w:val="00556AA9"/>
    <w:rsid w:val="00560693"/>
    <w:rsid w:val="00560D3A"/>
    <w:rsid w:val="00563CF1"/>
    <w:rsid w:val="005650BE"/>
    <w:rsid w:val="00566EF3"/>
    <w:rsid w:val="0056708E"/>
    <w:rsid w:val="005704FF"/>
    <w:rsid w:val="005718EB"/>
    <w:rsid w:val="0057635E"/>
    <w:rsid w:val="005768E9"/>
    <w:rsid w:val="00581E19"/>
    <w:rsid w:val="005828EE"/>
    <w:rsid w:val="00584D53"/>
    <w:rsid w:val="00587AED"/>
    <w:rsid w:val="0059015E"/>
    <w:rsid w:val="0059272B"/>
    <w:rsid w:val="005940B1"/>
    <w:rsid w:val="005947C9"/>
    <w:rsid w:val="00594BB6"/>
    <w:rsid w:val="0059526E"/>
    <w:rsid w:val="0059574F"/>
    <w:rsid w:val="00597DC4"/>
    <w:rsid w:val="005A0D00"/>
    <w:rsid w:val="005A4831"/>
    <w:rsid w:val="005A6249"/>
    <w:rsid w:val="005B0501"/>
    <w:rsid w:val="005B0BCE"/>
    <w:rsid w:val="005B3FD1"/>
    <w:rsid w:val="005B42E9"/>
    <w:rsid w:val="005B5F3D"/>
    <w:rsid w:val="005B753D"/>
    <w:rsid w:val="005B7941"/>
    <w:rsid w:val="005C0AED"/>
    <w:rsid w:val="005C3955"/>
    <w:rsid w:val="005C3F06"/>
    <w:rsid w:val="005C41C0"/>
    <w:rsid w:val="005C4264"/>
    <w:rsid w:val="005C4BAC"/>
    <w:rsid w:val="005C5143"/>
    <w:rsid w:val="005C5CDC"/>
    <w:rsid w:val="005C7C54"/>
    <w:rsid w:val="005D0278"/>
    <w:rsid w:val="005D2180"/>
    <w:rsid w:val="005D27C8"/>
    <w:rsid w:val="005D4B40"/>
    <w:rsid w:val="005D5894"/>
    <w:rsid w:val="005D6416"/>
    <w:rsid w:val="005D70A0"/>
    <w:rsid w:val="005E3553"/>
    <w:rsid w:val="005E54BD"/>
    <w:rsid w:val="005E5A71"/>
    <w:rsid w:val="005E79D1"/>
    <w:rsid w:val="005F0AA0"/>
    <w:rsid w:val="005F3B30"/>
    <w:rsid w:val="005F71C9"/>
    <w:rsid w:val="00600592"/>
    <w:rsid w:val="006026FB"/>
    <w:rsid w:val="006038A7"/>
    <w:rsid w:val="00603ADF"/>
    <w:rsid w:val="0060632B"/>
    <w:rsid w:val="00607D06"/>
    <w:rsid w:val="00610215"/>
    <w:rsid w:val="00612AB1"/>
    <w:rsid w:val="00613440"/>
    <w:rsid w:val="006144B5"/>
    <w:rsid w:val="00615451"/>
    <w:rsid w:val="00616FC9"/>
    <w:rsid w:val="00617E3A"/>
    <w:rsid w:val="0062058E"/>
    <w:rsid w:val="00621220"/>
    <w:rsid w:val="00621DD8"/>
    <w:rsid w:val="00622868"/>
    <w:rsid w:val="0062344F"/>
    <w:rsid w:val="00624265"/>
    <w:rsid w:val="006342E1"/>
    <w:rsid w:val="006344FA"/>
    <w:rsid w:val="00634E9B"/>
    <w:rsid w:val="00635CB0"/>
    <w:rsid w:val="006368BA"/>
    <w:rsid w:val="0064703E"/>
    <w:rsid w:val="00651274"/>
    <w:rsid w:val="00653CA2"/>
    <w:rsid w:val="00655513"/>
    <w:rsid w:val="00656EC2"/>
    <w:rsid w:val="006629ED"/>
    <w:rsid w:val="00663D36"/>
    <w:rsid w:val="0066431C"/>
    <w:rsid w:val="00666328"/>
    <w:rsid w:val="00667713"/>
    <w:rsid w:val="00670A50"/>
    <w:rsid w:val="00670EAB"/>
    <w:rsid w:val="006711A9"/>
    <w:rsid w:val="00672DC3"/>
    <w:rsid w:val="00675491"/>
    <w:rsid w:val="00677E39"/>
    <w:rsid w:val="0068034E"/>
    <w:rsid w:val="00683B81"/>
    <w:rsid w:val="006873F0"/>
    <w:rsid w:val="0069149E"/>
    <w:rsid w:val="006918C7"/>
    <w:rsid w:val="00692C01"/>
    <w:rsid w:val="006A1765"/>
    <w:rsid w:val="006A1F72"/>
    <w:rsid w:val="006A5874"/>
    <w:rsid w:val="006A6E41"/>
    <w:rsid w:val="006A7A57"/>
    <w:rsid w:val="006B0F00"/>
    <w:rsid w:val="006B199C"/>
    <w:rsid w:val="006B54B4"/>
    <w:rsid w:val="006B5681"/>
    <w:rsid w:val="006B5A5F"/>
    <w:rsid w:val="006B6837"/>
    <w:rsid w:val="006C1B1C"/>
    <w:rsid w:val="006C1E51"/>
    <w:rsid w:val="006C3458"/>
    <w:rsid w:val="006D2197"/>
    <w:rsid w:val="006D2BD6"/>
    <w:rsid w:val="006D54B2"/>
    <w:rsid w:val="006D60FA"/>
    <w:rsid w:val="006D767A"/>
    <w:rsid w:val="006E4E52"/>
    <w:rsid w:val="006E526F"/>
    <w:rsid w:val="006F174D"/>
    <w:rsid w:val="006F2462"/>
    <w:rsid w:val="006F5018"/>
    <w:rsid w:val="0070082F"/>
    <w:rsid w:val="00701074"/>
    <w:rsid w:val="007017C4"/>
    <w:rsid w:val="00704AB9"/>
    <w:rsid w:val="00704F15"/>
    <w:rsid w:val="007059BF"/>
    <w:rsid w:val="0070732D"/>
    <w:rsid w:val="0071015C"/>
    <w:rsid w:val="007108E6"/>
    <w:rsid w:val="007113CE"/>
    <w:rsid w:val="00711EF9"/>
    <w:rsid w:val="00712105"/>
    <w:rsid w:val="00712548"/>
    <w:rsid w:val="0071405F"/>
    <w:rsid w:val="00717668"/>
    <w:rsid w:val="007204BE"/>
    <w:rsid w:val="007250EF"/>
    <w:rsid w:val="00726061"/>
    <w:rsid w:val="0072763A"/>
    <w:rsid w:val="007324A4"/>
    <w:rsid w:val="00732752"/>
    <w:rsid w:val="007341F6"/>
    <w:rsid w:val="00735A5C"/>
    <w:rsid w:val="00737CBE"/>
    <w:rsid w:val="00742786"/>
    <w:rsid w:val="00742D77"/>
    <w:rsid w:val="00744C2A"/>
    <w:rsid w:val="00745D92"/>
    <w:rsid w:val="007477A2"/>
    <w:rsid w:val="007502A0"/>
    <w:rsid w:val="00750532"/>
    <w:rsid w:val="00750E7B"/>
    <w:rsid w:val="007531BE"/>
    <w:rsid w:val="007538DB"/>
    <w:rsid w:val="00753F6D"/>
    <w:rsid w:val="007540DA"/>
    <w:rsid w:val="00757C1F"/>
    <w:rsid w:val="007608A4"/>
    <w:rsid w:val="007629ED"/>
    <w:rsid w:val="00764131"/>
    <w:rsid w:val="00765DAF"/>
    <w:rsid w:val="0077085D"/>
    <w:rsid w:val="00772C33"/>
    <w:rsid w:val="007772A2"/>
    <w:rsid w:val="00777FA3"/>
    <w:rsid w:val="00781491"/>
    <w:rsid w:val="00782FCA"/>
    <w:rsid w:val="00790AB6"/>
    <w:rsid w:val="007916D9"/>
    <w:rsid w:val="007917FF"/>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718F"/>
    <w:rsid w:val="007C7349"/>
    <w:rsid w:val="007D0275"/>
    <w:rsid w:val="007D0868"/>
    <w:rsid w:val="007D2394"/>
    <w:rsid w:val="007D2D99"/>
    <w:rsid w:val="007D4645"/>
    <w:rsid w:val="007E2A6D"/>
    <w:rsid w:val="007E3361"/>
    <w:rsid w:val="007E355E"/>
    <w:rsid w:val="007E4DD6"/>
    <w:rsid w:val="007F39A3"/>
    <w:rsid w:val="007F41C9"/>
    <w:rsid w:val="007F509A"/>
    <w:rsid w:val="007F52B5"/>
    <w:rsid w:val="00801C41"/>
    <w:rsid w:val="0080503D"/>
    <w:rsid w:val="00805AF3"/>
    <w:rsid w:val="00805C8B"/>
    <w:rsid w:val="008068A9"/>
    <w:rsid w:val="00811873"/>
    <w:rsid w:val="00815378"/>
    <w:rsid w:val="00815747"/>
    <w:rsid w:val="00815968"/>
    <w:rsid w:val="0081694E"/>
    <w:rsid w:val="0081699A"/>
    <w:rsid w:val="00821D81"/>
    <w:rsid w:val="00822C46"/>
    <w:rsid w:val="00822DB0"/>
    <w:rsid w:val="00823409"/>
    <w:rsid w:val="00824436"/>
    <w:rsid w:val="00826682"/>
    <w:rsid w:val="00827580"/>
    <w:rsid w:val="008310A5"/>
    <w:rsid w:val="0083148C"/>
    <w:rsid w:val="00831C40"/>
    <w:rsid w:val="00831CFA"/>
    <w:rsid w:val="00833C88"/>
    <w:rsid w:val="00833F28"/>
    <w:rsid w:val="00836035"/>
    <w:rsid w:val="00846207"/>
    <w:rsid w:val="00851E0A"/>
    <w:rsid w:val="00854F22"/>
    <w:rsid w:val="00857FB7"/>
    <w:rsid w:val="00861E12"/>
    <w:rsid w:val="00863105"/>
    <w:rsid w:val="00865188"/>
    <w:rsid w:val="008668CE"/>
    <w:rsid w:val="008712E9"/>
    <w:rsid w:val="00873868"/>
    <w:rsid w:val="008746E5"/>
    <w:rsid w:val="008748A7"/>
    <w:rsid w:val="00874CE9"/>
    <w:rsid w:val="00875AC1"/>
    <w:rsid w:val="0087615F"/>
    <w:rsid w:val="008774AC"/>
    <w:rsid w:val="00877AAD"/>
    <w:rsid w:val="00880AF4"/>
    <w:rsid w:val="0088417C"/>
    <w:rsid w:val="00885B08"/>
    <w:rsid w:val="00885D14"/>
    <w:rsid w:val="00887AA1"/>
    <w:rsid w:val="00891B5F"/>
    <w:rsid w:val="00892337"/>
    <w:rsid w:val="0089253F"/>
    <w:rsid w:val="00893007"/>
    <w:rsid w:val="0089338A"/>
    <w:rsid w:val="0089371F"/>
    <w:rsid w:val="008A1B70"/>
    <w:rsid w:val="008A2352"/>
    <w:rsid w:val="008A3617"/>
    <w:rsid w:val="008A4551"/>
    <w:rsid w:val="008B2E44"/>
    <w:rsid w:val="008B41B1"/>
    <w:rsid w:val="008B5D70"/>
    <w:rsid w:val="008B67F1"/>
    <w:rsid w:val="008C1802"/>
    <w:rsid w:val="008C1927"/>
    <w:rsid w:val="008C20D1"/>
    <w:rsid w:val="008C2983"/>
    <w:rsid w:val="008C6C93"/>
    <w:rsid w:val="008C79B3"/>
    <w:rsid w:val="008D0DD4"/>
    <w:rsid w:val="008D119A"/>
    <w:rsid w:val="008D1A4A"/>
    <w:rsid w:val="008D1B29"/>
    <w:rsid w:val="008D24A3"/>
    <w:rsid w:val="008D2F8D"/>
    <w:rsid w:val="008D3483"/>
    <w:rsid w:val="008D4A38"/>
    <w:rsid w:val="008D631F"/>
    <w:rsid w:val="008D684F"/>
    <w:rsid w:val="008E0579"/>
    <w:rsid w:val="008E0A43"/>
    <w:rsid w:val="008E26F9"/>
    <w:rsid w:val="008E4F07"/>
    <w:rsid w:val="008E6728"/>
    <w:rsid w:val="008E70A3"/>
    <w:rsid w:val="008E7A58"/>
    <w:rsid w:val="008F03F7"/>
    <w:rsid w:val="008F1170"/>
    <w:rsid w:val="008F1F2B"/>
    <w:rsid w:val="008F2B33"/>
    <w:rsid w:val="008F49E2"/>
    <w:rsid w:val="008F52C5"/>
    <w:rsid w:val="008F57CF"/>
    <w:rsid w:val="008F71E8"/>
    <w:rsid w:val="00900BB3"/>
    <w:rsid w:val="00903951"/>
    <w:rsid w:val="009043C4"/>
    <w:rsid w:val="00904991"/>
    <w:rsid w:val="00905296"/>
    <w:rsid w:val="0090585C"/>
    <w:rsid w:val="0090688A"/>
    <w:rsid w:val="0090763C"/>
    <w:rsid w:val="0091081B"/>
    <w:rsid w:val="00911BDD"/>
    <w:rsid w:val="00916E2A"/>
    <w:rsid w:val="00916F05"/>
    <w:rsid w:val="009170C8"/>
    <w:rsid w:val="0092151B"/>
    <w:rsid w:val="00921EF3"/>
    <w:rsid w:val="00931A02"/>
    <w:rsid w:val="00933504"/>
    <w:rsid w:val="00934655"/>
    <w:rsid w:val="00936245"/>
    <w:rsid w:val="0093663A"/>
    <w:rsid w:val="00937369"/>
    <w:rsid w:val="00941680"/>
    <w:rsid w:val="00942800"/>
    <w:rsid w:val="009431C3"/>
    <w:rsid w:val="00944475"/>
    <w:rsid w:val="00946237"/>
    <w:rsid w:val="0094670E"/>
    <w:rsid w:val="00946D39"/>
    <w:rsid w:val="0095004B"/>
    <w:rsid w:val="0095027D"/>
    <w:rsid w:val="009511A9"/>
    <w:rsid w:val="0095369D"/>
    <w:rsid w:val="00954924"/>
    <w:rsid w:val="00957A83"/>
    <w:rsid w:val="009601E1"/>
    <w:rsid w:val="00960565"/>
    <w:rsid w:val="00961E05"/>
    <w:rsid w:val="00963D1A"/>
    <w:rsid w:val="00963D66"/>
    <w:rsid w:val="009701E0"/>
    <w:rsid w:val="009703F2"/>
    <w:rsid w:val="009711C6"/>
    <w:rsid w:val="00971999"/>
    <w:rsid w:val="00973080"/>
    <w:rsid w:val="009740B5"/>
    <w:rsid w:val="009744EC"/>
    <w:rsid w:val="00976ECF"/>
    <w:rsid w:val="00980AB9"/>
    <w:rsid w:val="0098107B"/>
    <w:rsid w:val="0098202E"/>
    <w:rsid w:val="0098279A"/>
    <w:rsid w:val="00985CCA"/>
    <w:rsid w:val="0098691E"/>
    <w:rsid w:val="00987853"/>
    <w:rsid w:val="00990B5A"/>
    <w:rsid w:val="009913F9"/>
    <w:rsid w:val="00991C0A"/>
    <w:rsid w:val="00996EE2"/>
    <w:rsid w:val="009A20EF"/>
    <w:rsid w:val="009A26F6"/>
    <w:rsid w:val="009A27BE"/>
    <w:rsid w:val="009A5C82"/>
    <w:rsid w:val="009A73DA"/>
    <w:rsid w:val="009B0555"/>
    <w:rsid w:val="009B07EE"/>
    <w:rsid w:val="009B23CC"/>
    <w:rsid w:val="009B2B98"/>
    <w:rsid w:val="009B3F1D"/>
    <w:rsid w:val="009B4BC8"/>
    <w:rsid w:val="009B610B"/>
    <w:rsid w:val="009C00FD"/>
    <w:rsid w:val="009C1841"/>
    <w:rsid w:val="009C342A"/>
    <w:rsid w:val="009D0560"/>
    <w:rsid w:val="009D08E6"/>
    <w:rsid w:val="009D0B23"/>
    <w:rsid w:val="009D1A00"/>
    <w:rsid w:val="009D1A8E"/>
    <w:rsid w:val="009D1B74"/>
    <w:rsid w:val="009D27CC"/>
    <w:rsid w:val="009D3138"/>
    <w:rsid w:val="009D3901"/>
    <w:rsid w:val="009D4E0C"/>
    <w:rsid w:val="009D543F"/>
    <w:rsid w:val="009D6ABE"/>
    <w:rsid w:val="009E329F"/>
    <w:rsid w:val="009E53DC"/>
    <w:rsid w:val="009E59F6"/>
    <w:rsid w:val="009E5A1E"/>
    <w:rsid w:val="009F04B7"/>
    <w:rsid w:val="009F0C1E"/>
    <w:rsid w:val="009F0D66"/>
    <w:rsid w:val="009F0FEA"/>
    <w:rsid w:val="009F2336"/>
    <w:rsid w:val="009F3FA9"/>
    <w:rsid w:val="009F6011"/>
    <w:rsid w:val="009F72BA"/>
    <w:rsid w:val="00A011AE"/>
    <w:rsid w:val="00A01811"/>
    <w:rsid w:val="00A03269"/>
    <w:rsid w:val="00A040C0"/>
    <w:rsid w:val="00A07AF5"/>
    <w:rsid w:val="00A10B62"/>
    <w:rsid w:val="00A1125D"/>
    <w:rsid w:val="00A1321C"/>
    <w:rsid w:val="00A150A9"/>
    <w:rsid w:val="00A15CC1"/>
    <w:rsid w:val="00A17B1E"/>
    <w:rsid w:val="00A23417"/>
    <w:rsid w:val="00A25777"/>
    <w:rsid w:val="00A259C9"/>
    <w:rsid w:val="00A27CF6"/>
    <w:rsid w:val="00A329FF"/>
    <w:rsid w:val="00A34756"/>
    <w:rsid w:val="00A360C7"/>
    <w:rsid w:val="00A36595"/>
    <w:rsid w:val="00A37D62"/>
    <w:rsid w:val="00A37DC4"/>
    <w:rsid w:val="00A43F47"/>
    <w:rsid w:val="00A45215"/>
    <w:rsid w:val="00A466F9"/>
    <w:rsid w:val="00A46826"/>
    <w:rsid w:val="00A46D39"/>
    <w:rsid w:val="00A47D28"/>
    <w:rsid w:val="00A50AD8"/>
    <w:rsid w:val="00A5216C"/>
    <w:rsid w:val="00A53E4D"/>
    <w:rsid w:val="00A555DD"/>
    <w:rsid w:val="00A57CDE"/>
    <w:rsid w:val="00A57DA1"/>
    <w:rsid w:val="00A6029E"/>
    <w:rsid w:val="00A60505"/>
    <w:rsid w:val="00A621DA"/>
    <w:rsid w:val="00A627DB"/>
    <w:rsid w:val="00A632A7"/>
    <w:rsid w:val="00A63A58"/>
    <w:rsid w:val="00A6483D"/>
    <w:rsid w:val="00A6707A"/>
    <w:rsid w:val="00A67720"/>
    <w:rsid w:val="00A73FBF"/>
    <w:rsid w:val="00A77012"/>
    <w:rsid w:val="00A77DDA"/>
    <w:rsid w:val="00A77E11"/>
    <w:rsid w:val="00A8065F"/>
    <w:rsid w:val="00A82559"/>
    <w:rsid w:val="00A82ABE"/>
    <w:rsid w:val="00A82E2A"/>
    <w:rsid w:val="00A83089"/>
    <w:rsid w:val="00A86541"/>
    <w:rsid w:val="00A8695D"/>
    <w:rsid w:val="00A87CEA"/>
    <w:rsid w:val="00A9064B"/>
    <w:rsid w:val="00A90D40"/>
    <w:rsid w:val="00A91D26"/>
    <w:rsid w:val="00A935B0"/>
    <w:rsid w:val="00A949B3"/>
    <w:rsid w:val="00AA0C7C"/>
    <w:rsid w:val="00AA30A0"/>
    <w:rsid w:val="00AA3912"/>
    <w:rsid w:val="00AA55CA"/>
    <w:rsid w:val="00AA5834"/>
    <w:rsid w:val="00AA5D1C"/>
    <w:rsid w:val="00AC12FD"/>
    <w:rsid w:val="00AC1422"/>
    <w:rsid w:val="00AC17C1"/>
    <w:rsid w:val="00AC35A4"/>
    <w:rsid w:val="00AC4614"/>
    <w:rsid w:val="00AC553B"/>
    <w:rsid w:val="00AD23BE"/>
    <w:rsid w:val="00AD30BA"/>
    <w:rsid w:val="00AD3E29"/>
    <w:rsid w:val="00AD48E6"/>
    <w:rsid w:val="00AD4C1A"/>
    <w:rsid w:val="00AD577D"/>
    <w:rsid w:val="00AD63EE"/>
    <w:rsid w:val="00AD6BD7"/>
    <w:rsid w:val="00AE14EF"/>
    <w:rsid w:val="00AE2D30"/>
    <w:rsid w:val="00AE36BC"/>
    <w:rsid w:val="00AE731F"/>
    <w:rsid w:val="00AF07DB"/>
    <w:rsid w:val="00AF287F"/>
    <w:rsid w:val="00AF5E26"/>
    <w:rsid w:val="00AF6904"/>
    <w:rsid w:val="00AF797F"/>
    <w:rsid w:val="00AF7B49"/>
    <w:rsid w:val="00AF7FA2"/>
    <w:rsid w:val="00B011F4"/>
    <w:rsid w:val="00B01621"/>
    <w:rsid w:val="00B04F1A"/>
    <w:rsid w:val="00B04FFA"/>
    <w:rsid w:val="00B05064"/>
    <w:rsid w:val="00B050C5"/>
    <w:rsid w:val="00B05793"/>
    <w:rsid w:val="00B058AC"/>
    <w:rsid w:val="00B073EB"/>
    <w:rsid w:val="00B14156"/>
    <w:rsid w:val="00B16248"/>
    <w:rsid w:val="00B170B8"/>
    <w:rsid w:val="00B20615"/>
    <w:rsid w:val="00B21021"/>
    <w:rsid w:val="00B22D95"/>
    <w:rsid w:val="00B240DA"/>
    <w:rsid w:val="00B265A3"/>
    <w:rsid w:val="00B27BE5"/>
    <w:rsid w:val="00B3127D"/>
    <w:rsid w:val="00B32DE9"/>
    <w:rsid w:val="00B347FE"/>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547D"/>
    <w:rsid w:val="00B55D73"/>
    <w:rsid w:val="00B56419"/>
    <w:rsid w:val="00B575A1"/>
    <w:rsid w:val="00B57B50"/>
    <w:rsid w:val="00B60319"/>
    <w:rsid w:val="00B60562"/>
    <w:rsid w:val="00B60CF6"/>
    <w:rsid w:val="00B610EB"/>
    <w:rsid w:val="00B64C98"/>
    <w:rsid w:val="00B67B73"/>
    <w:rsid w:val="00B71EAA"/>
    <w:rsid w:val="00B71EBE"/>
    <w:rsid w:val="00B73501"/>
    <w:rsid w:val="00B76E59"/>
    <w:rsid w:val="00B77202"/>
    <w:rsid w:val="00B80815"/>
    <w:rsid w:val="00B8158B"/>
    <w:rsid w:val="00B83963"/>
    <w:rsid w:val="00B8436F"/>
    <w:rsid w:val="00B86BB6"/>
    <w:rsid w:val="00B8743A"/>
    <w:rsid w:val="00B87983"/>
    <w:rsid w:val="00B93815"/>
    <w:rsid w:val="00B9387B"/>
    <w:rsid w:val="00B9393C"/>
    <w:rsid w:val="00B94963"/>
    <w:rsid w:val="00B9544D"/>
    <w:rsid w:val="00B96516"/>
    <w:rsid w:val="00B96A44"/>
    <w:rsid w:val="00B97109"/>
    <w:rsid w:val="00BA0CD7"/>
    <w:rsid w:val="00BA0E85"/>
    <w:rsid w:val="00BA16A3"/>
    <w:rsid w:val="00BA1FB6"/>
    <w:rsid w:val="00BA445B"/>
    <w:rsid w:val="00BA4EE0"/>
    <w:rsid w:val="00BA5CAA"/>
    <w:rsid w:val="00BA734F"/>
    <w:rsid w:val="00BB0973"/>
    <w:rsid w:val="00BB144C"/>
    <w:rsid w:val="00BB1B5C"/>
    <w:rsid w:val="00BB1E07"/>
    <w:rsid w:val="00BB438B"/>
    <w:rsid w:val="00BB452B"/>
    <w:rsid w:val="00BC0E7E"/>
    <w:rsid w:val="00BC16E8"/>
    <w:rsid w:val="00BC21D8"/>
    <w:rsid w:val="00BC2534"/>
    <w:rsid w:val="00BC3E17"/>
    <w:rsid w:val="00BC48E8"/>
    <w:rsid w:val="00BC6992"/>
    <w:rsid w:val="00BC7239"/>
    <w:rsid w:val="00BC7834"/>
    <w:rsid w:val="00BD2406"/>
    <w:rsid w:val="00BD47E5"/>
    <w:rsid w:val="00BD5FE6"/>
    <w:rsid w:val="00BD6141"/>
    <w:rsid w:val="00BE385A"/>
    <w:rsid w:val="00BE48BC"/>
    <w:rsid w:val="00BE591D"/>
    <w:rsid w:val="00BE6711"/>
    <w:rsid w:val="00BE6F1A"/>
    <w:rsid w:val="00BF2B36"/>
    <w:rsid w:val="00C00DAF"/>
    <w:rsid w:val="00C01C12"/>
    <w:rsid w:val="00C01DDA"/>
    <w:rsid w:val="00C02157"/>
    <w:rsid w:val="00C038FB"/>
    <w:rsid w:val="00C04262"/>
    <w:rsid w:val="00C057C0"/>
    <w:rsid w:val="00C066F6"/>
    <w:rsid w:val="00C06D6A"/>
    <w:rsid w:val="00C10558"/>
    <w:rsid w:val="00C10C5C"/>
    <w:rsid w:val="00C11C70"/>
    <w:rsid w:val="00C14C64"/>
    <w:rsid w:val="00C163B1"/>
    <w:rsid w:val="00C20A8E"/>
    <w:rsid w:val="00C21586"/>
    <w:rsid w:val="00C21998"/>
    <w:rsid w:val="00C24525"/>
    <w:rsid w:val="00C25457"/>
    <w:rsid w:val="00C27CC7"/>
    <w:rsid w:val="00C31E63"/>
    <w:rsid w:val="00C339A7"/>
    <w:rsid w:val="00C36D49"/>
    <w:rsid w:val="00C447C3"/>
    <w:rsid w:val="00C452AA"/>
    <w:rsid w:val="00C4717D"/>
    <w:rsid w:val="00C47EA5"/>
    <w:rsid w:val="00C524A1"/>
    <w:rsid w:val="00C52757"/>
    <w:rsid w:val="00C53FA7"/>
    <w:rsid w:val="00C540B6"/>
    <w:rsid w:val="00C55D08"/>
    <w:rsid w:val="00C55ED6"/>
    <w:rsid w:val="00C5604D"/>
    <w:rsid w:val="00C57DE5"/>
    <w:rsid w:val="00C60D47"/>
    <w:rsid w:val="00C61BA6"/>
    <w:rsid w:val="00C626CD"/>
    <w:rsid w:val="00C6370D"/>
    <w:rsid w:val="00C661FF"/>
    <w:rsid w:val="00C66A90"/>
    <w:rsid w:val="00C6706B"/>
    <w:rsid w:val="00C70747"/>
    <w:rsid w:val="00C73258"/>
    <w:rsid w:val="00C761BD"/>
    <w:rsid w:val="00C76EB0"/>
    <w:rsid w:val="00C77545"/>
    <w:rsid w:val="00C779CA"/>
    <w:rsid w:val="00C77AC7"/>
    <w:rsid w:val="00C77C67"/>
    <w:rsid w:val="00C8029E"/>
    <w:rsid w:val="00C8309B"/>
    <w:rsid w:val="00C85CA4"/>
    <w:rsid w:val="00C86498"/>
    <w:rsid w:val="00C871DE"/>
    <w:rsid w:val="00C874D9"/>
    <w:rsid w:val="00C91EA8"/>
    <w:rsid w:val="00C954C0"/>
    <w:rsid w:val="00C95D26"/>
    <w:rsid w:val="00CA204F"/>
    <w:rsid w:val="00CA40D3"/>
    <w:rsid w:val="00CA49BC"/>
    <w:rsid w:val="00CA5B52"/>
    <w:rsid w:val="00CB1066"/>
    <w:rsid w:val="00CB260C"/>
    <w:rsid w:val="00CB3735"/>
    <w:rsid w:val="00CB5119"/>
    <w:rsid w:val="00CC2FE0"/>
    <w:rsid w:val="00CC4978"/>
    <w:rsid w:val="00CC6AE3"/>
    <w:rsid w:val="00CD2578"/>
    <w:rsid w:val="00CD2A09"/>
    <w:rsid w:val="00CD2B7F"/>
    <w:rsid w:val="00CD4052"/>
    <w:rsid w:val="00CE0A29"/>
    <w:rsid w:val="00CE0FD9"/>
    <w:rsid w:val="00CE2879"/>
    <w:rsid w:val="00CE38FF"/>
    <w:rsid w:val="00CE56DC"/>
    <w:rsid w:val="00CF32A5"/>
    <w:rsid w:val="00CF33A5"/>
    <w:rsid w:val="00CF5B6A"/>
    <w:rsid w:val="00CF5C93"/>
    <w:rsid w:val="00CF7286"/>
    <w:rsid w:val="00CF7FDC"/>
    <w:rsid w:val="00D03672"/>
    <w:rsid w:val="00D06328"/>
    <w:rsid w:val="00D07C61"/>
    <w:rsid w:val="00D1145C"/>
    <w:rsid w:val="00D11FF2"/>
    <w:rsid w:val="00D152CC"/>
    <w:rsid w:val="00D1684A"/>
    <w:rsid w:val="00D16C50"/>
    <w:rsid w:val="00D16EC6"/>
    <w:rsid w:val="00D2259F"/>
    <w:rsid w:val="00D22AA9"/>
    <w:rsid w:val="00D24B96"/>
    <w:rsid w:val="00D26856"/>
    <w:rsid w:val="00D2735D"/>
    <w:rsid w:val="00D3090C"/>
    <w:rsid w:val="00D32AB8"/>
    <w:rsid w:val="00D32FB7"/>
    <w:rsid w:val="00D33919"/>
    <w:rsid w:val="00D366E3"/>
    <w:rsid w:val="00D41A14"/>
    <w:rsid w:val="00D45745"/>
    <w:rsid w:val="00D47943"/>
    <w:rsid w:val="00D50207"/>
    <w:rsid w:val="00D51319"/>
    <w:rsid w:val="00D524E3"/>
    <w:rsid w:val="00D54FA5"/>
    <w:rsid w:val="00D56B92"/>
    <w:rsid w:val="00D604FE"/>
    <w:rsid w:val="00D61283"/>
    <w:rsid w:val="00D61DF3"/>
    <w:rsid w:val="00D66FA5"/>
    <w:rsid w:val="00D703D5"/>
    <w:rsid w:val="00D72138"/>
    <w:rsid w:val="00D72559"/>
    <w:rsid w:val="00D734FE"/>
    <w:rsid w:val="00D73720"/>
    <w:rsid w:val="00D74EDB"/>
    <w:rsid w:val="00D758CB"/>
    <w:rsid w:val="00D75B20"/>
    <w:rsid w:val="00D76820"/>
    <w:rsid w:val="00D7732A"/>
    <w:rsid w:val="00D81CE5"/>
    <w:rsid w:val="00D840DB"/>
    <w:rsid w:val="00D939F8"/>
    <w:rsid w:val="00D93EF2"/>
    <w:rsid w:val="00D9452C"/>
    <w:rsid w:val="00D945A6"/>
    <w:rsid w:val="00D96327"/>
    <w:rsid w:val="00D96D1E"/>
    <w:rsid w:val="00DA01E8"/>
    <w:rsid w:val="00DA2300"/>
    <w:rsid w:val="00DA2590"/>
    <w:rsid w:val="00DA5D95"/>
    <w:rsid w:val="00DA5E11"/>
    <w:rsid w:val="00DA795B"/>
    <w:rsid w:val="00DB24E5"/>
    <w:rsid w:val="00DB250C"/>
    <w:rsid w:val="00DB2F1E"/>
    <w:rsid w:val="00DB5324"/>
    <w:rsid w:val="00DB5500"/>
    <w:rsid w:val="00DB5F96"/>
    <w:rsid w:val="00DB6B83"/>
    <w:rsid w:val="00DC1256"/>
    <w:rsid w:val="00DC2228"/>
    <w:rsid w:val="00DC3DF9"/>
    <w:rsid w:val="00DC43BA"/>
    <w:rsid w:val="00DC76FD"/>
    <w:rsid w:val="00DC7BEE"/>
    <w:rsid w:val="00DC7C2E"/>
    <w:rsid w:val="00DD278E"/>
    <w:rsid w:val="00DD2BB2"/>
    <w:rsid w:val="00DD4BB6"/>
    <w:rsid w:val="00DE0418"/>
    <w:rsid w:val="00DE06DD"/>
    <w:rsid w:val="00DE3797"/>
    <w:rsid w:val="00DE62D1"/>
    <w:rsid w:val="00DF05C9"/>
    <w:rsid w:val="00DF0857"/>
    <w:rsid w:val="00DF0B23"/>
    <w:rsid w:val="00DF6F51"/>
    <w:rsid w:val="00E00332"/>
    <w:rsid w:val="00E03345"/>
    <w:rsid w:val="00E03D18"/>
    <w:rsid w:val="00E05DF6"/>
    <w:rsid w:val="00E06A88"/>
    <w:rsid w:val="00E07EB3"/>
    <w:rsid w:val="00E10B27"/>
    <w:rsid w:val="00E123B4"/>
    <w:rsid w:val="00E1353F"/>
    <w:rsid w:val="00E139FF"/>
    <w:rsid w:val="00E14328"/>
    <w:rsid w:val="00E241FD"/>
    <w:rsid w:val="00E242D3"/>
    <w:rsid w:val="00E24EB2"/>
    <w:rsid w:val="00E25364"/>
    <w:rsid w:val="00E25897"/>
    <w:rsid w:val="00E25F34"/>
    <w:rsid w:val="00E30C3C"/>
    <w:rsid w:val="00E31241"/>
    <w:rsid w:val="00E32370"/>
    <w:rsid w:val="00E32B84"/>
    <w:rsid w:val="00E33CDE"/>
    <w:rsid w:val="00E3415B"/>
    <w:rsid w:val="00E35E8C"/>
    <w:rsid w:val="00E365A3"/>
    <w:rsid w:val="00E36A51"/>
    <w:rsid w:val="00E44651"/>
    <w:rsid w:val="00E44A29"/>
    <w:rsid w:val="00E468B2"/>
    <w:rsid w:val="00E475C6"/>
    <w:rsid w:val="00E51F39"/>
    <w:rsid w:val="00E5338B"/>
    <w:rsid w:val="00E55723"/>
    <w:rsid w:val="00E5649D"/>
    <w:rsid w:val="00E570FE"/>
    <w:rsid w:val="00E60120"/>
    <w:rsid w:val="00E60675"/>
    <w:rsid w:val="00E6458E"/>
    <w:rsid w:val="00E661FC"/>
    <w:rsid w:val="00E719C8"/>
    <w:rsid w:val="00E720B3"/>
    <w:rsid w:val="00E75930"/>
    <w:rsid w:val="00E77801"/>
    <w:rsid w:val="00E80955"/>
    <w:rsid w:val="00E809CC"/>
    <w:rsid w:val="00E81F2B"/>
    <w:rsid w:val="00E82753"/>
    <w:rsid w:val="00E827CE"/>
    <w:rsid w:val="00E82D57"/>
    <w:rsid w:val="00E83BA1"/>
    <w:rsid w:val="00E85B84"/>
    <w:rsid w:val="00E90924"/>
    <w:rsid w:val="00E92F5C"/>
    <w:rsid w:val="00E93596"/>
    <w:rsid w:val="00E940A5"/>
    <w:rsid w:val="00E978D4"/>
    <w:rsid w:val="00E97D04"/>
    <w:rsid w:val="00EA2643"/>
    <w:rsid w:val="00EA2B2F"/>
    <w:rsid w:val="00EA3837"/>
    <w:rsid w:val="00EA5084"/>
    <w:rsid w:val="00EA7B1E"/>
    <w:rsid w:val="00EA7F29"/>
    <w:rsid w:val="00EB2849"/>
    <w:rsid w:val="00EB2D68"/>
    <w:rsid w:val="00EB58C2"/>
    <w:rsid w:val="00EB5CE3"/>
    <w:rsid w:val="00EB7580"/>
    <w:rsid w:val="00EB778C"/>
    <w:rsid w:val="00EC059B"/>
    <w:rsid w:val="00EC0D43"/>
    <w:rsid w:val="00ED2D20"/>
    <w:rsid w:val="00ED4F79"/>
    <w:rsid w:val="00EE1462"/>
    <w:rsid w:val="00EE3989"/>
    <w:rsid w:val="00EE6BE1"/>
    <w:rsid w:val="00EE6CC1"/>
    <w:rsid w:val="00EF0AA2"/>
    <w:rsid w:val="00EF40F5"/>
    <w:rsid w:val="00F011CA"/>
    <w:rsid w:val="00F01579"/>
    <w:rsid w:val="00F0197A"/>
    <w:rsid w:val="00F036EF"/>
    <w:rsid w:val="00F071F5"/>
    <w:rsid w:val="00F10F3B"/>
    <w:rsid w:val="00F11474"/>
    <w:rsid w:val="00F14A16"/>
    <w:rsid w:val="00F14C8D"/>
    <w:rsid w:val="00F151B0"/>
    <w:rsid w:val="00F16472"/>
    <w:rsid w:val="00F1701C"/>
    <w:rsid w:val="00F209C4"/>
    <w:rsid w:val="00F21C31"/>
    <w:rsid w:val="00F224A0"/>
    <w:rsid w:val="00F22896"/>
    <w:rsid w:val="00F22AE1"/>
    <w:rsid w:val="00F2492D"/>
    <w:rsid w:val="00F26E92"/>
    <w:rsid w:val="00F26F4D"/>
    <w:rsid w:val="00F27A4D"/>
    <w:rsid w:val="00F4201E"/>
    <w:rsid w:val="00F42757"/>
    <w:rsid w:val="00F5048E"/>
    <w:rsid w:val="00F514D1"/>
    <w:rsid w:val="00F518B3"/>
    <w:rsid w:val="00F52B1D"/>
    <w:rsid w:val="00F54290"/>
    <w:rsid w:val="00F556B3"/>
    <w:rsid w:val="00F57B48"/>
    <w:rsid w:val="00F6294A"/>
    <w:rsid w:val="00F63AA6"/>
    <w:rsid w:val="00F64265"/>
    <w:rsid w:val="00F645FB"/>
    <w:rsid w:val="00F64CC7"/>
    <w:rsid w:val="00F67AFA"/>
    <w:rsid w:val="00F70A7B"/>
    <w:rsid w:val="00F71130"/>
    <w:rsid w:val="00F71BDC"/>
    <w:rsid w:val="00F71C2C"/>
    <w:rsid w:val="00F71D4C"/>
    <w:rsid w:val="00F744DD"/>
    <w:rsid w:val="00F769D6"/>
    <w:rsid w:val="00F77423"/>
    <w:rsid w:val="00F776E7"/>
    <w:rsid w:val="00F819B3"/>
    <w:rsid w:val="00F86182"/>
    <w:rsid w:val="00F86BD8"/>
    <w:rsid w:val="00F91076"/>
    <w:rsid w:val="00F9184A"/>
    <w:rsid w:val="00F9402F"/>
    <w:rsid w:val="00F94916"/>
    <w:rsid w:val="00F95EC0"/>
    <w:rsid w:val="00F96378"/>
    <w:rsid w:val="00FA24B9"/>
    <w:rsid w:val="00FA2E48"/>
    <w:rsid w:val="00FA35BB"/>
    <w:rsid w:val="00FA5EE6"/>
    <w:rsid w:val="00FA6E62"/>
    <w:rsid w:val="00FB03A8"/>
    <w:rsid w:val="00FB174A"/>
    <w:rsid w:val="00FB273E"/>
    <w:rsid w:val="00FB2A10"/>
    <w:rsid w:val="00FB5BFE"/>
    <w:rsid w:val="00FB736C"/>
    <w:rsid w:val="00FC3520"/>
    <w:rsid w:val="00FC4BB8"/>
    <w:rsid w:val="00FC5894"/>
    <w:rsid w:val="00FC775B"/>
    <w:rsid w:val="00FD18CD"/>
    <w:rsid w:val="00FD4BE7"/>
    <w:rsid w:val="00FD4CF9"/>
    <w:rsid w:val="00FD5B76"/>
    <w:rsid w:val="00FD68BE"/>
    <w:rsid w:val="00FE071D"/>
    <w:rsid w:val="00FE0D36"/>
    <w:rsid w:val="00FE1071"/>
    <w:rsid w:val="00FE1A95"/>
    <w:rsid w:val="00FE47E6"/>
    <w:rsid w:val="00FE6305"/>
    <w:rsid w:val="00FE72A6"/>
    <w:rsid w:val="00FE74A5"/>
    <w:rsid w:val="00FF1728"/>
    <w:rsid w:val="00FF266E"/>
    <w:rsid w:val="00FF2F34"/>
    <w:rsid w:val="00FF30D9"/>
    <w:rsid w:val="00FF3693"/>
    <w:rsid w:val="00FF401C"/>
    <w:rsid w:val="00FF4205"/>
    <w:rsid w:val="00FF6036"/>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6F97D-7CD9-9946-BECD-3A9532021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43748</Words>
  <Characters>249369</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37</cp:revision>
  <cp:lastPrinted>2020-03-04T00:50:00Z</cp:lastPrinted>
  <dcterms:created xsi:type="dcterms:W3CDTF">2020-04-06T17:49:00Z</dcterms:created>
  <dcterms:modified xsi:type="dcterms:W3CDTF">2020-04-06T19:53:00Z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