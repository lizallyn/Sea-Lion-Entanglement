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3A664" w14:textId="09FABFF4" w:rsidR="005B3FD1" w:rsidRPr="00B011F4" w:rsidRDefault="002F7539" w:rsidP="00CA40D3">
      <w:pPr>
        <w:pStyle w:val="Title"/>
        <w:spacing w:line="480" w:lineRule="auto"/>
        <w:rPr>
          <w:sz w:val="36"/>
          <w:szCs w:val="36"/>
        </w:rPr>
      </w:pPr>
      <w:r>
        <w:rPr>
          <w:sz w:val="36"/>
          <w:szCs w:val="36"/>
        </w:rPr>
        <w:t>E</w:t>
      </w:r>
      <w:r w:rsidR="002A494C" w:rsidRPr="00763D96">
        <w:rPr>
          <w:sz w:val="36"/>
          <w:szCs w:val="36"/>
        </w:rPr>
        <w:t xml:space="preserve">ntanglement rates </w:t>
      </w:r>
      <w:r w:rsidR="002A494C">
        <w:rPr>
          <w:sz w:val="36"/>
          <w:szCs w:val="36"/>
        </w:rPr>
        <w:t>and p</w:t>
      </w:r>
      <w:r w:rsidR="005B3FD1" w:rsidRPr="00B011F4">
        <w:rPr>
          <w:sz w:val="36"/>
          <w:szCs w:val="36"/>
        </w:rPr>
        <w:t xml:space="preserve">opulation trends </w:t>
      </w:r>
      <w:r w:rsidR="00A25777" w:rsidRPr="00B011F4">
        <w:rPr>
          <w:sz w:val="36"/>
          <w:szCs w:val="36"/>
        </w:rPr>
        <w:t>of</w:t>
      </w:r>
      <w:r w:rsidR="005B3FD1" w:rsidRPr="00B011F4">
        <w:rPr>
          <w:sz w:val="36"/>
          <w:szCs w:val="36"/>
        </w:rPr>
        <w:t xml:space="preserve"> Steller </w:t>
      </w:r>
      <w:r w:rsidR="007A4161" w:rsidRPr="00B011F4">
        <w:rPr>
          <w:sz w:val="36"/>
          <w:szCs w:val="36"/>
        </w:rPr>
        <w:t>(</w:t>
      </w:r>
      <w:r w:rsidR="007A4161" w:rsidRPr="00B011F4">
        <w:rPr>
          <w:i/>
          <w:iCs/>
          <w:sz w:val="36"/>
          <w:szCs w:val="36"/>
        </w:rPr>
        <w:t>Eumetopias jubatus</w:t>
      </w:r>
      <w:r w:rsidR="007A4161" w:rsidRPr="00B011F4">
        <w:rPr>
          <w:sz w:val="36"/>
          <w:szCs w:val="36"/>
        </w:rPr>
        <w:t>)</w:t>
      </w:r>
      <w:r w:rsidR="007A4161" w:rsidRPr="00B011F4">
        <w:rPr>
          <w:i/>
          <w:iCs/>
          <w:sz w:val="36"/>
          <w:szCs w:val="36"/>
        </w:rPr>
        <w:t xml:space="preserve"> </w:t>
      </w:r>
      <w:r w:rsidR="005B3FD1" w:rsidRPr="00B011F4">
        <w:rPr>
          <w:sz w:val="36"/>
          <w:szCs w:val="36"/>
        </w:rPr>
        <w:t xml:space="preserve">and California </w:t>
      </w:r>
      <w:r w:rsidR="007A4161" w:rsidRPr="00B011F4">
        <w:rPr>
          <w:sz w:val="36"/>
          <w:szCs w:val="36"/>
        </w:rPr>
        <w:t>(</w:t>
      </w:r>
      <w:r w:rsidR="007A4161" w:rsidRPr="00B011F4">
        <w:rPr>
          <w:i/>
          <w:iCs/>
          <w:sz w:val="36"/>
          <w:szCs w:val="36"/>
        </w:rPr>
        <w:t>Zalophus californianus</w:t>
      </w:r>
      <w:r w:rsidR="007A4161" w:rsidRPr="00B011F4">
        <w:rPr>
          <w:sz w:val="36"/>
          <w:szCs w:val="36"/>
        </w:rPr>
        <w:t xml:space="preserve">) </w:t>
      </w:r>
      <w:r w:rsidR="005B3FD1" w:rsidRPr="00B011F4">
        <w:rPr>
          <w:sz w:val="36"/>
          <w:szCs w:val="36"/>
        </w:rPr>
        <w:t>sea lions on the north coast of Washington state</w:t>
      </w:r>
    </w:p>
    <w:p w14:paraId="2C4ED6F5" w14:textId="77777777" w:rsidR="002A1AFB" w:rsidRDefault="002A1AFB" w:rsidP="00CA40D3">
      <w:pPr>
        <w:pStyle w:val="Subtitle"/>
        <w:spacing w:line="480" w:lineRule="auto"/>
      </w:pPr>
    </w:p>
    <w:p w14:paraId="47AB0675" w14:textId="78F6BA1D" w:rsidR="00F10F3B" w:rsidRDefault="00F10F3B" w:rsidP="00CA40D3">
      <w:pPr>
        <w:pStyle w:val="Subtitle"/>
        <w:spacing w:line="480" w:lineRule="auto"/>
      </w:pPr>
      <w:bookmarkStart w:id="0" w:name="_Hlk36821858"/>
      <w:r>
        <w:t>Elizabeth Allyn</w:t>
      </w:r>
      <w:r w:rsidR="00EB778C" w:rsidRPr="00B011F4">
        <w:rPr>
          <w:vertAlign w:val="superscript"/>
        </w:rPr>
        <w:t>1</w:t>
      </w:r>
      <w:bookmarkEnd w:id="0"/>
      <w:r w:rsidR="00EB778C" w:rsidRPr="00B011F4">
        <w:rPr>
          <w:vertAlign w:val="superscript"/>
        </w:rPr>
        <w:t>*</w:t>
      </w:r>
      <w:r>
        <w:t xml:space="preserve"> and Jonathan Scordino</w:t>
      </w:r>
      <w:r w:rsidR="00EB778C" w:rsidRPr="00B011F4">
        <w:rPr>
          <w:vertAlign w:val="superscript"/>
        </w:rPr>
        <w:t>1</w:t>
      </w:r>
    </w:p>
    <w:p w14:paraId="1F657ACF" w14:textId="6744FDBA" w:rsidR="000834D3" w:rsidRDefault="00EB778C" w:rsidP="00CA40D3">
      <w:pPr>
        <w:pStyle w:val="Subtitle"/>
        <w:spacing w:line="480" w:lineRule="auto"/>
      </w:pPr>
      <w:r w:rsidRPr="00C339A7">
        <w:rPr>
          <w:vertAlign w:val="superscript"/>
        </w:rPr>
        <w:t>1</w:t>
      </w:r>
      <w:r w:rsidR="000834D3">
        <w:t>M</w:t>
      </w:r>
      <w:r>
        <w:t>arine Mammal Program, Fisheries Management Department</w:t>
      </w:r>
      <w:r w:rsidR="00E25F34">
        <w:t>,</w:t>
      </w:r>
      <w:r w:rsidR="000834D3">
        <w:t xml:space="preserve"> </w:t>
      </w:r>
      <w:r>
        <w:t>Makah Tribe</w:t>
      </w:r>
      <w:r w:rsidR="00E25F34">
        <w:t>,</w:t>
      </w:r>
      <w:r w:rsidR="000834D3">
        <w:t xml:space="preserve"> Neah Bay, W</w:t>
      </w:r>
      <w:r>
        <w:t>ashington</w:t>
      </w:r>
      <w:r w:rsidR="00E25F34">
        <w:t>,</w:t>
      </w:r>
      <w:r w:rsidR="000834D3">
        <w:t xml:space="preserve"> </w:t>
      </w:r>
      <w:r>
        <w:t>United States of America</w:t>
      </w:r>
    </w:p>
    <w:p w14:paraId="122DF2C4" w14:textId="4D1C742F" w:rsidR="0098279A" w:rsidRPr="0098279A" w:rsidRDefault="0098279A" w:rsidP="00CA40D3">
      <w:pPr>
        <w:spacing w:line="480" w:lineRule="auto"/>
      </w:pPr>
      <w:r>
        <w:br w:type="page"/>
      </w:r>
    </w:p>
    <w:p w14:paraId="7CAB7C46" w14:textId="66ACA977" w:rsidR="00520BBC" w:rsidRDefault="00B610EB" w:rsidP="00CA40D3">
      <w:pPr>
        <w:pStyle w:val="Heading1"/>
        <w:spacing w:line="480" w:lineRule="auto"/>
      </w:pPr>
      <w:r>
        <w:lastRenderedPageBreak/>
        <w:t>Abstract</w:t>
      </w:r>
    </w:p>
    <w:p w14:paraId="525D9971" w14:textId="78D23B56" w:rsidR="00A27CF6" w:rsidRDefault="000E3E56" w:rsidP="00CA40D3">
      <w:pPr>
        <w:spacing w:line="480" w:lineRule="auto"/>
      </w:pPr>
      <w:r>
        <w:t>Entanglement</w:t>
      </w:r>
      <w:r w:rsidR="003A31FB">
        <w:t>s</w:t>
      </w:r>
      <w:r>
        <w:t xml:space="preserve"> </w:t>
      </w:r>
      <w:r w:rsidR="003A31FB">
        <w:t>affect</w:t>
      </w:r>
      <w:r>
        <w:t xml:space="preserve"> marine </w:t>
      </w:r>
      <w:r w:rsidR="003A31FB">
        <w:t xml:space="preserve">mammal </w:t>
      </w:r>
      <w:r>
        <w:t>species around the globe, and for some</w:t>
      </w:r>
      <w:r w:rsidR="003A31FB">
        <w:t>,</w:t>
      </w:r>
      <w:r>
        <w:t xml:space="preserve"> those impacts are great enough to cause population declines. </w:t>
      </w:r>
      <w:r w:rsidR="009D543F">
        <w:t xml:space="preserve">This study aimed </w:t>
      </w:r>
      <w:r w:rsidR="007E355E">
        <w:t xml:space="preserve">to </w:t>
      </w:r>
      <w:r w:rsidR="009D543F">
        <w:t>document rates and causes of entanglement in Steller and California sea lions on the north coast of Washington from 2010-2018</w:t>
      </w:r>
      <w:r w:rsidR="0017626C">
        <w:t xml:space="preserve"> and to determine if entanglements caused population impacts</w:t>
      </w:r>
      <w:r w:rsidR="007E355E">
        <w:t>.</w:t>
      </w:r>
      <w:r w:rsidR="006344FA">
        <w:t xml:space="preserve"> </w:t>
      </w:r>
      <w:r w:rsidR="00225609">
        <w:t xml:space="preserve">We conducted small boat surveys to count sea lions and document </w:t>
      </w:r>
      <w:r w:rsidR="006344FA">
        <w:t xml:space="preserve">entangled individuals. </w:t>
      </w:r>
      <w:r w:rsidR="0021559E">
        <w:t xml:space="preserve">Rates of entanglement and entangling </w:t>
      </w:r>
      <w:r w:rsidR="00B05064">
        <w:t xml:space="preserve">material occurrence were compared with records </w:t>
      </w:r>
      <w:r w:rsidR="00940A60">
        <w:t>of</w:t>
      </w:r>
      <w:r w:rsidR="00B05064">
        <w:t xml:space="preserve"> stranded individuals</w:t>
      </w:r>
      <w:r w:rsidR="00B55D73">
        <w:t xml:space="preserve"> on the Washington and Oregon coast</w:t>
      </w:r>
      <w:r w:rsidR="00B05064">
        <w:t xml:space="preserve"> and with packing bands recorded during </w:t>
      </w:r>
      <w:r w:rsidR="00B22D95">
        <w:t xml:space="preserve">beach </w:t>
      </w:r>
      <w:r w:rsidR="00B05064">
        <w:t xml:space="preserve">debris surveys. </w:t>
      </w:r>
      <w:r w:rsidR="005A6249">
        <w:t>California sea lions experienced a higher rate of entanglement than Steller sea lions (2.13% and 0.41%, respectively)</w:t>
      </w:r>
      <w:r w:rsidR="004307CD">
        <w:t xml:space="preserve">. </w:t>
      </w:r>
      <w:r w:rsidR="0068034E">
        <w:t>The</w:t>
      </w:r>
      <w:r w:rsidR="0024294E">
        <w:t xml:space="preserve"> age composition of </w:t>
      </w:r>
      <w:r w:rsidR="001C6C2D">
        <w:t xml:space="preserve">entangled </w:t>
      </w:r>
      <w:r w:rsidR="0024294E">
        <w:t>Steller sea lions was 77% adults (32.4% male</w:t>
      </w:r>
      <w:r w:rsidR="00640F1F">
        <w:t>,</w:t>
      </w:r>
      <w:r w:rsidR="0024294E">
        <w:t xml:space="preserve"> 63.3% female), 17.1% juveniles, 5.9% unknown age, and no pups. </w:t>
      </w:r>
      <w:r w:rsidR="00640F1F">
        <w:t xml:space="preserve">All entangled California sea lions were adult males except for one juvenile. </w:t>
      </w:r>
      <w:r w:rsidR="00C761BD">
        <w:t>Steller</w:t>
      </w:r>
      <w:r w:rsidR="004307CD">
        <w:t xml:space="preserve"> sea lion entanglements showed no seasonal</w:t>
      </w:r>
      <w:r w:rsidR="00105B65">
        <w:t>ity</w:t>
      </w:r>
      <w:r w:rsidR="004307CD">
        <w:t>, but California sea lions experienced a</w:t>
      </w:r>
      <w:r w:rsidR="00632869">
        <w:t>n entanglement rate</w:t>
      </w:r>
      <w:r w:rsidR="00535EA6">
        <w:t xml:space="preserve"> peak</w:t>
      </w:r>
      <w:r w:rsidR="004307CD">
        <w:t xml:space="preserve"> in June and July. </w:t>
      </w:r>
      <w:r w:rsidR="00C44376">
        <w:t>The majority of</w:t>
      </w:r>
      <w:r w:rsidR="004307CD">
        <w:t xml:space="preserve"> identifiable entanglements</w:t>
      </w:r>
      <w:r w:rsidR="00BE5F7F">
        <w:t xml:space="preserve"> </w:t>
      </w:r>
      <w:r w:rsidR="004307CD">
        <w:t>were packing bands</w:t>
      </w:r>
      <w:r w:rsidR="00C44376">
        <w:t>,</w:t>
      </w:r>
      <w:r w:rsidR="00BE5F7F">
        <w:t xml:space="preserve"> </w:t>
      </w:r>
      <w:r w:rsidR="00C44376">
        <w:t>followed by</w:t>
      </w:r>
      <w:r w:rsidR="00BE5F7F">
        <w:t xml:space="preserve"> salmon flashers</w:t>
      </w:r>
      <w:r w:rsidR="004307CD">
        <w:t xml:space="preserve">, which only occurred in </w:t>
      </w:r>
      <w:r w:rsidR="00053FCC">
        <w:t>June</w:t>
      </w:r>
      <w:r w:rsidR="004307CD">
        <w:t xml:space="preserve"> – September</w:t>
      </w:r>
      <w:r w:rsidR="0024294E">
        <w:t xml:space="preserve"> during t</w:t>
      </w:r>
      <w:r w:rsidR="004307CD">
        <w:t xml:space="preserve">he peak of the </w:t>
      </w:r>
      <w:r w:rsidR="000E05AD">
        <w:t xml:space="preserve">local </w:t>
      </w:r>
      <w:r w:rsidR="004307CD">
        <w:t>ocean salmon troll fishery</w:t>
      </w:r>
      <w:r w:rsidR="00553E9A">
        <w:t>, and monofilament line</w:t>
      </w:r>
      <w:r w:rsidR="004307CD">
        <w:t>.</w:t>
      </w:r>
      <w:r w:rsidR="00D16C50">
        <w:t xml:space="preserve"> </w:t>
      </w:r>
      <w:r w:rsidR="008637C1">
        <w:t>Counts</w:t>
      </w:r>
      <w:r w:rsidR="00B22D95">
        <w:t xml:space="preserve"> of packing bands in debris surveys correlated with</w:t>
      </w:r>
      <w:r w:rsidR="008637C1">
        <w:t xml:space="preserve"> </w:t>
      </w:r>
      <w:r w:rsidR="00B22D95">
        <w:t xml:space="preserve">entanglements caused by packing bands </w:t>
      </w:r>
      <w:r w:rsidR="003A31FB">
        <w:t xml:space="preserve">observed </w:t>
      </w:r>
      <w:r w:rsidR="002A19E7">
        <w:t>on haulouts</w:t>
      </w:r>
      <w:r w:rsidR="00B22D95">
        <w:t xml:space="preserve"> (Pearson’s R=0.81).</w:t>
      </w:r>
      <w:r w:rsidR="00B55D73">
        <w:t xml:space="preserve"> However, no packing band</w:t>
      </w:r>
      <w:r w:rsidR="00F151B0">
        <w:t xml:space="preserve"> entanglements</w:t>
      </w:r>
      <w:r w:rsidR="00B55D73">
        <w:t xml:space="preserve"> were observed in the stranding record</w:t>
      </w:r>
      <w:r w:rsidR="004B5F9D">
        <w:t>, and the overall proportion of stranded animals exhibiting evidence of entanglement was lower than expected.</w:t>
      </w:r>
      <w:r w:rsidR="00D26856">
        <w:t xml:space="preserve"> </w:t>
      </w:r>
      <w:r w:rsidR="0017626C">
        <w:t xml:space="preserve">During the study period, Steller sea lions exhibited a 7.9% </w:t>
      </w:r>
      <w:r w:rsidR="0017626C" w:rsidRPr="00E31241">
        <w:t>±</w:t>
      </w:r>
      <w:r w:rsidR="0017626C">
        <w:t xml:space="preserve"> 3.2 </w:t>
      </w:r>
      <w:r w:rsidR="00241304">
        <w:t>rate of increase at the study haulouts</w:t>
      </w:r>
      <w:r w:rsidR="0017626C">
        <w:t>, which</w:t>
      </w:r>
      <w:r w:rsidR="0034582F">
        <w:t xml:space="preserve"> was</w:t>
      </w:r>
      <w:r w:rsidR="0017626C">
        <w:t xml:space="preserve"> similar to that seen in California sea lions (7.8% </w:t>
      </w:r>
      <w:r w:rsidR="0017626C" w:rsidRPr="00E31241">
        <w:t>±</w:t>
      </w:r>
      <w:r w:rsidR="0017626C">
        <w:t xml:space="preserve"> 4.2)</w:t>
      </w:r>
      <w:r w:rsidR="00632869">
        <w:t>,</w:t>
      </w:r>
      <w:r w:rsidR="006368BA">
        <w:t xml:space="preserve"> suggesting that the high observed entanglement rates did not have population level consequences</w:t>
      </w:r>
      <w:r w:rsidR="002D486E">
        <w:t>, though they are still a</w:t>
      </w:r>
      <w:r w:rsidR="00241304">
        <w:t xml:space="preserve"> welfare</w:t>
      </w:r>
      <w:r w:rsidR="002D486E">
        <w:t xml:space="preserve"> issue for individual sea lions.</w:t>
      </w:r>
    </w:p>
    <w:p w14:paraId="07239B36" w14:textId="2994F3E6" w:rsidR="002745CB" w:rsidRPr="002745CB" w:rsidRDefault="002745CB" w:rsidP="00CA40D3">
      <w:pPr>
        <w:pStyle w:val="Heading1"/>
        <w:spacing w:line="480" w:lineRule="auto"/>
      </w:pPr>
      <w:r w:rsidRPr="002745CB">
        <w:lastRenderedPageBreak/>
        <w:t>Introduction</w:t>
      </w:r>
    </w:p>
    <w:p w14:paraId="11DBD41E" w14:textId="0C89CF79" w:rsidR="00777FA3" w:rsidRDefault="0034654B" w:rsidP="00CA40D3">
      <w:pPr>
        <w:spacing w:line="480" w:lineRule="auto"/>
      </w:pPr>
      <w:r>
        <w:t xml:space="preserve">The prevalence of </w:t>
      </w:r>
      <w:r w:rsidR="00B9544D">
        <w:t xml:space="preserve">man-made </w:t>
      </w:r>
      <w:r>
        <w:t xml:space="preserve">marine debris is of global concern and has been gaining </w:t>
      </w:r>
      <w:r w:rsidR="005B7941">
        <w:t>attention from media, researchers</w:t>
      </w:r>
      <w:r w:rsidR="00FF266E">
        <w:t>,</w:t>
      </w:r>
      <w:r>
        <w:t xml:space="preserve"> and the public in recent decades</w:t>
      </w:r>
      <w:r w:rsidR="00DC7BEE">
        <w:t xml:space="preserve"> as the impact</w:t>
      </w:r>
      <w:r w:rsidR="001152C3">
        <w:t xml:space="preserve"> to</w:t>
      </w:r>
      <w:r w:rsidR="00DC7BEE">
        <w:t xml:space="preserve"> marine life</w:t>
      </w:r>
      <w:r w:rsidR="005D0278">
        <w:t xml:space="preserve"> becomes better understood</w:t>
      </w:r>
      <w:r w:rsidR="00DC7BEE">
        <w:t xml:space="preserve"> </w:t>
      </w:r>
      <w:r w:rsidR="00DC7BEE">
        <w:fldChar w:fldCharType="begin" w:fldLock="1"/>
      </w:r>
      <w:r w:rsidR="00AC13A8">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2001–2005","type":"article-journal","volume":"58"},"uris":["http://www.mendeley.com/documents/?uuid=2866d17e-bf33-3ba0-b0d1-38b9443a5b30"]},{"id":"ITEM-2","itemData":{"abstract":"National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Program","given":"","non-dropping-particle":"","parse-names":false,"suffix":""}],"id":"ITEM-2","issued":{"date-parts":[["2014"]]},"note":"(Goldstein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States","type":"report"},"uris":["http://www.mendeley.com/documents/?uuid=138268ad-6321-4a61-8f4c-beb8e36b5b27"]},{"id":"ITEM-3","itemData":{"DOI":"10.7589/0090-3558-45.2.355","ISSN":"00903558","abstract":"We reviewed medical records from select wildlife rehabilitation facilities in California to determine the prevalence of injury in California Brown Pelicans (Pelecanus occidentalis), gulls (Larus spp.), and pinniped species (Zalophus californianus, Mirounga angustirostris, and Phoca vitulina) due to fishing gear entanglement and ingestion from 2001 to 2006. Of 9,668 Brown Pelican, gull, and pinniped cases described during the 6-yr study period (2001-06), 1, 090 (11.3%) were fishing gear-related. Pelican injuries caused by fishing gear were most common in the Monterey Bay region, where 59.6% of the pelicans rescued in this area and admitted to a rehabilitation center were injured by fishing gear over the 6-yr period. The highest prevalence of fishing gear-related injury in gulls was documented in the Los Angeles/Orange County region (16.1%), whereas the highest prevalences in pinnipeds were seen in tne San Diego region (3.7%). Despite these higher prevalences of gull and pinniped fishing gear-related injuries in these specific regions, mere was no statistical significance in these trends. Juvenile gulls and pinnipeds were more commonly injured by fishing gear than adults (gulls: P= 0.03, odds ratio= 1.29; pinnipeds: P=0.01, odds ratio=2.07). Male pinnipeds were twice as likely to be injured by fishing gear as females (P&lt;0.01, odds ratio=2.19). The proportion of fishing gear-related injury cases that were successfully rehabilitated and released (percentage of cases successfully rehabilitated to the point of release out of the total number of fishing gear-related injury cases) was high in all three species groups (pelicans: 63%; gulls: 54%; pinnipeds: 70%). Fishing gear-related injuries in Brown Pelicans and gulls were highest in the fall, but there was only a significant difference between seasons for fishing gear-related injuries in pelicans. Fishing gear-related injuries in Pinnipeds most commonly occurred in summer; however, a statistical difference was not detected etween seasons for pinnipeds. Derelict fishing gear-lost, abandoned or discarded sport and commercial line, nets, traps, etc.-in the marine environment is a significant cause of injury in California coastal marine wildlife. We evaluated data for stranded animals only; our results may underestimate the true number of coastal marine animals injured by lost or discarded fishing gear in California. © Wildlife Disease Association. 2009.","author":[{"dropping-particle":"","family":"Dau","given":"Brynie Kaplan","non-dropping-particle":"","parse-names":false,"suffix":""},{"dropping-particle":"","family":"Gilardi","given":"Kirsten V.K.","non-dropping-particle":"","parse-names":false,"suffix":""},{"dropping-particle":"","family":"Gulland","given":"Frances M.","non-dropping-particle":"","parse-names":false,"suffix":""},{"dropping-particle":"","family":"Higgins","given":"Ali","non-dropping-particle":"","parse-names":false,"suffix":""},{"dropping-particle":"","family":"Holcomb","given":"Jay B.","non-dropping-particle":"","parse-names":false,"suffix":""},{"dropping-particle":"","family":"Leger","given":"Judy St","non-dropping-particle":"","parse-names":false,"suffix":""},{"dropping-particle":"","family":"Ziccardi","given":"Michael H.","non-dropping-particle":"","parse-names":false,"suffix":""}],"container-title":"Journal of Wildlife Diseases","id":"ITEM-3","issue":"2","issued":{"date-parts":[["2009","9","30"]]},"page":"355-362","publisher":"Wildlife Disease Association, Inc.","title":"Fishing gear-related injury in California marine wildlife","type":"article-journal","volume":"45"},"uris":["http://www.mendeley.com/documents/?uuid=3563d6d9-38b7-3e73-acdc-7a8711f48edc"]},{"id":"ITEM-4","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-4","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Records","type":"book"},"uris":["http://www.mendeley.com/documents/?uuid=ca1eabe6-82be-4c39-ac2e-39530af0eb33"]},{"id":"ITEM-5","itemData":{"DOI":"10.1016/S0169-5347(00)89184-3","ISSN":"01695347","abstract":"Overexploitation has been the principal focus of marine mammal conservation. Less attention has been paid to bycatch in commercial fisheries; entanglement in lost and discarded fishing gear; food shortages owing to climate change and/or overharvesting of essential prey; point and non-point source pollution; and diseases. Also, relatively little attention has been paid to situations where marine mammals pose threats to the existence and human uses of other marine species. As overexploitation is addressed, focus must be shifted to these problems that are no less significant. © 1995.","author":[{"dropping-particle":"","family":"Hofman","given":"Robert J","non-dropping-particle":"","parse-names":false,"suffix":""}],"container-title":"Trends in Ecology &amp; Evolution","id":"ITEM-5","issue":"11","issued":{"date-parts":[["1995"]]},"page":"462-465","title":"The changing focus of marine mammal conservation","type":"article-journal","volume":"10"},"uris":["http://www.mendeley.com/documents/?uuid=a1d0efd0-e042-3a59-a783-6948b6611c65"]}],"mendeley":{"formattedCitation":"[1–5]","plainTextFormattedCitation":"[1–5]","previouslyFormattedCitation":"[1–5]"},"properties":{"noteIndex":0},"schema":"https://github.com/citation-style-language/schema/raw/master/csl-citation.json"}</w:instrText>
      </w:r>
      <w:r w:rsidR="00DC7BEE">
        <w:fldChar w:fldCharType="separate"/>
      </w:r>
      <w:r w:rsidR="005C5A42" w:rsidRPr="005C5A42">
        <w:rPr>
          <w:noProof/>
        </w:rPr>
        <w:t>[1–5]</w:t>
      </w:r>
      <w:r w:rsidR="00DC7BEE">
        <w:fldChar w:fldCharType="end"/>
      </w:r>
      <w:r>
        <w:t xml:space="preserve">. </w:t>
      </w:r>
      <w:r w:rsidR="00C76EB0">
        <w:t>Many marine organisms are</w:t>
      </w:r>
      <w:r w:rsidR="00777FA3">
        <w:t xml:space="preserve"> </w:t>
      </w:r>
      <w:r w:rsidR="00E827CE">
        <w:t>a</w:t>
      </w:r>
      <w:r w:rsidR="00777FA3">
        <w:t xml:space="preserve">ffected by marine debris through entanglement. Instances of entanglement have been recorded for </w:t>
      </w:r>
      <w:r w:rsidR="005D0278">
        <w:t xml:space="preserve">at least </w:t>
      </w:r>
      <w:r w:rsidR="0024294E">
        <w:t>32</w:t>
      </w:r>
      <w:r w:rsidR="00DC7BEE">
        <w:t xml:space="preserve"> species </w:t>
      </w:r>
      <w:r w:rsidR="00246A41">
        <w:t xml:space="preserve">of marine mammals </w:t>
      </w:r>
      <w:r w:rsidR="00DC7BEE">
        <w:t xml:space="preserve">globally </w:t>
      </w:r>
      <w:r w:rsidR="00DC7BEE">
        <w:fldChar w:fldCharType="begin" w:fldLock="1"/>
      </w:r>
      <w:r w:rsidR="00AC13A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DC7BEE">
        <w:fldChar w:fldCharType="separate"/>
      </w:r>
      <w:r w:rsidR="005C5A42" w:rsidRPr="005C5A42">
        <w:rPr>
          <w:noProof/>
        </w:rPr>
        <w:t>[4]</w:t>
      </w:r>
      <w:r w:rsidR="00DC7BEE">
        <w:fldChar w:fldCharType="end"/>
      </w:r>
      <w:r w:rsidR="00320561">
        <w:t xml:space="preserve">, </w:t>
      </w:r>
      <w:r w:rsidR="00D73720">
        <w:t>and f</w:t>
      </w:r>
      <w:r w:rsidR="00777FA3">
        <w:t>or s</w:t>
      </w:r>
      <w:r w:rsidR="0059015E">
        <w:t>ome, like the n</w:t>
      </w:r>
      <w:r>
        <w:t>orthern fur s</w:t>
      </w:r>
      <w:r w:rsidR="00777FA3">
        <w:t>ea</w:t>
      </w:r>
      <w:r>
        <w:t>l</w:t>
      </w:r>
      <w:r w:rsidR="00777FA3">
        <w:t xml:space="preserve"> (</w:t>
      </w:r>
      <w:r w:rsidR="00777FA3">
        <w:rPr>
          <w:i/>
        </w:rPr>
        <w:t>Callorhinus ursinus</w:t>
      </w:r>
      <w:r w:rsidR="00777FA3">
        <w:t>)</w:t>
      </w:r>
      <w:r>
        <w:t xml:space="preserve"> and the endangered Hawaiian monk s</w:t>
      </w:r>
      <w:r w:rsidR="00D73720">
        <w:t>eal (</w:t>
      </w:r>
      <w:r w:rsidR="00D73720">
        <w:rPr>
          <w:i/>
        </w:rPr>
        <w:t>Monachus s</w:t>
      </w:r>
      <w:r w:rsidR="00616FC9">
        <w:rPr>
          <w:i/>
        </w:rPr>
        <w:t>c</w:t>
      </w:r>
      <w:r w:rsidR="00D73720">
        <w:rPr>
          <w:i/>
        </w:rPr>
        <w:t>hauinslandi</w:t>
      </w:r>
      <w:r w:rsidR="00D73720">
        <w:t xml:space="preserve">), entanglement </w:t>
      </w:r>
      <w:r w:rsidR="009B3F1D">
        <w:t>was</w:t>
      </w:r>
      <w:r w:rsidR="00D73720">
        <w:t xml:space="preserve"> thought to have contributed to popul</w:t>
      </w:r>
      <w:r w:rsidR="00F64CC7">
        <w:t xml:space="preserve">ation declines </w:t>
      </w:r>
      <w:r w:rsidR="00F64CC7">
        <w:fldChar w:fldCharType="begin" w:fldLock="1"/>
      </w:r>
      <w:r w:rsidR="001A3895">
        <w:instrText xml:space="preserve">ADDIN CSL_CITATION {"citationItems":[{"id":"ITEM-1","itemData":{"DOI":"10.1016/S0025-326X(87)80020-6","ISBN":"9781437707748 (ISBN)","ISSN":"0025326X","PMID":"135","abstract":"Since the early 1930s small numbers of northern fur seals (Callorhinus ursinus) have been observed with various objects caught around their necks, shoulders and, less frequently, their flippers. The incidence of such entanglement increased following the mid-1960s when fishing effort in the North Pacific and Bering Sea increased and when plastic materials began to be used extensively in making trawl netting and packing bands. The current incidence of entanglement observed among subadult males on St. Paul Island (of the Pribilof Islands) is about 0.4%, a level at least two orders of magnitude greater than observed in the 1940s. Almost all entangling materials observed on subadult males ashore weigh less than 0.4 kg and are predominantly fragments of trawl netting and plastic packing bands. Most of the trawl netting debris found at sea or on beaches in the Bering Sea area consists of fragments larger than those found on the seals that return to the Pribilof Islands. During pelagic surveys, trawl netting debris is sighted at the rate of 0.2–3.1 fragments per 1,000 km. Between 10 and 17% of these fragments have been observed to contain entangled seals. Seals appear to become entangled after approaching and investigating debris. Entanglement involves both sexes and appears predominantly to involve young animals, which are occasionally observed entangled as groups in large debris. Entanglement in debris results in increased energy expenditures, especially while dragging large fragments of net at sea. Compared to non-entangled seals, entangled seals spend more time at sea, whether foraging, travelling, or both. Changes in pup numbers born and unexpected mortality in the first several years of life exhibit a relationship with entanglement to provide a correlative explanation for recent population dynamics. These factors collectively suggest that mortality of fur seals due to entanglement in marine debris contributes significantly to declining trends of the population on the Pribilof Islands.","author":[{"dropping-particle":"","family":"Fowler","given":"CW","non-dropping-particle":"","parse-names":false,"suffix":""}],"container-title":"Marine Pollution Bulletin","id":"ITEM-1","issue":"6B","issued":{"date-parts":[["1987"]]},"note":"Current entanglement incidence among adult males on St. Paul Island 0.4% from Scordino paper\nFragments of trawl nets that appear on the shore/at sea are larger than the fragments seen on seals that make it back to the haulouts, so there is entanglement that isn't recorded through haulout counts.10-17% of fragments observed during pelagic surveys have seals in them.\nIn fur seals, entanglement related mortality and pupping depression are correlated to overall population declines\n\nTrawl net fragments are the majority of entanglemtns, followed by packing bands and other fishing debris\nJuveniles seem most susceptible - smaller head size, naivete. \nGroups of smaller seals have been observed entangled together, not observed for adult seals.\nWhen entanglement-related mortality is assumed to assert primary effect on individuals under 2-3 years old, it is most consistent with overall population dynamics\n10-17% of derelict trawl netting fragments encountered at sea contained entangled seals\nLArger proportion of seals observed entangled in gillnetting at sea (12.5%) than on land (2%), so haulout counts don't contain all the info","page":"326-335","title":"Marine Debris and Northern Fur Seals: a Case Study","type":"article-journal","volume":"18"},"uris":["http://www.mendeley.com/documents/?uuid=02a79ebe-6b7f-40d4-bc51-b83529a880ce"]},{"id":"ITEM-2","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Bulletin","id":"ITEM-2","issue":"7","issued":{"date-parts":[["2001"]]},"note":"Summary\nEntanglement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1982-1998","type":"article-journal","volume":"42"},"uris":["http://www.mendeley.com/documents/?uuid=eee97b70-2f68-487a-8b05-eb786a9a83b0"]},{"id":"ITEM-3","itemData":{"DOI":"10.1051/0004-6361/201116485","ISSN":"0004-6361","abstract":"This paper presents the first results from a comparison of Planck dust maps at 353, 545 and 857GHz, along with IRAS data at 3000 (100 µm) and 5000GHz (60 µm), with Green Bank Telescope 21-cm observations of Hi in 14 fields covering more than 800 deg2 at high Galactic latitude. The main goal of this study is to estimate the far-infrared to sub-millimeter (submm) emissivity of dust in the diffuse local interstellar medium (ISM) and in the intermediate-velocity (IVC) and high-velocity clouds (HVC) of the Galactic halo. Galactic dust emission for fields with average Hi column density lower than 2 × 1020 cm−2 is well correlated with 21-cm emission because in such diffuse areas the hydrogen is predominantly in the neutral atomic phase. The residual emission in these fields, once the Hi-correlated emission is removed, is consistent with the expected statistical properties of the cosmic infrared background fluctuations. The brighter fields in our sample, with an average Hi column density greater than 2 × 1020 cm−2, show significant excess dust emission compared to the Hi column density. Regions of excess lie in organized structures that suggest the presence of hydrogen in molecular form, though they are not always correlated with CO emission. In the higher Hi column density fields the excess emission at 857 GHz is about 40% of that coming from the Hi, but over all the high latitude fields surveyed the molecular mass faction is about 10%. Dust emission from IVCs is detected with high significance by this correlation analysis. Its spectral properties are consistent with, compared to the local ISM values, significantly hotter dust (T </w:instrText>
      </w:r>
      <w:r w:rsidR="001A3895">
        <w:rPr>
          <w:rFonts w:ascii="Cambria Math" w:hAnsi="Cambria Math" w:cs="Cambria Math"/>
        </w:rPr>
        <w:instrText>∼</w:instrText>
      </w:r>
      <w:r w:rsidR="001A3895">
        <w:instrText xml:space="preserve"> 20K), lower submm dust opacity normalized per H-atom, and a relative abundance of very small grains to large grains about four times higher. These results are compatible with expectations for clouds that are part of the Galactic fountain in which there is dust shattering and fragmentation. Correlated dust emission in HVCs is not detected; the average of the 99.9% confidence upper limits to the emissivity is 0.15 times the local ISMvalue at 857 and 3000 GHz, in accordance with gas phase evidence for lower metallicity and depletion in these clouds. Unexpected anti-correlated variations of the dust temperature and emission cross-section per H atom are identified in the local ISMand IVCs, a trend that continues intomolecular environments. This suggests that dust growth through aggregation, seen in molecular clouds, is active much earlie…","author":[{"dropping-particle":"","family":"French","given":"Deborah P.","non-dropping-particle":"","parse-names":false,"suffix":""},{"dropping-particle":"","family":"Reed","given":"Mark","non-dropping-particle":"","parse-names":false,"suffix":""}],"container-title":"Proceedings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L.","non-dropping-particle":"","parse-names":false,"suffix":""}],"id":"ITEM-3","issued":{"date-parts":[["1990"]]},"note":"entanglement contributed to decline in fur seals","page":"431-452","publisher":"Department of Commerce, NOAA Technical Memorandum, NMFS, NOAA-TM-NMFS-SWFC-154.","title":"Potential impact of entanglement in marine debris on the population dynamics of the northern fur seal, &lt;i&gt;Callorhinus ursinus&lt;/i&gt;.","type":"paper-conference"},"uris":["http://www.mendeley.com/documents/?uuid=9df2d53a-b027-4db2-ad5e-7ed43726438d"]}],"mendeley":{"formattedCitation":"[6–8]","plainTextFormattedCitation":"[6–8]","previouslyFormattedCitation":"[6–8]"},"properties":{"noteIndex":0},"schema":"https://github.com/citation-style-language/schema/raw/master/csl-citation.json"}</w:instrText>
      </w:r>
      <w:r w:rsidR="00F64CC7">
        <w:fldChar w:fldCharType="separate"/>
      </w:r>
      <w:r w:rsidR="00AC13A8" w:rsidRPr="00AC13A8">
        <w:rPr>
          <w:noProof/>
        </w:rPr>
        <w:t>[6–8]</w:t>
      </w:r>
      <w:r w:rsidR="00F64CC7">
        <w:fldChar w:fldCharType="end"/>
      </w:r>
      <w:r w:rsidR="00D73720">
        <w:t xml:space="preserve">. </w:t>
      </w:r>
      <w:r w:rsidR="001230EF">
        <w:t>For pinnipeds specifically, entanglement has been documented for more than half of the</w:t>
      </w:r>
      <w:r w:rsidR="00E14328">
        <w:t xml:space="preserve"> existing</w:t>
      </w:r>
      <w:r w:rsidR="001230EF">
        <w:t xml:space="preserve"> species</w:t>
      </w:r>
      <w:r w:rsidR="001615FC">
        <w:t xml:space="preserve"> </w:t>
      </w:r>
      <w:r w:rsidR="001615FC">
        <w:fldChar w:fldCharType="begin" w:fldLock="1"/>
      </w:r>
      <w:r w:rsidR="00AC13A8">
        <w:instrText>ADDIN CSL_CITATION {"citationItems":[{"id":"ITEM-1","itemData":{"abstract":"Plastic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1987","id":"ITEM-1","issued":{"date-parts":[["1988"]]},"note":"Use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Program","given":"","non-dropping-particle":"","parse-names":false,"suffix":""}],"id":"ITEM-3","issued":{"date-parts":[["2014"]]},"note":"(Goldstein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mendeley":{"formattedCitation":"[2,4,9]","plainTextFormattedCitation":"[2,4,9]","previouslyFormattedCitation":"[2,4,9]"},"properties":{"noteIndex":0},"schema":"https://github.com/citation-style-language/schema/raw/master/csl-citation.json"}</w:instrText>
      </w:r>
      <w:r w:rsidR="001615FC">
        <w:fldChar w:fldCharType="separate"/>
      </w:r>
      <w:r w:rsidR="00AC13A8" w:rsidRPr="00AC13A8">
        <w:rPr>
          <w:noProof/>
        </w:rPr>
        <w:t>[2,4,9]</w:t>
      </w:r>
      <w:r w:rsidR="001615FC">
        <w:fldChar w:fldCharType="end"/>
      </w:r>
      <w:r w:rsidR="001230EF">
        <w:t xml:space="preserve">. </w:t>
      </w:r>
      <w:r w:rsidR="004D0CF1">
        <w:t xml:space="preserve">In this study, entanglement is defined as the presence of marine debris attached to </w:t>
      </w:r>
      <w:r w:rsidR="0072763A">
        <w:t xml:space="preserve">an animal’s </w:t>
      </w:r>
      <w:r w:rsidR="004D0CF1">
        <w:t>body, including material</w:t>
      </w:r>
      <w:r w:rsidR="00440CCA">
        <w:t>s that are</w:t>
      </w:r>
      <w:r w:rsidR="004D0CF1">
        <w:t xml:space="preserve"> looped around the appendages</w:t>
      </w:r>
      <w:r w:rsidR="00B9544D">
        <w:t>, torso,</w:t>
      </w:r>
      <w:r w:rsidR="004D0CF1">
        <w:t xml:space="preserve"> or neck</w:t>
      </w:r>
      <w:r w:rsidR="00440CCA">
        <w:t xml:space="preserve"> (e.</w:t>
      </w:r>
      <w:r w:rsidR="004F2D2A">
        <w:t>g. netting or packing bands</w:t>
      </w:r>
      <w:r w:rsidR="00360E83">
        <w:t>)</w:t>
      </w:r>
      <w:r w:rsidR="00C452AA">
        <w:t xml:space="preserve"> and </w:t>
      </w:r>
      <w:r w:rsidR="004F2D2A">
        <w:t>instances where materials</w:t>
      </w:r>
      <w:r w:rsidR="004D0CF1">
        <w:t xml:space="preserve"> are internally or externally embedded</w:t>
      </w:r>
      <w:r w:rsidR="005B7941">
        <w:t xml:space="preserve"> (e.g. hook</w:t>
      </w:r>
      <w:r w:rsidR="0072763A">
        <w:t>ing injuries</w:t>
      </w:r>
      <w:r w:rsidR="00440CCA">
        <w:t>)</w:t>
      </w:r>
      <w:r w:rsidR="004D0CF1">
        <w:t xml:space="preserve">. </w:t>
      </w:r>
    </w:p>
    <w:p w14:paraId="08000960" w14:textId="2B8C7E54" w:rsidR="008668CE" w:rsidRDefault="008668CE" w:rsidP="00CA40D3">
      <w:pPr>
        <w:spacing w:line="480" w:lineRule="auto"/>
      </w:pPr>
      <w:r>
        <w:t xml:space="preserve">The mechanisms by which an animal becomes entangled are almost as varied as the entangling materials themselves. </w:t>
      </w:r>
      <w:r w:rsidR="00AC13A8">
        <w:t>Entangling debris can come from terrestrial and marine pollution, and from derelict and active fishing gear.</w:t>
      </w:r>
      <w:r w:rsidR="00AC13A8" w:rsidRPr="001A78BC">
        <w:t xml:space="preserve"> </w:t>
      </w:r>
      <w:r>
        <w:t xml:space="preserve">Any </w:t>
      </w:r>
      <w:r w:rsidR="0034668D">
        <w:t xml:space="preserve">marine </w:t>
      </w:r>
      <w:r>
        <w:t xml:space="preserve">debris that form loops </w:t>
      </w:r>
      <w:r w:rsidR="0034668D">
        <w:t xml:space="preserve">that can </w:t>
      </w:r>
      <w:r w:rsidR="0072763A">
        <w:t xml:space="preserve">ensnare </w:t>
      </w:r>
      <w:r>
        <w:t xml:space="preserve">or </w:t>
      </w:r>
      <w:r w:rsidR="0072763A">
        <w:t>sharp objects</w:t>
      </w:r>
      <w:r w:rsidR="002F3800">
        <w:t xml:space="preserve"> that can embed</w:t>
      </w:r>
      <w:r w:rsidR="0072763A">
        <w:t xml:space="preserve">, such as </w:t>
      </w:r>
      <w:r>
        <w:t>hook</w:t>
      </w:r>
      <w:r w:rsidR="0072763A">
        <w:t>s,</w:t>
      </w:r>
      <w:r>
        <w:t xml:space="preserve"> pose an entanglement risk</w:t>
      </w:r>
      <w:r w:rsidR="0034668D">
        <w:t xml:space="preserve">. </w:t>
      </w:r>
      <w:r w:rsidR="001A78BC">
        <w:t xml:space="preserve">The mechanism of entanglement can often be determined by identifying the entangling material. Packing bands, rubber bands, </w:t>
      </w:r>
      <w:r w:rsidR="00D54FA5">
        <w:t xml:space="preserve">and </w:t>
      </w:r>
      <w:r w:rsidR="001A78BC">
        <w:t>monofilament line</w:t>
      </w:r>
      <w:r w:rsidR="006C1B1C">
        <w:t xml:space="preserve"> </w:t>
      </w:r>
      <w:r w:rsidR="001A78BC">
        <w:t xml:space="preserve">are likely </w:t>
      </w:r>
      <w:r w:rsidR="00D54FA5">
        <w:t>encountered passively as</w:t>
      </w:r>
      <w:r w:rsidR="001A78BC">
        <w:t xml:space="preserve"> debris</w:t>
      </w:r>
      <w:r w:rsidR="00D54FA5">
        <w:t>, while n</w:t>
      </w:r>
      <w:r w:rsidR="006C1B1C">
        <w:t xml:space="preserve">et fragments can be a sign of either passive encounters with floating </w:t>
      </w:r>
      <w:r w:rsidR="00E83B75">
        <w:t>derelict gear</w:t>
      </w:r>
      <w:r w:rsidR="006C1B1C">
        <w:t xml:space="preserve"> or a sign of interaction with an actively fished net</w:t>
      </w:r>
      <w:r w:rsidR="001A78BC">
        <w:t xml:space="preserve">. </w:t>
      </w:r>
      <w:r w:rsidR="00764131">
        <w:t xml:space="preserve"> </w:t>
      </w:r>
      <w:r w:rsidR="0024294E" w:rsidRPr="00D54FA5">
        <w:t>Salmon flashers and other hook and line gear are likely encountered as actively fished gear and are evidence of fishery depredation behaviors</w:t>
      </w:r>
      <w:r w:rsidR="0024294E">
        <w:t xml:space="preserve">, which cause harm both to the entangled animal and to the fisher’s catch </w:t>
      </w:r>
      <w:r w:rsidR="0024294E">
        <w:fldChar w:fldCharType="begin" w:fldLock="1"/>
      </w:r>
      <w:r w:rsidR="00AC13A8">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(Zalophus californianus) on salmon fisheries in Monterey Bay, California","type":"article-journal","volume":"103"},"uris":["http://www.mendeley.com/documents/?uuid=67e4b7da-a73a-4158-8924-ed88192db0f2"]}],"mendeley":{"formattedCitation":"[10,11]","plainTextFormattedCitation":"[10,11]","previouslyFormattedCitation":"[10,11]"},"properties":{"noteIndex":0},"schema":"https://github.com/citation-style-language/schema/raw/master/csl-citation.json"}</w:instrText>
      </w:r>
      <w:r w:rsidR="0024294E">
        <w:fldChar w:fldCharType="separate"/>
      </w:r>
      <w:r w:rsidR="00AC13A8" w:rsidRPr="00AC13A8">
        <w:rPr>
          <w:noProof/>
        </w:rPr>
        <w:t>[10,11]</w:t>
      </w:r>
      <w:r w:rsidR="0024294E">
        <w:fldChar w:fldCharType="end"/>
      </w:r>
      <w:r w:rsidR="0024294E">
        <w:t xml:space="preserve">.  </w:t>
      </w:r>
      <w:r w:rsidR="00764131">
        <w:t>Otariids are especially curiou</w:t>
      </w:r>
      <w:r w:rsidR="00AC1422">
        <w:t xml:space="preserve">s of </w:t>
      </w:r>
      <w:r w:rsidR="00675491">
        <w:t xml:space="preserve">novel </w:t>
      </w:r>
      <w:r w:rsidR="00AC1422">
        <w:t>objects, and can</w:t>
      </w:r>
      <w:r w:rsidR="00764131">
        <w:t xml:space="preserve"> become entangled in debris while attempting to explore or play wit</w:t>
      </w:r>
      <w:r w:rsidR="00607D06">
        <w:t>h them</w:t>
      </w:r>
      <w:r w:rsidR="00764131">
        <w:t xml:space="preserve"> </w:t>
      </w:r>
      <w:r w:rsidR="005D4B40">
        <w:fldChar w:fldCharType="begin" w:fldLock="1"/>
      </w:r>
      <w:r w:rsidR="00AC13A8">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HI.","editor":[{"dropping-particle":"","family":"Shomura","given":"R.S.","non-dropping-particle":"","parse-names":false,"suffix":""},{"dropping-particle":"","family":"Yoshida","given":"Howard O.","non-dropping-particle":"","parse-names":false,"suffix":""}],"id":"ITEM-2","issued":{"date-parts":[["1985"]]},"page":"336-343","title":"Entanglement in, and ingestion of, plastic litter in marine mammals, sharks, and turtles in New Zealand waters","type":"paper-conference"},"uris":["http://www.mendeley.com/documents/?uuid=954a9aa2-ca77-472b-b5ba-7cd713d96e0a"]}],"mendeley":{"formattedCitation":"[12,13]","plainTextFormattedCitation":"[12,13]","previouslyFormattedCitation":"[12,13]"},"properties":{"noteIndex":0},"schema":"https://github.com/citation-style-language/schema/raw/master/csl-citation.json"}</w:instrText>
      </w:r>
      <w:r w:rsidR="005D4B40">
        <w:fldChar w:fldCharType="separate"/>
      </w:r>
      <w:r w:rsidR="00AC13A8" w:rsidRPr="00AC13A8">
        <w:rPr>
          <w:noProof/>
        </w:rPr>
        <w:t>[12,13]</w:t>
      </w:r>
      <w:r w:rsidR="005D4B40">
        <w:fldChar w:fldCharType="end"/>
      </w:r>
      <w:r w:rsidR="00332667">
        <w:t>.</w:t>
      </w:r>
      <w:r w:rsidR="00E1353F">
        <w:t xml:space="preserve"> The factors leading to entanglement </w:t>
      </w:r>
      <w:r w:rsidR="002B5AA8">
        <w:t>in any given location are therefore</w:t>
      </w:r>
      <w:r w:rsidR="00E1353F">
        <w:t xml:space="preserve"> governed by both local and regional dynamics, as ocean currents, upwelling </w:t>
      </w:r>
      <w:r w:rsidR="00E1353F">
        <w:lastRenderedPageBreak/>
        <w:t>patterns, fishing effort</w:t>
      </w:r>
      <w:r w:rsidR="00E24EB2">
        <w:t xml:space="preserve"> and</w:t>
      </w:r>
      <w:r w:rsidR="00C76EB0">
        <w:t xml:space="preserve"> gear types</w:t>
      </w:r>
      <w:r w:rsidR="00E1353F">
        <w:t xml:space="preserve">, prey distributions, </w:t>
      </w:r>
      <w:r w:rsidR="00C76EB0">
        <w:t>abundance of pinnipeds</w:t>
      </w:r>
      <w:r w:rsidR="00E1353F">
        <w:t xml:space="preserve">, and marine traffic patterns all may contribute to </w:t>
      </w:r>
      <w:r w:rsidR="002B5AA8">
        <w:t>both the distribution of entangling materials and the behavior of pinnipeds in the area</w:t>
      </w:r>
      <w:r w:rsidR="00E1353F">
        <w:t xml:space="preserve"> </w:t>
      </w:r>
      <w:r w:rsidR="00434CCC">
        <w:fldChar w:fldCharType="begin" w:fldLock="1"/>
      </w:r>
      <w:r w:rsidR="00AC13A8">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[9,14–17]","plainTextFormattedCitation":"[9,14–17]","previouslyFormattedCitation":"[9,14–17]"},"properties":{"noteIndex":0},"schema":"https://github.com/citation-style-language/schema/raw/master/csl-citation.json"}</w:instrText>
      </w:r>
      <w:r w:rsidR="00434CCC">
        <w:fldChar w:fldCharType="separate"/>
      </w:r>
      <w:r w:rsidR="00AC13A8" w:rsidRPr="00AC13A8">
        <w:rPr>
          <w:noProof/>
        </w:rPr>
        <w:t>[9,14–17]</w:t>
      </w:r>
      <w:r w:rsidR="00434CCC">
        <w:fldChar w:fldCharType="end"/>
      </w:r>
      <w:r w:rsidR="00E1353F">
        <w:t xml:space="preserve">. </w:t>
      </w:r>
    </w:p>
    <w:p w14:paraId="7B904AC9" w14:textId="03904002" w:rsidR="009170C8" w:rsidRPr="00911BDD" w:rsidRDefault="009913F9" w:rsidP="00CA40D3">
      <w:pPr>
        <w:spacing w:line="480" w:lineRule="auto"/>
        <w:rPr>
          <w:iCs/>
          <w:color w:val="C45911" w:themeColor="accent2" w:themeShade="BF"/>
        </w:rPr>
      </w:pPr>
      <w:r>
        <w:t>The objective of this study was to characterize the rates and causes of entanglement in Steller (</w:t>
      </w:r>
      <w:r>
        <w:rPr>
          <w:i/>
        </w:rPr>
        <w:t xml:space="preserve">Eumetopias </w:t>
      </w:r>
      <w:r w:rsidRPr="008310A5">
        <w:rPr>
          <w:i/>
        </w:rPr>
        <w:t>jubatus</w:t>
      </w:r>
      <w:r w:rsidRPr="008310A5">
        <w:t>)</w:t>
      </w:r>
      <w:r>
        <w:rPr>
          <w:i/>
        </w:rPr>
        <w:t xml:space="preserve"> </w:t>
      </w:r>
      <w:r w:rsidRPr="008310A5">
        <w:t>and</w:t>
      </w:r>
      <w:r>
        <w:t xml:space="preserve"> California (</w:t>
      </w:r>
      <w:r>
        <w:rPr>
          <w:i/>
        </w:rPr>
        <w:t>Zalophus californianus</w:t>
      </w:r>
      <w:r w:rsidRPr="008310A5">
        <w:t>)</w:t>
      </w:r>
      <w:r>
        <w:t xml:space="preserve"> sea lions in northern Washington </w:t>
      </w:r>
      <w:r w:rsidR="00242ECD">
        <w:t xml:space="preserve">state </w:t>
      </w:r>
      <w:r>
        <w:t xml:space="preserve">and to evaluate if the observed entanglements were negatively impacting the populations. </w:t>
      </w:r>
      <w:r w:rsidR="006C1B1C">
        <w:t>We</w:t>
      </w:r>
      <w:r w:rsidR="00C5604D">
        <w:t xml:space="preserve"> </w:t>
      </w:r>
      <w:r w:rsidR="00AF5E26">
        <w:t>described</w:t>
      </w:r>
      <w:r w:rsidR="009D4E0C">
        <w:t xml:space="preserve"> temporal trends in entanglement occurrence</w:t>
      </w:r>
      <w:r w:rsidR="00C5604D">
        <w:t xml:space="preserve"> and</w:t>
      </w:r>
      <w:r w:rsidR="009D4E0C">
        <w:t xml:space="preserve"> determine</w:t>
      </w:r>
      <w:r w:rsidR="00C5604D">
        <w:t>d</w:t>
      </w:r>
      <w:r w:rsidR="009D4E0C">
        <w:t xml:space="preserve"> the most </w:t>
      </w:r>
      <w:r w:rsidR="00AA55CA">
        <w:t>commonly observed</w:t>
      </w:r>
      <w:r w:rsidR="009D4E0C">
        <w:t xml:space="preserve"> entan</w:t>
      </w:r>
      <w:r w:rsidR="00AF5E26">
        <w:t>gling materials</w:t>
      </w:r>
      <w:r w:rsidR="00BF2B36">
        <w:t xml:space="preserve">. </w:t>
      </w:r>
      <w:r>
        <w:t>Based on previous studies, we expected to see entanglements caused by mainly packing bands and netting</w:t>
      </w:r>
      <w:r w:rsidR="00A67720">
        <w:t xml:space="preserve"> </w:t>
      </w:r>
      <w:r w:rsidR="00A67720">
        <w:fldChar w:fldCharType="begin" w:fldLock="1"/>
      </w:r>
      <w:r w:rsidR="00AC13A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-3","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Bulletin","id":"ITEM-3","issue":"7","issued":{"date-parts":[["2009"]]},"note":"Summary:\nSeabirds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-4","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Bulletin","id":"ITEM-4","issue":"10","issued":{"date-parts":[["2009"]]},"note":"This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solutions","type":"article-journal","volume":"58"},"uris":["http://www.mendeley.com/documents/?uuid=046194b0-9f90-3462-a138-521c26704961"]},{"id":"ITEM-5","itemData":{"DOI":"10.1016/S0025-326X(00)00050-3","ISBN":"0025-326X","ISSN":"0025326X","abstract":"Entanglement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Bulletin","id":"ITEM-5","issue":"12","issued":{"date-parts":[["2000"]]},"note":"Data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1976-1998","type":"article-journal","volume":"40"},"uris":["http://www.mendeley.com/documents/?uuid=66788aa4-26da-3842-b2ce-4f1fe7d325d4"]},{"id":"ITEM-6","itemData":{"abstract":"The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L.","non-dropping-particle":"","parse-names":false,"suffix":""}],"id":"ITEM-6","issued":{"date-parts":[["1990"]]},"note":"Summary:\nChannel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[1,4,9,18–20]","plainTextFormattedCitation":"[1,4,9,18–20]","previouslyFormattedCitation":"[1,4,9,18–20]"},"properties":{"noteIndex":0},"schema":"https://github.com/citation-style-language/schema/raw/master/csl-citation.json"}</w:instrText>
      </w:r>
      <w:r w:rsidR="00A67720">
        <w:fldChar w:fldCharType="separate"/>
      </w:r>
      <w:r w:rsidR="00AC13A8" w:rsidRPr="00AC13A8">
        <w:rPr>
          <w:noProof/>
        </w:rPr>
        <w:t>[1,4,9,18–20]</w:t>
      </w:r>
      <w:r w:rsidR="00A67720">
        <w:fldChar w:fldCharType="end"/>
      </w:r>
      <w:r w:rsidR="00A67720">
        <w:t xml:space="preserve">. </w:t>
      </w:r>
      <w:r w:rsidR="00451E27">
        <w:t>We</w:t>
      </w:r>
      <w:r w:rsidR="00BF2B36">
        <w:t xml:space="preserve"> expected little</w:t>
      </w:r>
      <w:r w:rsidR="00F70A7B">
        <w:t xml:space="preserve"> change in </w:t>
      </w:r>
      <w:r w:rsidR="00BF2B36">
        <w:t xml:space="preserve">annual </w:t>
      </w:r>
      <w:r w:rsidR="00F70A7B">
        <w:t>entan</w:t>
      </w:r>
      <w:r w:rsidR="003A186C">
        <w:t xml:space="preserve">glement </w:t>
      </w:r>
      <w:r w:rsidR="00CA49BC">
        <w:t>occurrence but</w:t>
      </w:r>
      <w:r w:rsidR="003A186C">
        <w:t xml:space="preserve"> anticipated</w:t>
      </w:r>
      <w:r w:rsidR="00451E27">
        <w:t xml:space="preserve"> that </w:t>
      </w:r>
      <w:r w:rsidR="00F70A7B">
        <w:t>there</w:t>
      </w:r>
      <w:r w:rsidR="00451E27">
        <w:t xml:space="preserve"> would</w:t>
      </w:r>
      <w:r w:rsidR="00A67720">
        <w:t xml:space="preserve"> be a </w:t>
      </w:r>
      <w:r w:rsidR="00F70A7B">
        <w:t xml:space="preserve">peak in </w:t>
      </w:r>
      <w:r w:rsidR="00A67720">
        <w:t>entanglements</w:t>
      </w:r>
      <w:r w:rsidR="00F70A7B">
        <w:t xml:space="preserve"> observed in the mid- to late-</w:t>
      </w:r>
      <w:r w:rsidR="00A67720">
        <w:t>summer months</w:t>
      </w:r>
      <w:r w:rsidR="005B7941">
        <w:t xml:space="preserve"> </w:t>
      </w:r>
      <w:r w:rsidR="005E79D1">
        <w:t>due to these being the peak months for recreational and commercial fishing effort</w:t>
      </w:r>
      <w:r w:rsidR="00A67720">
        <w:t>.</w:t>
      </w:r>
      <w:r w:rsidR="004D0CF1" w:rsidRPr="000D023F">
        <w:t xml:space="preserve"> </w:t>
      </w:r>
      <w:r w:rsidR="0027024E">
        <w:t xml:space="preserve">We also compared entanglement rates with beach debris survey data to discern patterns in entanglement occurrence due to material availability, and with the stranding record to </w:t>
      </w:r>
      <w:r w:rsidR="00523D02">
        <w:t xml:space="preserve">briefly </w:t>
      </w:r>
      <w:r w:rsidR="0027024E">
        <w:t xml:space="preserve">explore the impacts of entanglement on </w:t>
      </w:r>
      <w:r w:rsidR="00501B7D">
        <w:t xml:space="preserve">health and </w:t>
      </w:r>
      <w:r w:rsidR="0027024E">
        <w:t xml:space="preserve">survival. </w:t>
      </w:r>
      <w:r w:rsidR="009D4E0C">
        <w:t>Understanding the patterns be</w:t>
      </w:r>
      <w:r w:rsidR="005B0501">
        <w:t xml:space="preserve">hind entanglement </w:t>
      </w:r>
      <w:r w:rsidR="00F70A7B">
        <w:t xml:space="preserve">occurrence </w:t>
      </w:r>
      <w:r w:rsidR="005B0501">
        <w:t>will enable the</w:t>
      </w:r>
      <w:r w:rsidR="009D4E0C">
        <w:t xml:space="preserve"> development of more targeted prevention and response efforts</w:t>
      </w:r>
      <w:r w:rsidR="003009D7">
        <w:t xml:space="preserve"> and</w:t>
      </w:r>
      <w:r w:rsidR="008D2F8D">
        <w:t xml:space="preserve"> a more accurate understanding of </w:t>
      </w:r>
      <w:r w:rsidR="000400F7">
        <w:t>the impacts of entanglement on local populations</w:t>
      </w:r>
      <w:r w:rsidR="008D2F8D">
        <w:t>.</w:t>
      </w:r>
    </w:p>
    <w:p w14:paraId="6991EFB0" w14:textId="5A5CB666" w:rsidR="002A157E" w:rsidRDefault="0091081B" w:rsidP="00CA40D3">
      <w:pPr>
        <w:pStyle w:val="Heading1"/>
        <w:spacing w:line="480" w:lineRule="auto"/>
      </w:pPr>
      <w:r>
        <w:t>M</w:t>
      </w:r>
      <w:r w:rsidR="002745CB" w:rsidRPr="002745CB">
        <w:t>ethods</w:t>
      </w:r>
    </w:p>
    <w:p w14:paraId="17D5A8CA" w14:textId="134DBEFB" w:rsidR="004B567A" w:rsidRPr="004B567A" w:rsidRDefault="004B567A" w:rsidP="00CA40D3">
      <w:pPr>
        <w:pStyle w:val="Heading2"/>
        <w:spacing w:line="480" w:lineRule="auto"/>
      </w:pPr>
      <w:r>
        <w:t>Data Collection</w:t>
      </w:r>
    </w:p>
    <w:p w14:paraId="575493C4" w14:textId="053F4E8F" w:rsidR="008F71E8" w:rsidRDefault="008F71E8" w:rsidP="00CA40D3">
      <w:pPr>
        <w:spacing w:line="480" w:lineRule="auto"/>
      </w:pPr>
      <w:r w:rsidRPr="00C626CD">
        <w:t xml:space="preserve">The National Marine Fisheries Service reviewed and approved our research methodologies and granted Marine Mammal Protection Act research permits 14326, 13430, and 19430. We </w:t>
      </w:r>
      <w:r>
        <w:t xml:space="preserve">also </w:t>
      </w:r>
      <w:r w:rsidRPr="00C626CD">
        <w:t xml:space="preserve">obtained Special Use Permits </w:t>
      </w:r>
      <w:r w:rsidR="00675491" w:rsidRPr="00C626CD">
        <w:t xml:space="preserve">from the United States Fish and Wildlife Service </w:t>
      </w:r>
      <w:r w:rsidRPr="00C626CD">
        <w:t>for all land-based survey activities conducted on haulouts within the Flattery Rocks National Wildlife Refuge.</w:t>
      </w:r>
      <w:r>
        <w:t xml:space="preserve"> </w:t>
      </w:r>
    </w:p>
    <w:p w14:paraId="23AED570" w14:textId="2110ABA5" w:rsidR="009F4365" w:rsidRDefault="003C69EB" w:rsidP="007D522F">
      <w:pPr>
        <w:spacing w:line="480" w:lineRule="auto"/>
      </w:pPr>
      <w:r>
        <w:lastRenderedPageBreak/>
        <w:t>Observations</w:t>
      </w:r>
      <w:r w:rsidR="008D4A38">
        <w:t xml:space="preserve"> of hauled out Steller and California sea lions were carried out</w:t>
      </w:r>
      <w:r w:rsidR="00014B13">
        <w:t xml:space="preserve"> from </w:t>
      </w:r>
      <w:r w:rsidR="00C47EA5">
        <w:t xml:space="preserve">small </w:t>
      </w:r>
      <w:r w:rsidR="00014B13">
        <w:t>boats</w:t>
      </w:r>
      <w:r w:rsidR="008D4A38">
        <w:t xml:space="preserve"> along the north coas</w:t>
      </w:r>
      <w:r w:rsidR="00E97D04">
        <w:t>t of Washington from 2010</w:t>
      </w:r>
      <w:r w:rsidR="005B42E9">
        <w:t xml:space="preserve"> –</w:t>
      </w:r>
      <w:r w:rsidR="007F52B5">
        <w:t>2018</w:t>
      </w:r>
      <w:r w:rsidR="002B308C">
        <w:t xml:space="preserve"> </w:t>
      </w:r>
      <w:r>
        <w:t xml:space="preserve">focusing on four major haulout </w:t>
      </w:r>
      <w:r w:rsidR="006C1B1C">
        <w:t xml:space="preserve">complexes </w:t>
      </w:r>
      <w:r w:rsidR="003854FD">
        <w:t>(</w:t>
      </w:r>
      <w:r w:rsidR="00C47EA5">
        <w:t>Fig 1</w:t>
      </w:r>
      <w:r w:rsidR="003854FD">
        <w:t>).</w:t>
      </w:r>
      <w:r w:rsidR="008F71E8">
        <w:t xml:space="preserve"> Occasionally, surveyors were landed on haulouts to conduct </w:t>
      </w:r>
      <w:r w:rsidR="00675491">
        <w:t xml:space="preserve">these </w:t>
      </w:r>
      <w:r w:rsidR="008F71E8">
        <w:t xml:space="preserve">surveys. </w:t>
      </w:r>
      <w:r w:rsidR="003854FD">
        <w:t xml:space="preserve"> </w:t>
      </w:r>
      <w:r w:rsidR="00F54290">
        <w:t xml:space="preserve">Surveys were conducted </w:t>
      </w:r>
      <w:r w:rsidR="00CA49BC">
        <w:t>year-round</w:t>
      </w:r>
      <w:r w:rsidR="00F54290">
        <w:t xml:space="preserve"> with more effort from late spring through early fall due to availability of survey days with suitable weather and sea conditions. </w:t>
      </w:r>
      <w:r w:rsidR="00C066F6">
        <w:t xml:space="preserve">Surveys often did not include all haulouts during a day due to logistical challenges such as sea conditions and daylight. </w:t>
      </w:r>
      <w:r>
        <w:t>During surveys</w:t>
      </w:r>
      <w:r w:rsidR="0059015E">
        <w:t>,</w:t>
      </w:r>
      <w:r w:rsidR="004F761D">
        <w:t xml:space="preserve"> </w:t>
      </w:r>
      <w:r w:rsidR="00563CF1">
        <w:t xml:space="preserve">we </w:t>
      </w:r>
      <w:r w:rsidR="00C339A7">
        <w:t xml:space="preserve">counted </w:t>
      </w:r>
      <w:r w:rsidR="005B42E9">
        <w:t xml:space="preserve">actively </w:t>
      </w:r>
      <w:r w:rsidR="004F761D">
        <w:t>entangled individuals and individuals showing evidence of past entanglement (</w:t>
      </w:r>
      <w:r w:rsidR="00E36A51">
        <w:t xml:space="preserve">e.g. </w:t>
      </w:r>
      <w:r w:rsidR="004F761D">
        <w:t xml:space="preserve">scarring) </w:t>
      </w:r>
      <w:r w:rsidR="00563CF1">
        <w:t>and counted</w:t>
      </w:r>
      <w:r w:rsidR="00692C01">
        <w:t xml:space="preserve"> </w:t>
      </w:r>
      <w:r w:rsidR="00563CF1">
        <w:t xml:space="preserve">the total abundance </w:t>
      </w:r>
      <w:r w:rsidR="00692C01">
        <w:t xml:space="preserve">of the two sea lion species </w:t>
      </w:r>
      <w:r w:rsidR="00563CF1">
        <w:t>at each haulout</w:t>
      </w:r>
      <w:r w:rsidR="00692C01">
        <w:t xml:space="preserve">. </w:t>
      </w:r>
      <w:r w:rsidR="00563CF1">
        <w:t>We attempted</w:t>
      </w:r>
      <w:r w:rsidR="00692C01">
        <w:t xml:space="preserve"> to photograph</w:t>
      </w:r>
      <w:r w:rsidR="00C339A7">
        <w:t xml:space="preserve"> </w:t>
      </w:r>
      <w:r w:rsidR="00692C01">
        <w:t xml:space="preserve">all </w:t>
      </w:r>
      <w:r w:rsidR="00560D3A">
        <w:t xml:space="preserve">entangled </w:t>
      </w:r>
      <w:r w:rsidR="00563CF1">
        <w:t xml:space="preserve">sea lions </w:t>
      </w:r>
      <w:r w:rsidR="00560D3A">
        <w:t>and those that</w:t>
      </w:r>
      <w:r w:rsidR="00563CF1">
        <w:t xml:space="preserve"> appeared entangled</w:t>
      </w:r>
      <w:r w:rsidR="004F761D">
        <w:t xml:space="preserve"> </w:t>
      </w:r>
      <w:r w:rsidR="00C339A7">
        <w:t xml:space="preserve">with a digital SLR camera with a 100-400 mm lens </w:t>
      </w:r>
      <w:r w:rsidR="004F761D">
        <w:t xml:space="preserve">for later assessment. </w:t>
      </w:r>
      <w:r w:rsidR="00CE38FF">
        <w:t xml:space="preserve">Entangled individuals encountered </w:t>
      </w:r>
      <w:r w:rsidR="003E5889">
        <w:t xml:space="preserve">along the survey route </w:t>
      </w:r>
      <w:r w:rsidR="00CE38FF">
        <w:t xml:space="preserve">in locations other than the four major haulout </w:t>
      </w:r>
      <w:r w:rsidR="008F71E8">
        <w:t xml:space="preserve">complexes </w:t>
      </w:r>
      <w:r w:rsidR="00CE38FF">
        <w:t xml:space="preserve">were </w:t>
      </w:r>
      <w:r>
        <w:t xml:space="preserve">excluded from entanglement rate calculations due to the lack of reliable and regular total counts of hauled </w:t>
      </w:r>
      <w:r w:rsidR="002F3800">
        <w:t>individuals but were still photographed to identify the source and nature of the injury.</w:t>
      </w:r>
      <w:r w:rsidR="009951FD">
        <w:t xml:space="preserve"> </w:t>
      </w:r>
    </w:p>
    <w:p w14:paraId="3BA6BC32" w14:textId="620FAB5A" w:rsidR="00BD47E5" w:rsidRDefault="00A8695D" w:rsidP="004730EF">
      <w:pPr>
        <w:pStyle w:val="Caption"/>
        <w:spacing w:line="480" w:lineRule="auto"/>
      </w:pPr>
      <w:r>
        <w:t xml:space="preserve">Fig </w:t>
      </w:r>
      <w:fldSimple w:instr=" SEQ Figure \* ARABIC ">
        <w:r w:rsidR="008D0DD4">
          <w:rPr>
            <w:noProof/>
          </w:rPr>
          <w:t>1</w:t>
        </w:r>
      </w:fldSimple>
      <w:r>
        <w:t xml:space="preserve">: </w:t>
      </w:r>
      <w:r w:rsidRPr="006B0505">
        <w:t xml:space="preserve">Map of the four </w:t>
      </w:r>
      <w:r w:rsidR="00F209C4">
        <w:t xml:space="preserve">major </w:t>
      </w:r>
      <w:r w:rsidRPr="006B0505">
        <w:t xml:space="preserve">Steller and California sea lion haulout </w:t>
      </w:r>
      <w:r w:rsidR="00C339A7">
        <w:t>complexes</w:t>
      </w:r>
      <w:r w:rsidR="00C339A7" w:rsidRPr="006B0505">
        <w:t xml:space="preserve"> </w:t>
      </w:r>
      <w:r w:rsidRPr="006B0505">
        <w:t>surveyed for entangled individuals: Tatoosh Island, the Bodelteh Islands, Carroll Island, and Sea Lion Rock.</w:t>
      </w:r>
    </w:p>
    <w:p w14:paraId="285D3228" w14:textId="77777777" w:rsidR="00A56167" w:rsidRDefault="00A56167" w:rsidP="00A56167">
      <w:pPr>
        <w:pStyle w:val="Heading2"/>
        <w:spacing w:line="480" w:lineRule="auto"/>
      </w:pPr>
      <w:r>
        <w:t>Population Trends</w:t>
      </w:r>
    </w:p>
    <w:p w14:paraId="1A59FA48" w14:textId="2877C71A" w:rsidR="00A56167" w:rsidRDefault="00A56167" w:rsidP="00A56167">
      <w:pPr>
        <w:spacing w:line="480" w:lineRule="auto"/>
      </w:pPr>
      <w:r>
        <w:t xml:space="preserve">Population trends were calculated using a three-step process. First, for each species we pooled the counts from the four major haulout complexes on days when all four </w:t>
      </w:r>
      <w:proofErr w:type="spellStart"/>
      <w:r>
        <w:t>haulouts</w:t>
      </w:r>
      <w:proofErr w:type="spellEnd"/>
      <w:r>
        <w:t xml:space="preserve"> were visited</w:t>
      </w:r>
      <w:ins w:id="1" w:author="Liz Allyn" w:date="2020-06-03T10:07:00Z">
        <w:r w:rsidR="006F253B">
          <w:t xml:space="preserve"> (a ‘complete survey day’)</w:t>
        </w:r>
      </w:ins>
      <w:r>
        <w:t xml:space="preserve">. Next, we averaged all complete survey days within a month for a monthly average. Last, we averaged the mean monthly counts for an annual estimate of the </w:t>
      </w:r>
      <w:del w:id="2" w:author="Liz Allyn" w:date="2020-06-03T10:12:00Z">
        <w:r w:rsidDel="00A23F5F">
          <w:delText>average number</w:delText>
        </w:r>
      </w:del>
      <w:ins w:id="3" w:author="Liz Allyn" w:date="2020-06-03T10:12:00Z">
        <w:r w:rsidR="00A23F5F">
          <w:t>average</w:t>
        </w:r>
        <w:bookmarkStart w:id="4" w:name="_GoBack"/>
        <w:bookmarkEnd w:id="4"/>
        <w:r w:rsidR="00A23F5F">
          <w:t xml:space="preserve"> abundance</w:t>
        </w:r>
      </w:ins>
      <w:r>
        <w:t xml:space="preserve"> of Steller and California sea lions using the four major haulout complexes over the study duration. The observed change in annual counts were calculated for each year using the formula</w:t>
      </w:r>
    </w:p>
    <w:p w14:paraId="08E35628" w14:textId="7BE4A2C6" w:rsidR="00A56167" w:rsidRDefault="00F14473" w:rsidP="00A56167">
      <w:pPr>
        <w:spacing w:line="480" w:lineRule="auto"/>
        <w:jc w:val="center"/>
        <w:rPr>
          <w:rFonts w:eastAsiaTheme="minorEastAsia"/>
        </w:rPr>
      </w:pPr>
      <m:oMath>
        <m:func>
          <m:funcPr>
            <m:ctrlPr>
              <w:rPr>
                <w:rFonts w:ascii="Cambria Math" w:hAnsi="Cambria Math"/>
              </w:rPr>
            </m:ctrlPr>
          </m:funcPr>
          <m:fNa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w:r w:rsidR="00A56167">
        <w:rPr>
          <w:rFonts w:eastAsiaTheme="minorEastAsia"/>
        </w:rPr>
        <w:t xml:space="preserve"> </w:t>
      </w:r>
    </w:p>
    <w:p w14:paraId="0E2D9130" w14:textId="6F83FF4B" w:rsidR="00A56167" w:rsidRDefault="00A56167" w:rsidP="00A56167">
      <w:pPr>
        <w:spacing w:line="480" w:lineRule="auto"/>
      </w:pPr>
      <w:r>
        <w:rPr>
          <w:rFonts w:eastAsiaTheme="minorEastAsia"/>
        </w:rPr>
        <w:lastRenderedPageBreak/>
        <w:t xml:space="preserve">where </w:t>
      </w:r>
      <w:r w:rsidR="000D5646" w:rsidRPr="000D5646">
        <w:rPr>
          <w:rFonts w:eastAsiaTheme="minorEastAsia"/>
          <w:i/>
          <w:iCs/>
        </w:rPr>
        <w:t>r</w:t>
      </w:r>
      <w:r w:rsidR="000D5646" w:rsidRPr="000D5646">
        <w:rPr>
          <w:rFonts w:eastAsiaTheme="minorEastAsia"/>
          <w:i/>
          <w:iCs/>
          <w:vertAlign w:val="subscript"/>
        </w:rPr>
        <w:t>t</w:t>
      </w:r>
      <w:r w:rsidR="000D5646">
        <w:rPr>
          <w:rFonts w:eastAsiaTheme="minorEastAsia"/>
        </w:rPr>
        <w:t xml:space="preserve"> is the realized per capita rate of population change</w:t>
      </w:r>
      <w:r w:rsidR="00231D6B">
        <w:rPr>
          <w:rFonts w:eastAsiaTheme="minorEastAsia"/>
        </w:rPr>
        <w:t>,</w:t>
      </w:r>
      <w:r w:rsidR="000D5646">
        <w:rPr>
          <w:rFonts w:eastAsiaTheme="minorEastAsia"/>
        </w:rPr>
        <w:t xml:space="preserve"> </w:t>
      </w:r>
      <w:r w:rsidRPr="00553DA4">
        <w:rPr>
          <w:rFonts w:eastAsiaTheme="minorEastAsia"/>
          <w:i/>
        </w:rPr>
        <w:t>t</w:t>
      </w:r>
      <w:r>
        <w:rPr>
          <w:rFonts w:eastAsiaTheme="minorEastAsia"/>
        </w:rPr>
        <w:t xml:space="preserve"> is year</w:t>
      </w:r>
      <w:r w:rsidR="00231D6B">
        <w:rPr>
          <w:rFonts w:eastAsiaTheme="minorEastAsia"/>
        </w:rPr>
        <w:t>,</w:t>
      </w:r>
      <w:r>
        <w:rPr>
          <w:rFonts w:eastAsiaTheme="minorEastAsia"/>
        </w:rPr>
        <w:t xml:space="preserve"> and </w:t>
      </w:r>
      <w:r w:rsidRPr="00553DA4">
        <w:rPr>
          <w:rFonts w:eastAsiaTheme="minorEastAsia"/>
          <w:i/>
        </w:rPr>
        <w:t>N</w:t>
      </w:r>
      <w:r>
        <w:rPr>
          <w:rFonts w:eastAsiaTheme="minorEastAsia"/>
        </w:rPr>
        <w:t xml:space="preserve"> is the average count for the year</w:t>
      </w:r>
      <w:r w:rsidR="002F1E04">
        <w:t>. The annual rates of change were</w:t>
      </w:r>
      <w:r>
        <w:t xml:space="preserve"> then averaged over all study years to produce the overall average </w:t>
      </w:r>
      <w:r w:rsidR="00F35442">
        <w:t>rate of change in haulout counts</w:t>
      </w:r>
      <w:r>
        <w:t xml:space="preserve"> for each species. We excluded 2018 data from the analysis because there were no survey days that covered all four haulout sites after June, potentially biasing the counts by not including the full range of seasonal variation (Table 1).</w:t>
      </w:r>
    </w:p>
    <w:p w14:paraId="2DA923F7" w14:textId="77777777" w:rsidR="00BE03EA" w:rsidRDefault="00BE03EA" w:rsidP="00BE03EA">
      <w:pPr>
        <w:pStyle w:val="Caption"/>
        <w:keepNext/>
        <w:spacing w:line="480" w:lineRule="auto"/>
      </w:pPr>
      <w:r>
        <w:t xml:space="preserve">Table </w:t>
      </w:r>
      <w:fldSimple w:instr=" SEQ Table \* ARABIC ">
        <w:r>
          <w:rPr>
            <w:noProof/>
          </w:rPr>
          <w:t>1</w:t>
        </w:r>
      </w:fldSimple>
      <w:r>
        <w:t>: The number of surveys conducted in each month of the study period 2010-2018 with the number of complete surveys where all four major haulout complexes were visited in parentheses. Note that no complete surveys were conducted after June in 2018.</w:t>
      </w:r>
    </w:p>
    <w:tbl>
      <w:tblPr>
        <w:tblW w:w="5677" w:type="pct"/>
        <w:tblLayout w:type="fixed"/>
        <w:tblLook w:val="04A0" w:firstRow="1" w:lastRow="0" w:firstColumn="1" w:lastColumn="0" w:noHBand="0" w:noVBand="1"/>
      </w:tblPr>
      <w:tblGrid>
        <w:gridCol w:w="356"/>
        <w:gridCol w:w="824"/>
        <w:gridCol w:w="720"/>
        <w:gridCol w:w="720"/>
        <w:gridCol w:w="720"/>
        <w:gridCol w:w="720"/>
        <w:gridCol w:w="721"/>
        <w:gridCol w:w="721"/>
        <w:gridCol w:w="721"/>
        <w:gridCol w:w="721"/>
        <w:gridCol w:w="721"/>
        <w:gridCol w:w="721"/>
        <w:gridCol w:w="721"/>
        <w:gridCol w:w="721"/>
        <w:gridCol w:w="799"/>
      </w:tblGrid>
      <w:tr w:rsidR="00BE03EA" w:rsidRPr="00F22896" w14:paraId="345908C3" w14:textId="77777777" w:rsidTr="00F14473">
        <w:trPr>
          <w:trHeight w:val="300"/>
        </w:trPr>
        <w:tc>
          <w:tcPr>
            <w:tcW w:w="5000" w:type="pct"/>
            <w:gridSpan w:val="15"/>
            <w:tcBorders>
              <w:top w:val="nil"/>
              <w:left w:val="nil"/>
              <w:bottom w:val="single" w:sz="4" w:space="0" w:color="9BC2E6"/>
              <w:right w:val="nil"/>
            </w:tcBorders>
            <w:shd w:val="clear" w:color="DDEBF7" w:fill="DDEBF7"/>
            <w:vAlign w:val="center"/>
          </w:tcPr>
          <w:p w14:paraId="4CD57792" w14:textId="77777777" w:rsidR="00BE03EA" w:rsidRPr="00F22896" w:rsidRDefault="00BE03EA" w:rsidP="00F14473">
            <w:pPr>
              <w:spacing w:after="0" w:line="480" w:lineRule="auto"/>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Month</w:t>
            </w:r>
          </w:p>
        </w:tc>
      </w:tr>
      <w:tr w:rsidR="00BE03EA" w:rsidRPr="00F22896" w14:paraId="07E10421" w14:textId="77777777" w:rsidTr="00F14473">
        <w:trPr>
          <w:trHeight w:val="300"/>
        </w:trPr>
        <w:tc>
          <w:tcPr>
            <w:tcW w:w="168" w:type="pct"/>
            <w:tcBorders>
              <w:top w:val="nil"/>
              <w:left w:val="nil"/>
              <w:bottom w:val="single" w:sz="4" w:space="0" w:color="9BC2E6"/>
              <w:right w:val="nil"/>
            </w:tcBorders>
            <w:shd w:val="clear" w:color="DDEBF7" w:fill="DDEBF7"/>
          </w:tcPr>
          <w:p w14:paraId="56B1E9D2" w14:textId="77777777" w:rsidR="00BE03EA" w:rsidRPr="00F22896" w:rsidRDefault="00BE03EA" w:rsidP="00F14473">
            <w:pPr>
              <w:spacing w:after="0" w:line="480" w:lineRule="auto"/>
              <w:rPr>
                <w:rFonts w:ascii="Calibri" w:eastAsia="Times New Roman" w:hAnsi="Calibri" w:cs="Calibri"/>
                <w:b/>
                <w:bCs/>
                <w:color w:val="000000"/>
                <w:sz w:val="16"/>
                <w:szCs w:val="16"/>
              </w:rPr>
            </w:pPr>
          </w:p>
        </w:tc>
        <w:tc>
          <w:tcPr>
            <w:tcW w:w="388" w:type="pct"/>
            <w:tcBorders>
              <w:top w:val="nil"/>
              <w:left w:val="nil"/>
              <w:bottom w:val="single" w:sz="4" w:space="0" w:color="9BC2E6"/>
              <w:right w:val="nil"/>
            </w:tcBorders>
            <w:shd w:val="clear" w:color="DDEBF7" w:fill="DDEBF7"/>
            <w:noWrap/>
            <w:vAlign w:val="center"/>
            <w:hideMark/>
          </w:tcPr>
          <w:p w14:paraId="0263F3FC" w14:textId="77777777" w:rsidR="00BE03EA" w:rsidRPr="00F22896" w:rsidRDefault="00BE03EA" w:rsidP="00F14473">
            <w:pPr>
              <w:spacing w:after="0" w:line="480" w:lineRule="auto"/>
              <w:rPr>
                <w:rFonts w:ascii="Calibri" w:eastAsia="Times New Roman" w:hAnsi="Calibri" w:cs="Calibri"/>
                <w:b/>
                <w:bCs/>
                <w:color w:val="000000"/>
                <w:sz w:val="16"/>
                <w:szCs w:val="16"/>
              </w:rPr>
            </w:pPr>
          </w:p>
        </w:tc>
        <w:tc>
          <w:tcPr>
            <w:tcW w:w="339" w:type="pct"/>
            <w:tcBorders>
              <w:top w:val="nil"/>
              <w:left w:val="nil"/>
              <w:bottom w:val="single" w:sz="4" w:space="0" w:color="9BC2E6"/>
              <w:right w:val="nil"/>
            </w:tcBorders>
            <w:shd w:val="clear" w:color="DDEBF7" w:fill="DDEBF7"/>
            <w:noWrap/>
            <w:vAlign w:val="center"/>
            <w:hideMark/>
          </w:tcPr>
          <w:p w14:paraId="4F93C417"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w:t>
            </w:r>
          </w:p>
        </w:tc>
        <w:tc>
          <w:tcPr>
            <w:tcW w:w="339" w:type="pct"/>
            <w:tcBorders>
              <w:top w:val="nil"/>
              <w:left w:val="nil"/>
              <w:bottom w:val="single" w:sz="4" w:space="0" w:color="9BC2E6"/>
              <w:right w:val="nil"/>
            </w:tcBorders>
            <w:shd w:val="clear" w:color="DDEBF7" w:fill="DDEBF7"/>
            <w:noWrap/>
            <w:vAlign w:val="center"/>
            <w:hideMark/>
          </w:tcPr>
          <w:p w14:paraId="72D69360"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2</w:t>
            </w:r>
          </w:p>
        </w:tc>
        <w:tc>
          <w:tcPr>
            <w:tcW w:w="339" w:type="pct"/>
            <w:tcBorders>
              <w:top w:val="nil"/>
              <w:left w:val="nil"/>
              <w:bottom w:val="single" w:sz="4" w:space="0" w:color="9BC2E6"/>
              <w:right w:val="nil"/>
            </w:tcBorders>
            <w:shd w:val="clear" w:color="DDEBF7" w:fill="DDEBF7"/>
            <w:noWrap/>
            <w:vAlign w:val="center"/>
            <w:hideMark/>
          </w:tcPr>
          <w:p w14:paraId="2CE0C5BC"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3</w:t>
            </w:r>
          </w:p>
        </w:tc>
        <w:tc>
          <w:tcPr>
            <w:tcW w:w="339" w:type="pct"/>
            <w:tcBorders>
              <w:top w:val="nil"/>
              <w:left w:val="nil"/>
              <w:bottom w:val="single" w:sz="4" w:space="0" w:color="9BC2E6"/>
              <w:right w:val="nil"/>
            </w:tcBorders>
            <w:shd w:val="clear" w:color="DDEBF7" w:fill="DDEBF7"/>
            <w:noWrap/>
            <w:vAlign w:val="center"/>
            <w:hideMark/>
          </w:tcPr>
          <w:p w14:paraId="460E7A83"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4</w:t>
            </w:r>
          </w:p>
        </w:tc>
        <w:tc>
          <w:tcPr>
            <w:tcW w:w="339" w:type="pct"/>
            <w:tcBorders>
              <w:top w:val="nil"/>
              <w:left w:val="nil"/>
              <w:bottom w:val="single" w:sz="4" w:space="0" w:color="9BC2E6"/>
              <w:right w:val="nil"/>
            </w:tcBorders>
            <w:shd w:val="clear" w:color="DDEBF7" w:fill="DDEBF7"/>
            <w:noWrap/>
            <w:vAlign w:val="center"/>
            <w:hideMark/>
          </w:tcPr>
          <w:p w14:paraId="347EDCCA"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5</w:t>
            </w:r>
          </w:p>
        </w:tc>
        <w:tc>
          <w:tcPr>
            <w:tcW w:w="339" w:type="pct"/>
            <w:tcBorders>
              <w:top w:val="nil"/>
              <w:left w:val="nil"/>
              <w:bottom w:val="single" w:sz="4" w:space="0" w:color="9BC2E6"/>
              <w:right w:val="nil"/>
            </w:tcBorders>
            <w:shd w:val="clear" w:color="DDEBF7" w:fill="DDEBF7"/>
            <w:noWrap/>
            <w:vAlign w:val="center"/>
            <w:hideMark/>
          </w:tcPr>
          <w:p w14:paraId="01E90C20"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6</w:t>
            </w:r>
          </w:p>
        </w:tc>
        <w:tc>
          <w:tcPr>
            <w:tcW w:w="339" w:type="pct"/>
            <w:tcBorders>
              <w:top w:val="nil"/>
              <w:left w:val="nil"/>
              <w:bottom w:val="single" w:sz="4" w:space="0" w:color="9BC2E6"/>
              <w:right w:val="nil"/>
            </w:tcBorders>
            <w:shd w:val="clear" w:color="DDEBF7" w:fill="DDEBF7"/>
            <w:noWrap/>
            <w:vAlign w:val="center"/>
            <w:hideMark/>
          </w:tcPr>
          <w:p w14:paraId="6482D9D3"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7</w:t>
            </w:r>
          </w:p>
        </w:tc>
        <w:tc>
          <w:tcPr>
            <w:tcW w:w="339" w:type="pct"/>
            <w:tcBorders>
              <w:top w:val="nil"/>
              <w:left w:val="nil"/>
              <w:bottom w:val="single" w:sz="4" w:space="0" w:color="9BC2E6"/>
              <w:right w:val="nil"/>
            </w:tcBorders>
            <w:shd w:val="clear" w:color="DDEBF7" w:fill="DDEBF7"/>
            <w:noWrap/>
            <w:vAlign w:val="center"/>
            <w:hideMark/>
          </w:tcPr>
          <w:p w14:paraId="0AEB6852"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8</w:t>
            </w:r>
          </w:p>
        </w:tc>
        <w:tc>
          <w:tcPr>
            <w:tcW w:w="339" w:type="pct"/>
            <w:tcBorders>
              <w:top w:val="nil"/>
              <w:left w:val="nil"/>
              <w:bottom w:val="single" w:sz="4" w:space="0" w:color="9BC2E6"/>
              <w:right w:val="nil"/>
            </w:tcBorders>
            <w:shd w:val="clear" w:color="DDEBF7" w:fill="DDEBF7"/>
            <w:noWrap/>
            <w:vAlign w:val="center"/>
            <w:hideMark/>
          </w:tcPr>
          <w:p w14:paraId="040DD527"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9</w:t>
            </w:r>
          </w:p>
        </w:tc>
        <w:tc>
          <w:tcPr>
            <w:tcW w:w="339" w:type="pct"/>
            <w:tcBorders>
              <w:top w:val="nil"/>
              <w:left w:val="nil"/>
              <w:bottom w:val="single" w:sz="4" w:space="0" w:color="9BC2E6"/>
              <w:right w:val="nil"/>
            </w:tcBorders>
            <w:shd w:val="clear" w:color="DDEBF7" w:fill="DDEBF7"/>
            <w:noWrap/>
            <w:vAlign w:val="center"/>
            <w:hideMark/>
          </w:tcPr>
          <w:p w14:paraId="21B6F7F6"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10</w:t>
            </w:r>
          </w:p>
        </w:tc>
        <w:tc>
          <w:tcPr>
            <w:tcW w:w="339" w:type="pct"/>
            <w:tcBorders>
              <w:top w:val="nil"/>
              <w:left w:val="nil"/>
              <w:bottom w:val="single" w:sz="4" w:space="0" w:color="9BC2E6"/>
              <w:right w:val="nil"/>
            </w:tcBorders>
            <w:shd w:val="clear" w:color="DDEBF7" w:fill="DDEBF7"/>
            <w:noWrap/>
            <w:vAlign w:val="center"/>
            <w:hideMark/>
          </w:tcPr>
          <w:p w14:paraId="03535417"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11</w:t>
            </w:r>
          </w:p>
        </w:tc>
        <w:tc>
          <w:tcPr>
            <w:tcW w:w="339" w:type="pct"/>
            <w:tcBorders>
              <w:top w:val="nil"/>
              <w:left w:val="nil"/>
              <w:bottom w:val="single" w:sz="4" w:space="0" w:color="9BC2E6"/>
              <w:right w:val="nil"/>
            </w:tcBorders>
            <w:shd w:val="clear" w:color="DDEBF7" w:fill="DDEBF7"/>
            <w:noWrap/>
            <w:vAlign w:val="center"/>
            <w:hideMark/>
          </w:tcPr>
          <w:p w14:paraId="2ECDA0EB"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12</w:t>
            </w:r>
          </w:p>
        </w:tc>
        <w:tc>
          <w:tcPr>
            <w:tcW w:w="373" w:type="pct"/>
            <w:tcBorders>
              <w:top w:val="nil"/>
              <w:left w:val="nil"/>
              <w:bottom w:val="single" w:sz="4" w:space="0" w:color="9BC2E6"/>
              <w:right w:val="nil"/>
            </w:tcBorders>
            <w:shd w:val="clear" w:color="DDEBF7" w:fill="DDEBF7"/>
            <w:noWrap/>
            <w:vAlign w:val="center"/>
            <w:hideMark/>
          </w:tcPr>
          <w:p w14:paraId="21A31172"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r>
      <w:tr w:rsidR="00BE03EA" w:rsidRPr="00F22896" w14:paraId="3DD61011" w14:textId="77777777" w:rsidTr="00F14473">
        <w:trPr>
          <w:trHeight w:val="300"/>
        </w:trPr>
        <w:tc>
          <w:tcPr>
            <w:tcW w:w="168" w:type="pct"/>
            <w:vMerge w:val="restart"/>
            <w:tcBorders>
              <w:top w:val="nil"/>
              <w:left w:val="nil"/>
              <w:right w:val="nil"/>
            </w:tcBorders>
            <w:textDirection w:val="btLr"/>
            <w:vAlign w:val="center"/>
          </w:tcPr>
          <w:p w14:paraId="5E6824ED" w14:textId="77777777" w:rsidR="00BE03EA" w:rsidRPr="00F22896" w:rsidRDefault="00BE03EA" w:rsidP="00F14473">
            <w:pPr>
              <w:spacing w:after="0" w:line="480" w:lineRule="auto"/>
              <w:ind w:left="113" w:right="113"/>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Year</w:t>
            </w:r>
          </w:p>
        </w:tc>
        <w:tc>
          <w:tcPr>
            <w:tcW w:w="388" w:type="pct"/>
            <w:tcBorders>
              <w:top w:val="nil"/>
              <w:left w:val="nil"/>
              <w:bottom w:val="nil"/>
              <w:right w:val="nil"/>
            </w:tcBorders>
            <w:shd w:val="clear" w:color="auto" w:fill="auto"/>
            <w:noWrap/>
            <w:vAlign w:val="center"/>
            <w:hideMark/>
          </w:tcPr>
          <w:p w14:paraId="5C5D881D" w14:textId="77777777" w:rsidR="00BE03EA" w:rsidRPr="00F22896" w:rsidRDefault="00BE03EA" w:rsidP="00F1447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2010</w:t>
            </w:r>
          </w:p>
        </w:tc>
        <w:tc>
          <w:tcPr>
            <w:tcW w:w="339" w:type="pct"/>
            <w:tcBorders>
              <w:top w:val="nil"/>
              <w:left w:val="nil"/>
              <w:bottom w:val="nil"/>
              <w:right w:val="nil"/>
            </w:tcBorders>
            <w:shd w:val="clear" w:color="auto" w:fill="auto"/>
            <w:noWrap/>
            <w:vAlign w:val="bottom"/>
            <w:hideMark/>
          </w:tcPr>
          <w:p w14:paraId="0B3BAF95" w14:textId="77777777" w:rsidR="00BE03EA" w:rsidRPr="00F22896" w:rsidRDefault="00BE03EA" w:rsidP="00F14473">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BCBA1F3"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E10B14F"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16EE8DD"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6E80C80"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F345667"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5E392D5"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684DCA2"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2210F205"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8(2)</w:t>
            </w:r>
          </w:p>
        </w:tc>
        <w:tc>
          <w:tcPr>
            <w:tcW w:w="339" w:type="pct"/>
            <w:tcBorders>
              <w:top w:val="nil"/>
              <w:left w:val="nil"/>
              <w:bottom w:val="nil"/>
              <w:right w:val="nil"/>
            </w:tcBorders>
            <w:shd w:val="clear" w:color="auto" w:fill="auto"/>
            <w:noWrap/>
            <w:vAlign w:val="bottom"/>
            <w:hideMark/>
          </w:tcPr>
          <w:p w14:paraId="7F216202"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EB9EFC5"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E303AF2" w14:textId="77777777" w:rsidR="00BE03EA" w:rsidRPr="00F22896" w:rsidRDefault="00BE03EA" w:rsidP="00F14473">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B5242B6"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28(8)</w:t>
            </w:r>
          </w:p>
        </w:tc>
      </w:tr>
      <w:tr w:rsidR="00BE03EA" w:rsidRPr="00F22896" w14:paraId="72A5A4C8" w14:textId="77777777" w:rsidTr="00F14473">
        <w:trPr>
          <w:trHeight w:val="300"/>
        </w:trPr>
        <w:tc>
          <w:tcPr>
            <w:tcW w:w="168" w:type="pct"/>
            <w:vMerge/>
            <w:tcBorders>
              <w:left w:val="nil"/>
              <w:right w:val="nil"/>
            </w:tcBorders>
          </w:tcPr>
          <w:p w14:paraId="58332EBF" w14:textId="77777777" w:rsidR="00BE03EA" w:rsidRPr="00F22896" w:rsidRDefault="00BE03EA" w:rsidP="00F14473">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E9535AC" w14:textId="77777777" w:rsidR="00BE03EA" w:rsidRPr="00F22896" w:rsidRDefault="00BE03EA" w:rsidP="00F1447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2011</w:t>
            </w:r>
          </w:p>
        </w:tc>
        <w:tc>
          <w:tcPr>
            <w:tcW w:w="339" w:type="pct"/>
            <w:tcBorders>
              <w:top w:val="nil"/>
              <w:left w:val="nil"/>
              <w:bottom w:val="nil"/>
              <w:right w:val="nil"/>
            </w:tcBorders>
            <w:shd w:val="clear" w:color="auto" w:fill="auto"/>
            <w:noWrap/>
            <w:vAlign w:val="bottom"/>
            <w:hideMark/>
          </w:tcPr>
          <w:p w14:paraId="7D38CA9E"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6C20604"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6D693F"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6C6B6CA7"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034298B"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6(3)</w:t>
            </w:r>
          </w:p>
        </w:tc>
        <w:tc>
          <w:tcPr>
            <w:tcW w:w="339" w:type="pct"/>
            <w:tcBorders>
              <w:top w:val="nil"/>
              <w:left w:val="nil"/>
              <w:bottom w:val="nil"/>
              <w:right w:val="nil"/>
            </w:tcBorders>
            <w:shd w:val="clear" w:color="auto" w:fill="auto"/>
            <w:noWrap/>
            <w:vAlign w:val="bottom"/>
            <w:hideMark/>
          </w:tcPr>
          <w:p w14:paraId="1C2AA279"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2AA7C1DE"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00C52730"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6(2)</w:t>
            </w:r>
          </w:p>
        </w:tc>
        <w:tc>
          <w:tcPr>
            <w:tcW w:w="339" w:type="pct"/>
            <w:tcBorders>
              <w:top w:val="nil"/>
              <w:left w:val="nil"/>
              <w:bottom w:val="nil"/>
              <w:right w:val="nil"/>
            </w:tcBorders>
            <w:shd w:val="clear" w:color="auto" w:fill="auto"/>
            <w:noWrap/>
            <w:vAlign w:val="bottom"/>
            <w:hideMark/>
          </w:tcPr>
          <w:p w14:paraId="267CFF22"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45472A7"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56BF3198"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FDE69E5" w14:textId="77777777" w:rsidR="00BE03EA" w:rsidRPr="00F22896" w:rsidRDefault="00BE03EA" w:rsidP="00F14473">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2917E44"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40(15)</w:t>
            </w:r>
          </w:p>
        </w:tc>
      </w:tr>
      <w:tr w:rsidR="00BE03EA" w:rsidRPr="00F22896" w14:paraId="48D59F87" w14:textId="77777777" w:rsidTr="00F14473">
        <w:trPr>
          <w:trHeight w:val="300"/>
        </w:trPr>
        <w:tc>
          <w:tcPr>
            <w:tcW w:w="168" w:type="pct"/>
            <w:vMerge/>
            <w:tcBorders>
              <w:left w:val="nil"/>
              <w:right w:val="nil"/>
            </w:tcBorders>
          </w:tcPr>
          <w:p w14:paraId="57AF81B1" w14:textId="77777777" w:rsidR="00BE03EA" w:rsidRPr="00F22896" w:rsidRDefault="00BE03EA" w:rsidP="00F14473">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30F5904" w14:textId="77777777" w:rsidR="00BE03EA" w:rsidRPr="00F22896" w:rsidRDefault="00BE03EA" w:rsidP="00F1447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2012</w:t>
            </w:r>
          </w:p>
        </w:tc>
        <w:tc>
          <w:tcPr>
            <w:tcW w:w="339" w:type="pct"/>
            <w:tcBorders>
              <w:top w:val="nil"/>
              <w:left w:val="nil"/>
              <w:bottom w:val="nil"/>
              <w:right w:val="nil"/>
            </w:tcBorders>
            <w:shd w:val="clear" w:color="auto" w:fill="auto"/>
            <w:noWrap/>
            <w:vAlign w:val="bottom"/>
            <w:hideMark/>
          </w:tcPr>
          <w:p w14:paraId="7ED6AFA3" w14:textId="77777777" w:rsidR="00BE03EA" w:rsidRPr="00F22896" w:rsidRDefault="00BE03EA" w:rsidP="00F14473">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D1D0179"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CCE2FBD"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D0A22A6"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8E034F7"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C5CA88C"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5(4)</w:t>
            </w:r>
          </w:p>
        </w:tc>
        <w:tc>
          <w:tcPr>
            <w:tcW w:w="339" w:type="pct"/>
            <w:tcBorders>
              <w:top w:val="nil"/>
              <w:left w:val="nil"/>
              <w:bottom w:val="nil"/>
              <w:right w:val="nil"/>
            </w:tcBorders>
            <w:shd w:val="clear" w:color="auto" w:fill="auto"/>
            <w:noWrap/>
            <w:vAlign w:val="bottom"/>
            <w:hideMark/>
          </w:tcPr>
          <w:p w14:paraId="29BABAE8"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8(1)</w:t>
            </w:r>
          </w:p>
        </w:tc>
        <w:tc>
          <w:tcPr>
            <w:tcW w:w="339" w:type="pct"/>
            <w:tcBorders>
              <w:top w:val="nil"/>
              <w:left w:val="nil"/>
              <w:bottom w:val="nil"/>
              <w:right w:val="nil"/>
            </w:tcBorders>
            <w:shd w:val="clear" w:color="auto" w:fill="auto"/>
            <w:noWrap/>
            <w:vAlign w:val="bottom"/>
            <w:hideMark/>
          </w:tcPr>
          <w:p w14:paraId="7BA12B06"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0FC6FBA"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717CD"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B38D63B"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E7F8F90"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73" w:type="pct"/>
            <w:tcBorders>
              <w:top w:val="nil"/>
              <w:left w:val="nil"/>
              <w:bottom w:val="nil"/>
              <w:right w:val="nil"/>
            </w:tcBorders>
            <w:shd w:val="clear" w:color="auto" w:fill="auto"/>
            <w:noWrap/>
            <w:vAlign w:val="bottom"/>
            <w:hideMark/>
          </w:tcPr>
          <w:p w14:paraId="7EB38A82"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38(16)</w:t>
            </w:r>
          </w:p>
        </w:tc>
      </w:tr>
      <w:tr w:rsidR="00BE03EA" w:rsidRPr="00F22896" w14:paraId="5EC752CC" w14:textId="77777777" w:rsidTr="00F14473">
        <w:trPr>
          <w:trHeight w:val="300"/>
        </w:trPr>
        <w:tc>
          <w:tcPr>
            <w:tcW w:w="168" w:type="pct"/>
            <w:vMerge/>
            <w:tcBorders>
              <w:left w:val="nil"/>
              <w:right w:val="nil"/>
            </w:tcBorders>
          </w:tcPr>
          <w:p w14:paraId="4655D316" w14:textId="77777777" w:rsidR="00BE03EA" w:rsidRPr="00F22896" w:rsidRDefault="00BE03EA" w:rsidP="00F14473">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58FD30C" w14:textId="77777777" w:rsidR="00BE03EA" w:rsidRPr="00F22896" w:rsidRDefault="00BE03EA" w:rsidP="00F1447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2013</w:t>
            </w:r>
          </w:p>
        </w:tc>
        <w:tc>
          <w:tcPr>
            <w:tcW w:w="339" w:type="pct"/>
            <w:tcBorders>
              <w:top w:val="nil"/>
              <w:left w:val="nil"/>
              <w:bottom w:val="nil"/>
              <w:right w:val="nil"/>
            </w:tcBorders>
            <w:shd w:val="clear" w:color="auto" w:fill="auto"/>
            <w:noWrap/>
            <w:vAlign w:val="bottom"/>
            <w:hideMark/>
          </w:tcPr>
          <w:p w14:paraId="59A06E51"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AB4F609"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B4FA498"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96A0F4C"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44D9934D"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69F4CFC1"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D316B2"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01AA6F9"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69845F1E"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641F8BD"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BF02148"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639B0F4"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E466CC3"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28(13)</w:t>
            </w:r>
          </w:p>
        </w:tc>
      </w:tr>
      <w:tr w:rsidR="00BE03EA" w:rsidRPr="00F22896" w14:paraId="2CB9B6CD" w14:textId="77777777" w:rsidTr="00F14473">
        <w:trPr>
          <w:trHeight w:val="300"/>
        </w:trPr>
        <w:tc>
          <w:tcPr>
            <w:tcW w:w="168" w:type="pct"/>
            <w:vMerge/>
            <w:tcBorders>
              <w:left w:val="nil"/>
              <w:right w:val="nil"/>
            </w:tcBorders>
          </w:tcPr>
          <w:p w14:paraId="1FC053C6" w14:textId="77777777" w:rsidR="00BE03EA" w:rsidRPr="00F22896" w:rsidRDefault="00BE03EA" w:rsidP="00F14473">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05A897B" w14:textId="77777777" w:rsidR="00BE03EA" w:rsidRPr="00F22896" w:rsidRDefault="00BE03EA" w:rsidP="00F1447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2014</w:t>
            </w:r>
          </w:p>
        </w:tc>
        <w:tc>
          <w:tcPr>
            <w:tcW w:w="339" w:type="pct"/>
            <w:tcBorders>
              <w:top w:val="nil"/>
              <w:left w:val="nil"/>
              <w:bottom w:val="nil"/>
              <w:right w:val="nil"/>
            </w:tcBorders>
            <w:shd w:val="clear" w:color="auto" w:fill="auto"/>
            <w:noWrap/>
            <w:vAlign w:val="bottom"/>
            <w:hideMark/>
          </w:tcPr>
          <w:p w14:paraId="1C58F027" w14:textId="77777777" w:rsidR="00BE03EA" w:rsidRPr="00F22896" w:rsidRDefault="00BE03EA" w:rsidP="00F14473">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B01D20D"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2FE3F3F2"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7125FBB"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6EF7A72"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396EBC"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259FDF0"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16F9948"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615848BA"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12EB053A"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D344CFF"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A7AC50E"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12E66B94"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21(9)</w:t>
            </w:r>
          </w:p>
        </w:tc>
      </w:tr>
      <w:tr w:rsidR="00BE03EA" w:rsidRPr="00F22896" w14:paraId="0D2316C4" w14:textId="77777777" w:rsidTr="00F14473">
        <w:trPr>
          <w:trHeight w:val="300"/>
        </w:trPr>
        <w:tc>
          <w:tcPr>
            <w:tcW w:w="168" w:type="pct"/>
            <w:vMerge/>
            <w:tcBorders>
              <w:left w:val="nil"/>
              <w:right w:val="nil"/>
            </w:tcBorders>
          </w:tcPr>
          <w:p w14:paraId="6BA6AC7D" w14:textId="77777777" w:rsidR="00BE03EA" w:rsidRPr="00F22896" w:rsidRDefault="00BE03EA" w:rsidP="00F14473">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4342554" w14:textId="77777777" w:rsidR="00BE03EA" w:rsidRPr="00F22896" w:rsidRDefault="00BE03EA" w:rsidP="00F1447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2015</w:t>
            </w:r>
          </w:p>
        </w:tc>
        <w:tc>
          <w:tcPr>
            <w:tcW w:w="339" w:type="pct"/>
            <w:tcBorders>
              <w:top w:val="nil"/>
              <w:left w:val="nil"/>
              <w:bottom w:val="nil"/>
              <w:right w:val="nil"/>
            </w:tcBorders>
            <w:shd w:val="clear" w:color="auto" w:fill="auto"/>
            <w:noWrap/>
            <w:vAlign w:val="bottom"/>
            <w:hideMark/>
          </w:tcPr>
          <w:p w14:paraId="0F88F357"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3EC12C5"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298D1F3"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BBB54EF"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CB61FC0"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1ECFB2A"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B6C622F"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7FF7C83"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8ACD2"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27EAB840"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2AB3F6C"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EACF9B6"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3CF48F1D"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28(7)</w:t>
            </w:r>
          </w:p>
        </w:tc>
      </w:tr>
      <w:tr w:rsidR="00BE03EA" w:rsidRPr="00F22896" w14:paraId="550D726C" w14:textId="77777777" w:rsidTr="00F14473">
        <w:trPr>
          <w:trHeight w:val="300"/>
        </w:trPr>
        <w:tc>
          <w:tcPr>
            <w:tcW w:w="168" w:type="pct"/>
            <w:vMerge/>
            <w:tcBorders>
              <w:left w:val="nil"/>
              <w:right w:val="nil"/>
            </w:tcBorders>
          </w:tcPr>
          <w:p w14:paraId="162D1EC5" w14:textId="77777777" w:rsidR="00BE03EA" w:rsidRPr="00F22896" w:rsidRDefault="00BE03EA" w:rsidP="00F14473">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5C021C91" w14:textId="77777777" w:rsidR="00BE03EA" w:rsidRPr="00F22896" w:rsidRDefault="00BE03EA" w:rsidP="00F1447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2016</w:t>
            </w:r>
          </w:p>
        </w:tc>
        <w:tc>
          <w:tcPr>
            <w:tcW w:w="339" w:type="pct"/>
            <w:tcBorders>
              <w:top w:val="nil"/>
              <w:left w:val="nil"/>
              <w:bottom w:val="nil"/>
              <w:right w:val="nil"/>
            </w:tcBorders>
            <w:shd w:val="clear" w:color="auto" w:fill="auto"/>
            <w:noWrap/>
            <w:vAlign w:val="bottom"/>
            <w:hideMark/>
          </w:tcPr>
          <w:p w14:paraId="580EDEEF"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D8B651E" w14:textId="77777777" w:rsidR="00BE03EA" w:rsidRPr="00F22896" w:rsidRDefault="00BE03EA" w:rsidP="00F14473">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77B3181F"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4</w:t>
            </w:r>
          </w:p>
        </w:tc>
        <w:tc>
          <w:tcPr>
            <w:tcW w:w="339" w:type="pct"/>
            <w:tcBorders>
              <w:top w:val="nil"/>
              <w:left w:val="nil"/>
              <w:bottom w:val="nil"/>
              <w:right w:val="nil"/>
            </w:tcBorders>
            <w:shd w:val="clear" w:color="auto" w:fill="auto"/>
            <w:noWrap/>
            <w:vAlign w:val="bottom"/>
            <w:hideMark/>
          </w:tcPr>
          <w:p w14:paraId="2CB15081"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96A266D"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6850FAF6"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5B8A7A2"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1803936C"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5C3B5818"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BAF83F5"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476635C8" w14:textId="77777777" w:rsidR="00BE03EA" w:rsidRPr="00F22896" w:rsidRDefault="00BE03EA" w:rsidP="00F14473">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72A0329"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73" w:type="pct"/>
            <w:tcBorders>
              <w:top w:val="nil"/>
              <w:left w:val="nil"/>
              <w:bottom w:val="nil"/>
              <w:right w:val="nil"/>
            </w:tcBorders>
            <w:shd w:val="clear" w:color="auto" w:fill="auto"/>
            <w:noWrap/>
            <w:vAlign w:val="bottom"/>
            <w:hideMark/>
          </w:tcPr>
          <w:p w14:paraId="61C81D00"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27(14)</w:t>
            </w:r>
          </w:p>
        </w:tc>
      </w:tr>
      <w:tr w:rsidR="00BE03EA" w:rsidRPr="00F22896" w14:paraId="22E6D547" w14:textId="77777777" w:rsidTr="00F14473">
        <w:trPr>
          <w:trHeight w:val="300"/>
        </w:trPr>
        <w:tc>
          <w:tcPr>
            <w:tcW w:w="168" w:type="pct"/>
            <w:vMerge/>
            <w:tcBorders>
              <w:left w:val="nil"/>
              <w:right w:val="nil"/>
            </w:tcBorders>
          </w:tcPr>
          <w:p w14:paraId="7FEB88E0" w14:textId="77777777" w:rsidR="00BE03EA" w:rsidRPr="00F22896" w:rsidRDefault="00BE03EA" w:rsidP="00F14473">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9EEEBF2" w14:textId="77777777" w:rsidR="00BE03EA" w:rsidRPr="00F22896" w:rsidRDefault="00BE03EA" w:rsidP="00F1447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2017</w:t>
            </w:r>
          </w:p>
        </w:tc>
        <w:tc>
          <w:tcPr>
            <w:tcW w:w="339" w:type="pct"/>
            <w:tcBorders>
              <w:top w:val="nil"/>
              <w:left w:val="nil"/>
              <w:bottom w:val="nil"/>
              <w:right w:val="nil"/>
            </w:tcBorders>
            <w:shd w:val="clear" w:color="auto" w:fill="auto"/>
            <w:noWrap/>
            <w:vAlign w:val="bottom"/>
            <w:hideMark/>
          </w:tcPr>
          <w:p w14:paraId="2DDE4C0D"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4185DD9"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5D5207A"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C4BCF93"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366F991"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0810E3D"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20BF67A"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FFB889F"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B547F3"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8962FCA"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4B40B42" w14:textId="77777777" w:rsidR="00BE03EA" w:rsidRPr="00F22896" w:rsidRDefault="00BE03EA" w:rsidP="00F14473">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A20C9A2"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76E3F97B"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16(10)</w:t>
            </w:r>
          </w:p>
        </w:tc>
      </w:tr>
      <w:tr w:rsidR="00BE03EA" w:rsidRPr="00F22896" w14:paraId="51298DD8" w14:textId="77777777" w:rsidTr="00F14473">
        <w:trPr>
          <w:trHeight w:val="300"/>
        </w:trPr>
        <w:tc>
          <w:tcPr>
            <w:tcW w:w="168" w:type="pct"/>
            <w:vMerge/>
            <w:tcBorders>
              <w:left w:val="nil"/>
              <w:bottom w:val="nil"/>
              <w:right w:val="nil"/>
            </w:tcBorders>
          </w:tcPr>
          <w:p w14:paraId="0C90C65C" w14:textId="77777777" w:rsidR="00BE03EA" w:rsidRPr="00F22896" w:rsidRDefault="00BE03EA" w:rsidP="00F14473">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2916686D" w14:textId="77777777" w:rsidR="00BE03EA" w:rsidRPr="00F22896" w:rsidRDefault="00BE03EA" w:rsidP="00F1447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2018</w:t>
            </w:r>
          </w:p>
        </w:tc>
        <w:tc>
          <w:tcPr>
            <w:tcW w:w="339" w:type="pct"/>
            <w:tcBorders>
              <w:top w:val="nil"/>
              <w:left w:val="nil"/>
              <w:bottom w:val="nil"/>
              <w:right w:val="nil"/>
            </w:tcBorders>
            <w:shd w:val="clear" w:color="auto" w:fill="auto"/>
            <w:noWrap/>
            <w:vAlign w:val="bottom"/>
            <w:hideMark/>
          </w:tcPr>
          <w:p w14:paraId="5BB0EF7E" w14:textId="77777777" w:rsidR="00BE03EA" w:rsidRPr="00F22896" w:rsidRDefault="00BE03EA" w:rsidP="00F14473">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2DE0A312"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DDCAB67"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5A85B4C"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6C33406"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9AF939C"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3FBEA1D0"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0F526FBF"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6895BB4A"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533EFBF8"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32553D20"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0B16BAE9" w14:textId="77777777" w:rsidR="00BE03EA" w:rsidRPr="00F22896" w:rsidRDefault="00BE03EA" w:rsidP="00F14473">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020D3EA9" w14:textId="77777777" w:rsidR="00BE03EA" w:rsidRPr="00F22896" w:rsidRDefault="00BE03EA" w:rsidP="00F1447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20(5)</w:t>
            </w:r>
          </w:p>
        </w:tc>
      </w:tr>
      <w:tr w:rsidR="00BE03EA" w:rsidRPr="00F22896" w14:paraId="702C823D" w14:textId="77777777" w:rsidTr="00F14473">
        <w:trPr>
          <w:trHeight w:val="300"/>
        </w:trPr>
        <w:tc>
          <w:tcPr>
            <w:tcW w:w="168" w:type="pct"/>
            <w:tcBorders>
              <w:top w:val="single" w:sz="4" w:space="0" w:color="9BC2E6"/>
              <w:left w:val="nil"/>
              <w:bottom w:val="nil"/>
              <w:right w:val="nil"/>
            </w:tcBorders>
            <w:shd w:val="clear" w:color="DDEBF7" w:fill="DDEBF7"/>
          </w:tcPr>
          <w:p w14:paraId="42337701" w14:textId="77777777" w:rsidR="00BE03EA" w:rsidRPr="00F22896" w:rsidRDefault="00BE03EA" w:rsidP="00F14473">
            <w:pPr>
              <w:spacing w:after="0" w:line="480" w:lineRule="auto"/>
              <w:rPr>
                <w:rFonts w:ascii="Calibri" w:eastAsia="Times New Roman" w:hAnsi="Calibri" w:cs="Calibri"/>
                <w:b/>
                <w:bCs/>
                <w:color w:val="000000"/>
                <w:sz w:val="16"/>
                <w:szCs w:val="16"/>
              </w:rPr>
            </w:pPr>
          </w:p>
        </w:tc>
        <w:tc>
          <w:tcPr>
            <w:tcW w:w="388" w:type="pct"/>
            <w:tcBorders>
              <w:top w:val="single" w:sz="4" w:space="0" w:color="9BC2E6"/>
              <w:left w:val="nil"/>
              <w:bottom w:val="nil"/>
              <w:right w:val="nil"/>
            </w:tcBorders>
            <w:shd w:val="clear" w:color="DDEBF7" w:fill="DDEBF7"/>
            <w:noWrap/>
            <w:vAlign w:val="center"/>
            <w:hideMark/>
          </w:tcPr>
          <w:p w14:paraId="4B69428B" w14:textId="77777777" w:rsidR="00BE03EA" w:rsidRPr="00F22896" w:rsidRDefault="00BE03EA" w:rsidP="00F14473">
            <w:pPr>
              <w:spacing w:after="0" w:line="480" w:lineRule="auto"/>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c>
          <w:tcPr>
            <w:tcW w:w="339" w:type="pct"/>
            <w:tcBorders>
              <w:top w:val="single" w:sz="4" w:space="0" w:color="9BC2E6"/>
              <w:left w:val="nil"/>
              <w:bottom w:val="nil"/>
              <w:right w:val="nil"/>
            </w:tcBorders>
            <w:shd w:val="clear" w:color="DDEBF7" w:fill="DDEBF7"/>
            <w:noWrap/>
            <w:vAlign w:val="bottom"/>
            <w:hideMark/>
          </w:tcPr>
          <w:p w14:paraId="202ABEE4"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8(5)</w:t>
            </w:r>
          </w:p>
        </w:tc>
        <w:tc>
          <w:tcPr>
            <w:tcW w:w="339" w:type="pct"/>
            <w:tcBorders>
              <w:top w:val="single" w:sz="4" w:space="0" w:color="9BC2E6"/>
              <w:left w:val="nil"/>
              <w:bottom w:val="nil"/>
              <w:right w:val="nil"/>
            </w:tcBorders>
            <w:shd w:val="clear" w:color="DDEBF7" w:fill="DDEBF7"/>
            <w:noWrap/>
            <w:vAlign w:val="bottom"/>
            <w:hideMark/>
          </w:tcPr>
          <w:p w14:paraId="22E9F5FD"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11(4)</w:t>
            </w:r>
          </w:p>
        </w:tc>
        <w:tc>
          <w:tcPr>
            <w:tcW w:w="339" w:type="pct"/>
            <w:tcBorders>
              <w:top w:val="single" w:sz="4" w:space="0" w:color="9BC2E6"/>
              <w:left w:val="nil"/>
              <w:bottom w:val="nil"/>
              <w:right w:val="nil"/>
            </w:tcBorders>
            <w:shd w:val="clear" w:color="DDEBF7" w:fill="DDEBF7"/>
            <w:noWrap/>
            <w:vAlign w:val="bottom"/>
            <w:hideMark/>
          </w:tcPr>
          <w:p w14:paraId="048EB77E"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16(3)</w:t>
            </w:r>
          </w:p>
        </w:tc>
        <w:tc>
          <w:tcPr>
            <w:tcW w:w="339" w:type="pct"/>
            <w:tcBorders>
              <w:top w:val="single" w:sz="4" w:space="0" w:color="9BC2E6"/>
              <w:left w:val="nil"/>
              <w:bottom w:val="nil"/>
              <w:right w:val="nil"/>
            </w:tcBorders>
            <w:shd w:val="clear" w:color="DDEBF7" w:fill="DDEBF7"/>
            <w:noWrap/>
            <w:vAlign w:val="bottom"/>
            <w:hideMark/>
          </w:tcPr>
          <w:p w14:paraId="7222024F"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17(4)</w:t>
            </w:r>
          </w:p>
        </w:tc>
        <w:tc>
          <w:tcPr>
            <w:tcW w:w="339" w:type="pct"/>
            <w:tcBorders>
              <w:top w:val="single" w:sz="4" w:space="0" w:color="9BC2E6"/>
              <w:left w:val="nil"/>
              <w:bottom w:val="nil"/>
              <w:right w:val="nil"/>
            </w:tcBorders>
            <w:shd w:val="clear" w:color="DDEBF7" w:fill="DDEBF7"/>
            <w:noWrap/>
            <w:vAlign w:val="bottom"/>
            <w:hideMark/>
          </w:tcPr>
          <w:p w14:paraId="1DBF90FB"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25(12)</w:t>
            </w:r>
          </w:p>
        </w:tc>
        <w:tc>
          <w:tcPr>
            <w:tcW w:w="339" w:type="pct"/>
            <w:tcBorders>
              <w:top w:val="single" w:sz="4" w:space="0" w:color="9BC2E6"/>
              <w:left w:val="nil"/>
              <w:bottom w:val="nil"/>
              <w:right w:val="nil"/>
            </w:tcBorders>
            <w:shd w:val="clear" w:color="DDEBF7" w:fill="DDEBF7"/>
            <w:noWrap/>
            <w:vAlign w:val="bottom"/>
            <w:hideMark/>
          </w:tcPr>
          <w:p w14:paraId="59299F76"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28(17)</w:t>
            </w:r>
          </w:p>
        </w:tc>
        <w:tc>
          <w:tcPr>
            <w:tcW w:w="339" w:type="pct"/>
            <w:tcBorders>
              <w:top w:val="single" w:sz="4" w:space="0" w:color="9BC2E6"/>
              <w:left w:val="nil"/>
              <w:bottom w:val="nil"/>
              <w:right w:val="nil"/>
            </w:tcBorders>
            <w:shd w:val="clear" w:color="DDEBF7" w:fill="DDEBF7"/>
            <w:noWrap/>
            <w:vAlign w:val="bottom"/>
            <w:hideMark/>
          </w:tcPr>
          <w:p w14:paraId="2CD74723"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34(11)</w:t>
            </w:r>
          </w:p>
        </w:tc>
        <w:tc>
          <w:tcPr>
            <w:tcW w:w="339" w:type="pct"/>
            <w:tcBorders>
              <w:top w:val="single" w:sz="4" w:space="0" w:color="9BC2E6"/>
              <w:left w:val="nil"/>
              <w:bottom w:val="nil"/>
              <w:right w:val="nil"/>
            </w:tcBorders>
            <w:shd w:val="clear" w:color="DDEBF7" w:fill="DDEBF7"/>
            <w:noWrap/>
            <w:vAlign w:val="bottom"/>
            <w:hideMark/>
          </w:tcPr>
          <w:p w14:paraId="59D0D850"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38(17)</w:t>
            </w:r>
          </w:p>
        </w:tc>
        <w:tc>
          <w:tcPr>
            <w:tcW w:w="339" w:type="pct"/>
            <w:tcBorders>
              <w:top w:val="single" w:sz="4" w:space="0" w:color="9BC2E6"/>
              <w:left w:val="nil"/>
              <w:bottom w:val="nil"/>
              <w:right w:val="nil"/>
            </w:tcBorders>
            <w:shd w:val="clear" w:color="DDEBF7" w:fill="DDEBF7"/>
            <w:noWrap/>
            <w:vAlign w:val="bottom"/>
            <w:hideMark/>
          </w:tcPr>
          <w:p w14:paraId="3C0763A8"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36(15)</w:t>
            </w:r>
          </w:p>
        </w:tc>
        <w:tc>
          <w:tcPr>
            <w:tcW w:w="339" w:type="pct"/>
            <w:tcBorders>
              <w:top w:val="single" w:sz="4" w:space="0" w:color="9BC2E6"/>
              <w:left w:val="nil"/>
              <w:bottom w:val="nil"/>
              <w:right w:val="nil"/>
            </w:tcBorders>
            <w:shd w:val="clear" w:color="DDEBF7" w:fill="DDEBF7"/>
            <w:noWrap/>
            <w:vAlign w:val="bottom"/>
            <w:hideMark/>
          </w:tcPr>
          <w:p w14:paraId="028701C5"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19(4)</w:t>
            </w:r>
          </w:p>
        </w:tc>
        <w:tc>
          <w:tcPr>
            <w:tcW w:w="339" w:type="pct"/>
            <w:tcBorders>
              <w:top w:val="single" w:sz="4" w:space="0" w:color="9BC2E6"/>
              <w:left w:val="nil"/>
              <w:bottom w:val="nil"/>
              <w:right w:val="nil"/>
            </w:tcBorders>
            <w:shd w:val="clear" w:color="DDEBF7" w:fill="DDEBF7"/>
            <w:noWrap/>
            <w:vAlign w:val="bottom"/>
            <w:hideMark/>
          </w:tcPr>
          <w:p w14:paraId="105B9EF6"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11(3)</w:t>
            </w:r>
          </w:p>
        </w:tc>
        <w:tc>
          <w:tcPr>
            <w:tcW w:w="339" w:type="pct"/>
            <w:tcBorders>
              <w:top w:val="single" w:sz="4" w:space="0" w:color="9BC2E6"/>
              <w:left w:val="nil"/>
              <w:bottom w:val="nil"/>
              <w:right w:val="nil"/>
            </w:tcBorders>
            <w:shd w:val="clear" w:color="DDEBF7" w:fill="DDEBF7"/>
            <w:noWrap/>
            <w:vAlign w:val="bottom"/>
            <w:hideMark/>
          </w:tcPr>
          <w:p w14:paraId="25EE0648"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3(2)</w:t>
            </w:r>
          </w:p>
        </w:tc>
        <w:tc>
          <w:tcPr>
            <w:tcW w:w="373" w:type="pct"/>
            <w:tcBorders>
              <w:top w:val="single" w:sz="4" w:space="0" w:color="9BC2E6"/>
              <w:left w:val="nil"/>
              <w:bottom w:val="nil"/>
              <w:right w:val="nil"/>
            </w:tcBorders>
            <w:shd w:val="clear" w:color="DDEBF7" w:fill="DDEBF7"/>
            <w:noWrap/>
            <w:vAlign w:val="bottom"/>
            <w:hideMark/>
          </w:tcPr>
          <w:p w14:paraId="3773CA81" w14:textId="77777777" w:rsidR="00BE03EA" w:rsidRPr="00F22896" w:rsidRDefault="00BE03EA" w:rsidP="00F1447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246(97)</w:t>
            </w:r>
          </w:p>
        </w:tc>
      </w:tr>
    </w:tbl>
    <w:p w14:paraId="35F15FBF" w14:textId="77777777" w:rsidR="00BE03EA" w:rsidRPr="00A56167" w:rsidRDefault="00BE03EA" w:rsidP="00A56167">
      <w:pPr>
        <w:spacing w:line="480" w:lineRule="auto"/>
        <w:rPr>
          <w:rFonts w:eastAsiaTheme="minorEastAsia"/>
        </w:rPr>
      </w:pPr>
    </w:p>
    <w:p w14:paraId="648FC8A9" w14:textId="3EA189E7" w:rsidR="00A8695D" w:rsidRDefault="00A8695D" w:rsidP="00CA40D3">
      <w:pPr>
        <w:pStyle w:val="Heading2"/>
        <w:spacing w:line="480" w:lineRule="auto"/>
      </w:pPr>
      <w:r>
        <w:t>Entanglement Rates</w:t>
      </w:r>
    </w:p>
    <w:p w14:paraId="65DEE6A5" w14:textId="4958E8D6" w:rsidR="008D1B29" w:rsidRDefault="00712105" w:rsidP="00CA40D3">
      <w:pPr>
        <w:spacing w:line="480" w:lineRule="auto"/>
      </w:pPr>
      <w:r>
        <w:t>Our goal was to calculate an average annual entanglement rate for California and Steller sea lions for the northern Washington coast. Our survey effort was greatest during the summer and early fall when sea conditions were most predictable</w:t>
      </w:r>
      <w:r w:rsidR="00B32DE9">
        <w:t xml:space="preserve"> (Table 1)</w:t>
      </w:r>
      <w:r>
        <w:t xml:space="preserve">. In order to ensure that our calculated entanglement rate was representative of the year, and not biased to time periods when we had more surveys, we calculated average yearly entanglement rates using a multistep process. Counts of the total number of </w:t>
      </w:r>
      <w:r>
        <w:lastRenderedPageBreak/>
        <w:t>individuals hauled out and counts of entangled individuals</w:t>
      </w:r>
      <w:r w:rsidR="00C038FB">
        <w:t>, including both active and inactive entanglements taken from photo</w:t>
      </w:r>
      <w:r w:rsidR="00903951">
        <w:t>g</w:t>
      </w:r>
      <w:r w:rsidR="00C038FB">
        <w:t>raphs and survey notes</w:t>
      </w:r>
      <w:r w:rsidR="00903951">
        <w:t>,</w:t>
      </w:r>
      <w:r>
        <w:t xml:space="preserve"> were pooled across haulout </w:t>
      </w:r>
      <w:r w:rsidR="00D366E3">
        <w:t xml:space="preserve">complexes </w:t>
      </w:r>
      <w:r>
        <w:t xml:space="preserve">within survey days, and an entanglement rate was calculated for each survey day by dividing the total number of entangled individuals by the total count. Average </w:t>
      </w:r>
      <w:r w:rsidR="004A20E9">
        <w:t xml:space="preserve">entanglement </w:t>
      </w:r>
      <w:r>
        <w:t>rates were then calculated for each month of the nine-year study perio</w:t>
      </w:r>
      <w:r w:rsidR="004A20E9">
        <w:t xml:space="preserve">d. The </w:t>
      </w:r>
      <w:r w:rsidR="00903951">
        <w:t>mean</w:t>
      </w:r>
      <w:r w:rsidR="004A20E9">
        <w:t xml:space="preserve"> rates for each month of the study were</w:t>
      </w:r>
      <w:r>
        <w:t xml:space="preserve"> then averaged </w:t>
      </w:r>
      <w:r w:rsidR="0006595A">
        <w:t xml:space="preserve">across years </w:t>
      </w:r>
      <w:r w:rsidR="00D366E3">
        <w:t xml:space="preserve">for each month and </w:t>
      </w:r>
      <w:r w:rsidR="0006595A">
        <w:t>across months</w:t>
      </w:r>
      <w:r w:rsidR="00D366E3">
        <w:t xml:space="preserve"> </w:t>
      </w:r>
      <w:r w:rsidR="0006595A">
        <w:t>for</w:t>
      </w:r>
      <w:r w:rsidR="00D366E3">
        <w:t xml:space="preserve"> each year </w:t>
      </w:r>
      <w:r>
        <w:t xml:space="preserve">to discern seasonal and annual patterns. An overall average entanglement rate was calculated for each species by taking the average of the monthly </w:t>
      </w:r>
      <w:r w:rsidR="00903951">
        <w:t>mean</w:t>
      </w:r>
      <w:r>
        <w:t xml:space="preserve"> entanglement rates.</w:t>
      </w:r>
      <w:r w:rsidR="00C20A8E">
        <w:t xml:space="preserve"> </w:t>
      </w:r>
      <w:r w:rsidR="00807CDE">
        <w:t xml:space="preserve">We used a Paired T-test to compare the average entanglement rate for Steller and California sea lions with monthly averages (n=12) as our sampling unit. </w:t>
      </w:r>
      <w:r w:rsidR="0008464F" w:rsidRPr="0008464F">
        <w:t xml:space="preserve">We conducted a literature review to </w:t>
      </w:r>
      <w:r w:rsidR="0008464F">
        <w:t>catalog</w:t>
      </w:r>
      <w:r w:rsidR="0008464F" w:rsidRPr="0008464F">
        <w:t xml:space="preserve"> published </w:t>
      </w:r>
      <w:r w:rsidR="0008464F">
        <w:t>entanglement rates</w:t>
      </w:r>
      <w:r w:rsidR="0008464F" w:rsidRPr="0008464F">
        <w:t xml:space="preserve"> for </w:t>
      </w:r>
      <w:r w:rsidR="0008464F">
        <w:t>California and Steller sea lions along with other pinniped species</w:t>
      </w:r>
      <w:r w:rsidR="0008464F" w:rsidRPr="0008464F">
        <w:t xml:space="preserve"> to provide </w:t>
      </w:r>
      <w:r w:rsidR="0008464F">
        <w:t>a</w:t>
      </w:r>
      <w:r w:rsidR="0008464F" w:rsidRPr="0008464F">
        <w:t xml:space="preserve"> compar</w:t>
      </w:r>
      <w:r w:rsidR="0008464F">
        <w:t>ison</w:t>
      </w:r>
      <w:r w:rsidR="0008464F" w:rsidRPr="0008464F">
        <w:t xml:space="preserve"> to our calculated rates</w:t>
      </w:r>
      <w:r w:rsidR="0008464F">
        <w:t>.</w:t>
      </w:r>
    </w:p>
    <w:p w14:paraId="3551314F" w14:textId="3F9A0E7B" w:rsidR="00A8695D" w:rsidRDefault="00C55ED6" w:rsidP="00CA40D3">
      <w:pPr>
        <w:pStyle w:val="Heading2"/>
        <w:spacing w:line="480" w:lineRule="auto"/>
      </w:pPr>
      <w:r>
        <w:t>Photo</w:t>
      </w:r>
      <w:r w:rsidR="00A8695D">
        <w:t xml:space="preserve"> Analysis</w:t>
      </w:r>
    </w:p>
    <w:p w14:paraId="4B2885B3" w14:textId="05393067" w:rsidR="0048358F" w:rsidRDefault="00144F35" w:rsidP="00CA40D3">
      <w:pPr>
        <w:spacing w:line="480" w:lineRule="auto"/>
      </w:pPr>
      <w:r>
        <w:t>We assessed p</w:t>
      </w:r>
      <w:r w:rsidR="00173988">
        <w:t xml:space="preserve">hotographs of </w:t>
      </w:r>
      <w:r w:rsidR="0048358F">
        <w:t>sea lions with evidence of entanglement</w:t>
      </w:r>
      <w:r w:rsidR="005B42E9">
        <w:t xml:space="preserve"> to</w:t>
      </w:r>
      <w:r w:rsidR="00110AF4">
        <w:t xml:space="preserve"> determine </w:t>
      </w:r>
      <w:r w:rsidR="00A8695D">
        <w:t>if</w:t>
      </w:r>
      <w:r w:rsidR="005E3553">
        <w:t xml:space="preserve"> </w:t>
      </w:r>
      <w:r w:rsidR="00A8695D">
        <w:t xml:space="preserve">the entanglement was active or inactive, </w:t>
      </w:r>
      <w:r w:rsidR="00110AF4">
        <w:t xml:space="preserve">identify the entangling material, </w:t>
      </w:r>
      <w:r w:rsidR="00A8695D">
        <w:t>a</w:t>
      </w:r>
      <w:r w:rsidR="00653CA2">
        <w:t xml:space="preserve">nd </w:t>
      </w:r>
      <w:r w:rsidR="00110AF4">
        <w:t>record</w:t>
      </w:r>
      <w:r w:rsidR="00653CA2">
        <w:t xml:space="preserve"> the age and sex of the </w:t>
      </w:r>
      <w:r w:rsidR="008C1802">
        <w:t xml:space="preserve">entangled </w:t>
      </w:r>
      <w:r w:rsidR="00744C2A">
        <w:t>individual</w:t>
      </w:r>
      <w:r w:rsidR="00857FB7">
        <w:t>.</w:t>
      </w:r>
      <w:r w:rsidR="001A438E">
        <w:t xml:space="preserve"> </w:t>
      </w:r>
      <w:bookmarkStart w:id="5" w:name="_Hlk36805663"/>
      <w:r w:rsidR="00375FDE">
        <w:t>Entangled individuals were assigned to demographic groups by age as adult, juvenile, pup, or unknown, and</w:t>
      </w:r>
      <w:r w:rsidR="00D33919">
        <w:t xml:space="preserve"> by sex for adults</w:t>
      </w:r>
      <w:r w:rsidR="006873F0">
        <w:t xml:space="preserve"> based on</w:t>
      </w:r>
      <w:r w:rsidR="0048358F">
        <w:t xml:space="preserve"> </w:t>
      </w:r>
      <w:r w:rsidR="00B01621">
        <w:t xml:space="preserve">a number of physical characteristics, including </w:t>
      </w:r>
      <w:r w:rsidR="0048358F">
        <w:t>body</w:t>
      </w:r>
      <w:r w:rsidR="006873F0">
        <w:t xml:space="preserve"> size</w:t>
      </w:r>
      <w:r w:rsidR="00F071F5">
        <w:t xml:space="preserve"> and shape</w:t>
      </w:r>
      <w:r w:rsidR="006873F0">
        <w:t xml:space="preserve">, whisker length, </w:t>
      </w:r>
      <w:r w:rsidR="00F071F5">
        <w:t>and presence of secondary sexual features</w:t>
      </w:r>
      <w:r w:rsidR="00375FDE">
        <w:t>.</w:t>
      </w:r>
      <w:r w:rsidR="001A438E">
        <w:t xml:space="preserve"> </w:t>
      </w:r>
      <w:bookmarkEnd w:id="5"/>
      <w:r w:rsidR="00C55ED6">
        <w:t>The proportion of entangled individuals in each sex and age class were calculated.</w:t>
      </w:r>
    </w:p>
    <w:p w14:paraId="6EAABEA4" w14:textId="0FA610AE" w:rsidR="00A8695D" w:rsidRDefault="0089338A" w:rsidP="00CA40D3">
      <w:pPr>
        <w:spacing w:line="480" w:lineRule="auto"/>
      </w:pPr>
      <w:r>
        <w:t>Entang</w:t>
      </w:r>
      <w:r w:rsidR="00961214">
        <w:t>ling materials</w:t>
      </w:r>
      <w:r>
        <w:t xml:space="preserve"> were identified to </w:t>
      </w:r>
      <w:r w:rsidR="001A438E">
        <w:t>one of nine</w:t>
      </w:r>
      <w:r>
        <w:t xml:space="preserve"> categories: </w:t>
      </w:r>
      <w:r w:rsidR="001A397F">
        <w:t>p</w:t>
      </w:r>
      <w:r>
        <w:t xml:space="preserve">acking band, </w:t>
      </w:r>
      <w:r w:rsidR="00C55D08">
        <w:t xml:space="preserve">salmon </w:t>
      </w:r>
      <w:r>
        <w:t>flasher, rubber band, monofilament</w:t>
      </w:r>
      <w:r w:rsidR="00B9393C">
        <w:t xml:space="preserve"> line</w:t>
      </w:r>
      <w:r>
        <w:t xml:space="preserve">, hook and line, netting, rope, </w:t>
      </w:r>
      <w:r w:rsidR="001A438E">
        <w:t xml:space="preserve">scar, </w:t>
      </w:r>
      <w:r>
        <w:t>or unknown.</w:t>
      </w:r>
      <w:r w:rsidR="00B96516">
        <w:t xml:space="preserve"> </w:t>
      </w:r>
      <w:r w:rsidR="001112CA">
        <w:t>Salmon flashers are</w:t>
      </w:r>
      <w:r w:rsidR="00144A77">
        <w:t xml:space="preserve"> plastic </w:t>
      </w:r>
      <w:r w:rsidR="00A87CEA">
        <w:t xml:space="preserve">or metal </w:t>
      </w:r>
      <w:r w:rsidR="00144A77">
        <w:t xml:space="preserve">attractants attached to a line </w:t>
      </w:r>
      <w:r w:rsidR="00933504">
        <w:t xml:space="preserve">with a </w:t>
      </w:r>
      <w:r w:rsidR="00A87CEA">
        <w:t xml:space="preserve">60 to </w:t>
      </w:r>
      <w:r w:rsidR="00F518B3">
        <w:t>2</w:t>
      </w:r>
      <w:r w:rsidR="00A87CEA">
        <w:t xml:space="preserve">00cm </w:t>
      </w:r>
      <w:r w:rsidR="00933504">
        <w:t xml:space="preserve">leader </w:t>
      </w:r>
      <w:r w:rsidR="001D1C26">
        <w:t>ahead of</w:t>
      </w:r>
      <w:r w:rsidR="00144A77">
        <w:t xml:space="preserve"> the </w:t>
      </w:r>
      <w:r w:rsidR="00A87CEA">
        <w:t>lure or baited hook</w:t>
      </w:r>
      <w:r w:rsidR="0048358F">
        <w:t>. The hook from the lure or baited hook is often swallowed</w:t>
      </w:r>
      <w:r w:rsidR="00144A77">
        <w:t xml:space="preserve"> leaving the flasher to dangle out </w:t>
      </w:r>
      <w:r w:rsidR="009E329F">
        <w:t xml:space="preserve">of </w:t>
      </w:r>
      <w:r w:rsidR="00144A77">
        <w:t>the mouth</w:t>
      </w:r>
      <w:r w:rsidR="00933504">
        <w:t xml:space="preserve"> by the leader</w:t>
      </w:r>
      <w:r w:rsidR="00144A77">
        <w:t xml:space="preserve">. The hook and line category </w:t>
      </w:r>
      <w:r w:rsidR="00B4373F">
        <w:t xml:space="preserve">included </w:t>
      </w:r>
      <w:r w:rsidR="00144A77">
        <w:t>fishing lures</w:t>
      </w:r>
      <w:r w:rsidR="00933504">
        <w:t xml:space="preserve"> (not attached to flashers)</w:t>
      </w:r>
      <w:r w:rsidR="00144A77">
        <w:t xml:space="preserve"> and longline gear, </w:t>
      </w:r>
      <w:r w:rsidR="00144A77">
        <w:lastRenderedPageBreak/>
        <w:t>both of which are found hooked externally on entangled individual</w:t>
      </w:r>
      <w:r w:rsidR="00AB76CD">
        <w:t>s</w:t>
      </w:r>
      <w:r w:rsidR="00144A77">
        <w:t xml:space="preserve">. Rubber bands </w:t>
      </w:r>
      <w:r w:rsidR="00447724">
        <w:t>are</w:t>
      </w:r>
      <w:r w:rsidR="00B4373F">
        <w:t xml:space="preserve"> </w:t>
      </w:r>
      <w:r w:rsidR="00A87CEA">
        <w:t xml:space="preserve">thick black bands </w:t>
      </w:r>
      <w:r w:rsidR="00D96D1E">
        <w:t xml:space="preserve">cut from truck tire inner tubes </w:t>
      </w:r>
      <w:r w:rsidR="00B41171">
        <w:t xml:space="preserve">that </w:t>
      </w:r>
      <w:r w:rsidR="00D96D1E">
        <w:t>are</w:t>
      </w:r>
      <w:r w:rsidR="00AA5D1C">
        <w:t xml:space="preserve"> </w:t>
      </w:r>
      <w:r w:rsidR="00A87CEA">
        <w:t xml:space="preserve">often </w:t>
      </w:r>
      <w:r w:rsidR="00AA5D1C">
        <w:t>used in crab fisheries to secure</w:t>
      </w:r>
      <w:r w:rsidR="00D96D1E">
        <w:t xml:space="preserve"> trap doors</w:t>
      </w:r>
      <w:r w:rsidR="00144A77">
        <w:t xml:space="preserve">. </w:t>
      </w:r>
      <w:r w:rsidR="00B01621">
        <w:t xml:space="preserve">Packing bands are thin plastic strips attached at the ends to form loops that are used to increase the integrity of containers </w:t>
      </w:r>
      <w:r w:rsidR="007E3361">
        <w:t>generally made of</w:t>
      </w:r>
      <w:r w:rsidR="00B01621">
        <w:t xml:space="preserve"> cardboard. </w:t>
      </w:r>
      <w:r w:rsidR="00144A77">
        <w:t>The netting category includ</w:t>
      </w:r>
      <w:r w:rsidR="00B4373F">
        <w:t>ed</w:t>
      </w:r>
      <w:r w:rsidR="00144A77">
        <w:t xml:space="preserve"> both </w:t>
      </w:r>
      <w:r w:rsidR="00BA4EE0">
        <w:t>gillnets</w:t>
      </w:r>
      <w:r w:rsidR="00144A77">
        <w:t xml:space="preserve"> </w:t>
      </w:r>
      <w:r w:rsidR="00395EE6">
        <w:t xml:space="preserve">made of monofilament line </w:t>
      </w:r>
      <w:r w:rsidR="00144A77">
        <w:t>and trawl netting</w:t>
      </w:r>
      <w:r w:rsidR="00395EE6">
        <w:t xml:space="preserve"> made of nylon or synthetic lines.  Monofilament lines are commonly used in recreational fisheries and for leaders in commercial salmon fisheries</w:t>
      </w:r>
      <w:r w:rsidR="00447724">
        <w:t xml:space="preserve"> and </w:t>
      </w:r>
      <w:r w:rsidR="00395EE6">
        <w:t xml:space="preserve">were differentiated from gillnets by the </w:t>
      </w:r>
      <w:r w:rsidR="00CE5D9B">
        <w:t>absence</w:t>
      </w:r>
      <w:r w:rsidR="00395EE6">
        <w:t xml:space="preserve"> of knot</w:t>
      </w:r>
      <w:r w:rsidR="001D1C26">
        <w:t>ted webbing</w:t>
      </w:r>
      <w:r w:rsidR="00144A77">
        <w:t>.</w:t>
      </w:r>
      <w:r w:rsidR="00242ECD">
        <w:t xml:space="preserve"> </w:t>
      </w:r>
      <w:r w:rsidR="00CF5C93">
        <w:t>Active</w:t>
      </w:r>
      <w:r w:rsidR="00242ECD">
        <w:t xml:space="preserve"> entanglement</w:t>
      </w:r>
      <w:r w:rsidR="00CF5C93">
        <w:t>s</w:t>
      </w:r>
      <w:r w:rsidR="00B3773D">
        <w:t xml:space="preserve"> where the mater</w:t>
      </w:r>
      <w:r w:rsidR="00242ECD">
        <w:t xml:space="preserve">ial could not be identified </w:t>
      </w:r>
      <w:r w:rsidR="00CF5C93">
        <w:t xml:space="preserve">were </w:t>
      </w:r>
      <w:r w:rsidR="00B41171">
        <w:t xml:space="preserve">recorded as </w:t>
      </w:r>
      <w:r w:rsidR="007E3361">
        <w:t>‘</w:t>
      </w:r>
      <w:r w:rsidR="00235759">
        <w:t>U</w:t>
      </w:r>
      <w:r w:rsidR="00B3773D" w:rsidRPr="007E3361">
        <w:t>nknown</w:t>
      </w:r>
      <w:r w:rsidR="007E3361">
        <w:t>’</w:t>
      </w:r>
      <w:r w:rsidR="00B3773D">
        <w:t xml:space="preserve">. </w:t>
      </w:r>
      <w:r w:rsidR="003E59AC">
        <w:t xml:space="preserve">Animals with evidence of a </w:t>
      </w:r>
      <w:r w:rsidR="00CA204F">
        <w:t>previous</w:t>
      </w:r>
      <w:r w:rsidR="00395EE6">
        <w:t xml:space="preserve"> entanglement </w:t>
      </w:r>
      <w:r w:rsidR="00E468B2">
        <w:t>but where</w:t>
      </w:r>
      <w:r w:rsidR="00395EE6">
        <w:t xml:space="preserve"> no debris was observed on the sea lion were </w:t>
      </w:r>
      <w:r w:rsidR="003E59AC">
        <w:t xml:space="preserve">recorded as </w:t>
      </w:r>
      <w:r w:rsidR="007E3361">
        <w:t>‘</w:t>
      </w:r>
      <w:r w:rsidR="00235759">
        <w:t>S</w:t>
      </w:r>
      <w:r w:rsidR="003E59AC" w:rsidRPr="007E3361">
        <w:t>ca</w:t>
      </w:r>
      <w:r w:rsidR="007E3361" w:rsidRPr="007E3361">
        <w:t>r</w:t>
      </w:r>
      <w:r w:rsidR="007E3361">
        <w:t>’</w:t>
      </w:r>
      <w:r w:rsidR="003E59AC">
        <w:t xml:space="preserve">. </w:t>
      </w:r>
      <w:r w:rsidR="001A438E">
        <w:t xml:space="preserve">The proportion of entanglements </w:t>
      </w:r>
      <w:r w:rsidR="005D27C8">
        <w:t>that were active or inactiv</w:t>
      </w:r>
      <w:r w:rsidR="00E25897">
        <w:t>e</w:t>
      </w:r>
      <w:r w:rsidR="005D27C8">
        <w:t xml:space="preserve"> and the proportion </w:t>
      </w:r>
      <w:r w:rsidR="001A438E">
        <w:t>exhibiting each entangl</w:t>
      </w:r>
      <w:r w:rsidR="005D27C8">
        <w:t>ing material</w:t>
      </w:r>
      <w:r w:rsidR="001A438E">
        <w:t xml:space="preserve"> were calculated </w:t>
      </w:r>
      <w:r w:rsidR="00744C2A">
        <w:t xml:space="preserve">over months </w:t>
      </w:r>
      <w:r w:rsidR="00225B81">
        <w:t>and</w:t>
      </w:r>
      <w:r w:rsidR="00744C2A">
        <w:t xml:space="preserve"> years </w:t>
      </w:r>
      <w:r w:rsidR="001A438E">
        <w:t xml:space="preserve">to analyze </w:t>
      </w:r>
      <w:r w:rsidR="002722B9">
        <w:t>trends in material occurrence</w:t>
      </w:r>
      <w:r w:rsidR="008D631F">
        <w:t xml:space="preserve">. </w:t>
      </w:r>
    </w:p>
    <w:p w14:paraId="38F3F289" w14:textId="4F7D7E8B" w:rsidR="00A8695D" w:rsidRDefault="00C55ED6" w:rsidP="00CA40D3">
      <w:pPr>
        <w:pStyle w:val="Heading2"/>
        <w:spacing w:line="480" w:lineRule="auto"/>
      </w:pPr>
      <w:r>
        <w:t>Packing Band A</w:t>
      </w:r>
      <w:r w:rsidR="00A8695D">
        <w:t>nalysis</w:t>
      </w:r>
    </w:p>
    <w:p w14:paraId="7952A208" w14:textId="25B32C00" w:rsidR="00305A80" w:rsidRDefault="004230A0" w:rsidP="00CA40D3">
      <w:pPr>
        <w:spacing w:line="480" w:lineRule="auto"/>
      </w:pPr>
      <w:r>
        <w:t xml:space="preserve">Annual packing band entanglement occurrence was </w:t>
      </w:r>
      <w:r w:rsidR="009239B1">
        <w:t>compared to</w:t>
      </w:r>
      <w:r w:rsidR="00EB7580">
        <w:t xml:space="preserve"> data from marine debris surveys conduc</w:t>
      </w:r>
      <w:r w:rsidR="007F52B5">
        <w:t>t</w:t>
      </w:r>
      <w:r w:rsidR="00EB7580">
        <w:t>ed by the Olympic Coast National Marine Sanctuary</w:t>
      </w:r>
      <w:r w:rsidR="00F71D4C">
        <w:t xml:space="preserve"> (OCNMS)</w:t>
      </w:r>
      <w:r w:rsidR="007F52B5">
        <w:t xml:space="preserve"> </w:t>
      </w:r>
      <w:r w:rsidR="00FE071D">
        <w:t xml:space="preserve">to discern patterns in material availability in the environment. </w:t>
      </w:r>
      <w:r w:rsidR="00D758CB">
        <w:t xml:space="preserve">The year 2018 was excluded from </w:t>
      </w:r>
      <w:r w:rsidR="00E32B84">
        <w:t xml:space="preserve">annual trend </w:t>
      </w:r>
      <w:r w:rsidR="00D758CB">
        <w:t xml:space="preserve">analysis due to </w:t>
      </w:r>
      <w:r w:rsidR="003E59AC">
        <w:t>low</w:t>
      </w:r>
      <w:r w:rsidR="00D758CB">
        <w:t xml:space="preserve"> s</w:t>
      </w:r>
      <w:r w:rsidR="00395EE6">
        <w:t>ea lion s</w:t>
      </w:r>
      <w:r w:rsidR="00D758CB">
        <w:t>urvey effort after the month of June. OCNMS conducted 1,548</w:t>
      </w:r>
      <w:r w:rsidR="000756EF">
        <w:t xml:space="preserve"> </w:t>
      </w:r>
      <w:r w:rsidR="00B05793">
        <w:t>beach debris surveys in the Olympic Coast re</w:t>
      </w:r>
      <w:r w:rsidR="00D758CB">
        <w:t>gion from 2012-2017</w:t>
      </w:r>
      <w:r w:rsidR="00B05793">
        <w:t>, covering 17 beaches</w:t>
      </w:r>
      <w:r w:rsidR="007250EF">
        <w:t xml:space="preserve"> in Washington State,</w:t>
      </w:r>
      <w:r w:rsidR="00B05793">
        <w:t xml:space="preserve"> from Roosevelt Beach </w:t>
      </w:r>
      <w:r w:rsidR="00F209C4">
        <w:t>(47.1770</w:t>
      </w:r>
      <w:r w:rsidR="000812BD">
        <w:rPr>
          <w:rFonts w:ascii="Arial" w:hAnsi="Arial" w:cs="Arial"/>
          <w:b/>
          <w:bCs/>
          <w:color w:val="222222"/>
          <w:sz w:val="21"/>
          <w:szCs w:val="21"/>
          <w:shd w:val="clear" w:color="auto" w:fill="FFFFFF"/>
        </w:rPr>
        <w:t>°</w:t>
      </w:r>
      <w:r w:rsidR="00F209C4">
        <w:t xml:space="preserve"> N, 124.1972</w:t>
      </w:r>
      <w:r w:rsidR="000812BD">
        <w:rPr>
          <w:rFonts w:ascii="Arial" w:hAnsi="Arial" w:cs="Arial"/>
          <w:b/>
          <w:bCs/>
          <w:color w:val="222222"/>
          <w:sz w:val="21"/>
          <w:szCs w:val="21"/>
          <w:shd w:val="clear" w:color="auto" w:fill="FFFFFF"/>
        </w:rPr>
        <w:t>°</w:t>
      </w:r>
      <w:r w:rsidR="00F209C4">
        <w:t xml:space="preserve"> W)</w:t>
      </w:r>
      <w:r w:rsidR="00D758CB">
        <w:t xml:space="preserve"> </w:t>
      </w:r>
      <w:r w:rsidR="00B05793">
        <w:t>to Wa</w:t>
      </w:r>
      <w:r w:rsidR="000150B5">
        <w:t>’</w:t>
      </w:r>
      <w:r w:rsidR="00B05793">
        <w:t xml:space="preserve">atch Beach </w:t>
      </w:r>
      <w:r w:rsidR="00D758CB">
        <w:t>(48.3441</w:t>
      </w:r>
      <w:r w:rsidR="000812BD">
        <w:rPr>
          <w:rFonts w:ascii="Arial" w:hAnsi="Arial" w:cs="Arial"/>
          <w:b/>
          <w:bCs/>
          <w:color w:val="222222"/>
          <w:sz w:val="21"/>
          <w:szCs w:val="21"/>
          <w:shd w:val="clear" w:color="auto" w:fill="FFFFFF"/>
        </w:rPr>
        <w:t>°</w:t>
      </w:r>
      <w:r w:rsidR="00D758CB">
        <w:t xml:space="preserve"> N, 124.6792</w:t>
      </w:r>
      <w:r w:rsidR="000812BD">
        <w:rPr>
          <w:rFonts w:ascii="Arial" w:hAnsi="Arial" w:cs="Arial"/>
          <w:b/>
          <w:bCs/>
          <w:color w:val="222222"/>
          <w:sz w:val="21"/>
          <w:szCs w:val="21"/>
          <w:shd w:val="clear" w:color="auto" w:fill="FFFFFF"/>
        </w:rPr>
        <w:t>°</w:t>
      </w:r>
      <w:r w:rsidR="00D758CB">
        <w:t xml:space="preserve"> W)</w:t>
      </w:r>
      <w:r w:rsidR="00B05793">
        <w:t xml:space="preserve">. </w:t>
      </w:r>
      <w:r w:rsidR="000756EF">
        <w:t xml:space="preserve">Surveys were conducted by volunteers </w:t>
      </w:r>
      <w:r w:rsidR="00F518B3">
        <w:t xml:space="preserve">in an OCNMS citizen science program </w:t>
      </w:r>
      <w:r w:rsidR="000756EF">
        <w:t xml:space="preserve">adhering to standardized debris monitoring procedures developed by NOAA’s Marine Debris Program </w:t>
      </w:r>
      <w:r w:rsidR="000756EF">
        <w:fldChar w:fldCharType="begin" w:fldLock="1"/>
      </w:r>
      <w:r w:rsidR="00AC13A8">
        <w:instrText>ADDIN CSL_CITATION {"citationItems":[{"id":"ITEM-1","itemData":{"author":[{"dropping-particle":"","family":"Opfer","given":"Sarah","non-dropping-particle":"","parse-names":false,"suffix":""},{"dropping-particle":"","family":"Arthur","given":"Courtney","non-dropping-particle":"","parse-names":false,"suffix":""},{"dropping-particle":"","family":"Lippiatt","given":"Sherry","non-dropping-particle":"","parse-names":false,"suffix":""}],"container-title":"NOAA Marine Debris Program","id":"ITEM-1","issued":{"date-parts":[["2012"]]},"number-of-pages":"19","title":"NOAA Marine Debris Shoreline Survey Field Guide","type":"report"},"uris":["http://www.mendeley.com/documents/?uuid=7608afcf-c4e5-3945-8f4c-3cf649082009"]}],"mendeley":{"formattedCitation":"[21]","plainTextFormattedCitation":"[21]","previouslyFormattedCitation":"[21]"},"properties":{"noteIndex":0},"schema":"https://github.com/citation-style-language/schema/raw/master/csl-citation.json"}</w:instrText>
      </w:r>
      <w:r w:rsidR="000756EF">
        <w:fldChar w:fldCharType="separate"/>
      </w:r>
      <w:r w:rsidR="00AC13A8" w:rsidRPr="00AC13A8">
        <w:rPr>
          <w:noProof/>
        </w:rPr>
        <w:t>[21]</w:t>
      </w:r>
      <w:r w:rsidR="000756EF">
        <w:fldChar w:fldCharType="end"/>
      </w:r>
      <w:r w:rsidR="000756EF">
        <w:t xml:space="preserve">. </w:t>
      </w:r>
      <w:r w:rsidR="00CA204F">
        <w:t>The number of packing bands encountered each year in beach debris surveys was divided by the total number of surveys conducted in that year to correct for variation in survey effort.</w:t>
      </w:r>
      <w:r w:rsidR="009239B1">
        <w:t xml:space="preserve"> The annual proportion of entanglements caused by packing bands observed during surveys was analyzed for correlation with the number of packing bands per survey from 2012-2017. </w:t>
      </w:r>
    </w:p>
    <w:p w14:paraId="370C18B3" w14:textId="77777777" w:rsidR="00361790" w:rsidRDefault="00361790" w:rsidP="00CA40D3">
      <w:pPr>
        <w:pStyle w:val="Heading2"/>
        <w:spacing w:line="480" w:lineRule="auto"/>
      </w:pPr>
      <w:r>
        <w:lastRenderedPageBreak/>
        <w:t>Stranding Analysis</w:t>
      </w:r>
    </w:p>
    <w:p w14:paraId="661C4FF6" w14:textId="47612A14" w:rsidR="00361790" w:rsidRDefault="00395EE6" w:rsidP="00CA40D3">
      <w:pPr>
        <w:spacing w:line="480" w:lineRule="auto"/>
      </w:pPr>
      <w:r>
        <w:t>T</w:t>
      </w:r>
      <w:r w:rsidR="00361790">
        <w:t>he West Coast Marine Mammal Stranding Network, overseen by the West Coast Regional Office of NOAA’s Protected Resources Division</w:t>
      </w:r>
      <w:r w:rsidR="00861E12">
        <w:t xml:space="preserve">, </w:t>
      </w:r>
      <w:r>
        <w:t>ha</w:t>
      </w:r>
      <w:r w:rsidR="00F71130">
        <w:t>s</w:t>
      </w:r>
      <w:r>
        <w:t xml:space="preserve"> recorde</w:t>
      </w:r>
      <w:r w:rsidR="00F71130">
        <w:t xml:space="preserve">d opportunistic sightings of </w:t>
      </w:r>
      <w:r>
        <w:t xml:space="preserve">marine mammal strandings </w:t>
      </w:r>
      <w:r w:rsidR="00861E12">
        <w:t>since the early 1980’s</w:t>
      </w:r>
      <w:r w:rsidR="00361790">
        <w:t>. Data on Steller and California</w:t>
      </w:r>
      <w:r w:rsidR="00FC4BB8">
        <w:t xml:space="preserve"> sea lions that stranded dead on the</w:t>
      </w:r>
      <w:r w:rsidR="00361790">
        <w:t xml:space="preserve"> Washington and Oregon</w:t>
      </w:r>
      <w:r w:rsidR="00FC4BB8">
        <w:t xml:space="preserve"> coast</w:t>
      </w:r>
      <w:r w:rsidR="00361790">
        <w:t xml:space="preserve"> from 2010-2018 w</w:t>
      </w:r>
      <w:r w:rsidR="003E59AC">
        <w:t>ere</w:t>
      </w:r>
      <w:r w:rsidR="00361790">
        <w:t xml:space="preserve"> analyzed to determine the occurrence of </w:t>
      </w:r>
      <w:r w:rsidR="00A8065F">
        <w:t xml:space="preserve">stranded individuals bearing </w:t>
      </w:r>
      <w:r w:rsidR="00361790">
        <w:t xml:space="preserve">evidence of entanglement . Entanglements were assigned to three categories depending on the nature of the entanglement evidence: animals that stranded with the entangling material still present were marked as </w:t>
      </w:r>
      <w:r w:rsidR="00235759">
        <w:t>‘</w:t>
      </w:r>
      <w:r w:rsidR="00361790">
        <w:t>Active</w:t>
      </w:r>
      <w:r w:rsidR="00235759">
        <w:t>’</w:t>
      </w:r>
      <w:r w:rsidR="00361790">
        <w:t>, animals with evidence of entangleme</w:t>
      </w:r>
      <w:r w:rsidR="005C5143">
        <w:t xml:space="preserve">nt-related injuries </w:t>
      </w:r>
      <w:r w:rsidR="00A8065F">
        <w:t>without</w:t>
      </w:r>
      <w:r w:rsidR="001F703A">
        <w:t xml:space="preserve"> entangling material present </w:t>
      </w:r>
      <w:r w:rsidR="005C5143">
        <w:t>were marked</w:t>
      </w:r>
      <w:r w:rsidR="00361790">
        <w:t xml:space="preserve"> </w:t>
      </w:r>
      <w:r w:rsidR="00235759">
        <w:t>‘</w:t>
      </w:r>
      <w:r w:rsidR="00361790">
        <w:t>Scar</w:t>
      </w:r>
      <w:r w:rsidR="00235759">
        <w:t>’</w:t>
      </w:r>
      <w:r w:rsidR="00361790">
        <w:t xml:space="preserve">, and animals showing </w:t>
      </w:r>
      <w:r w:rsidR="00A8065F">
        <w:t xml:space="preserve">probable </w:t>
      </w:r>
      <w:r w:rsidR="00361790">
        <w:t xml:space="preserve">but inconclusive evidence of entanglement were marked </w:t>
      </w:r>
      <w:r w:rsidR="00235759">
        <w:t>‘</w:t>
      </w:r>
      <w:r w:rsidR="00361790">
        <w:t>Possible</w:t>
      </w:r>
      <w:r w:rsidR="00235759">
        <w:t>’</w:t>
      </w:r>
      <w:r w:rsidR="007E2A6D">
        <w:t>. For active entanglements</w:t>
      </w:r>
      <w:r w:rsidR="003D4877">
        <w:t xml:space="preserve">, the entangling material was </w:t>
      </w:r>
      <w:r w:rsidR="001F703A">
        <w:t>determined</w:t>
      </w:r>
      <w:r w:rsidR="003D4877">
        <w:t xml:space="preserve"> </w:t>
      </w:r>
      <w:r w:rsidR="007E2A6D">
        <w:t xml:space="preserve">using notes and comments accompanying the stranding record </w:t>
      </w:r>
      <w:r w:rsidR="00235759">
        <w:t>and assigned to one of the categories used during our live surveys (e.g. packing band</w:t>
      </w:r>
      <w:r w:rsidR="00241304">
        <w:t xml:space="preserve"> or</w:t>
      </w:r>
      <w:r w:rsidR="00235759">
        <w:t xml:space="preserve"> flasher). </w:t>
      </w:r>
      <w:r w:rsidR="00FC4BB8">
        <w:t>Entanglements marked “Possible” were excluded from summar</w:t>
      </w:r>
      <w:r w:rsidR="007E4DD6">
        <w:t>y statistics due to inconsistencies in</w:t>
      </w:r>
      <w:r w:rsidR="00FC4BB8">
        <w:t xml:space="preserve"> report</w:t>
      </w:r>
      <w:r w:rsidR="007E4DD6">
        <w:t>ing</w:t>
      </w:r>
      <w:r w:rsidR="00FC4BB8">
        <w:t xml:space="preserve"> suspicious lesions as potential entanglement evidence.</w:t>
      </w:r>
    </w:p>
    <w:p w14:paraId="721F1593" w14:textId="3DDBB50C" w:rsidR="00F71D4C" w:rsidRDefault="00F71D4C" w:rsidP="00CA40D3">
      <w:pPr>
        <w:pStyle w:val="Heading1"/>
        <w:spacing w:line="480" w:lineRule="auto"/>
      </w:pPr>
      <w:r>
        <w:t>Results</w:t>
      </w:r>
    </w:p>
    <w:p w14:paraId="045B8D7A" w14:textId="77777777" w:rsidR="00492E2C" w:rsidRDefault="00492E2C" w:rsidP="00492E2C">
      <w:pPr>
        <w:pStyle w:val="Heading2"/>
        <w:spacing w:line="480" w:lineRule="auto"/>
      </w:pPr>
      <w:r>
        <w:t>Population Trends</w:t>
      </w:r>
    </w:p>
    <w:p w14:paraId="3F8A7445" w14:textId="3A21A767" w:rsidR="00B31A30" w:rsidRDefault="00492E2C" w:rsidP="007D522F">
      <w:pPr>
        <w:spacing w:line="480" w:lineRule="auto"/>
      </w:pPr>
      <w:r>
        <w:t xml:space="preserve">There were </w:t>
      </w:r>
      <w:r w:rsidR="00040E57">
        <w:t>9</w:t>
      </w:r>
      <w:r w:rsidR="00545181">
        <w:t>2</w:t>
      </w:r>
      <w:r>
        <w:t xml:space="preserve"> survey days from 2010-2017 where counts were recorded at all four major complexes. The average annual </w:t>
      </w:r>
      <w:r w:rsidR="00D27F35">
        <w:t>rate of change</w:t>
      </w:r>
      <w:r>
        <w:t xml:space="preserve"> at the haulout complexes in northern Washington </w:t>
      </w:r>
      <w:r w:rsidR="0064529B">
        <w:t xml:space="preserve">for Steller sea lion counts </w:t>
      </w:r>
      <w:r>
        <w:t xml:space="preserve">was 7.9% </w:t>
      </w:r>
      <w:r w:rsidRPr="00E31241">
        <w:t>±</w:t>
      </w:r>
      <w:r>
        <w:t xml:space="preserve"> 3.2 (95% CI), and </w:t>
      </w:r>
      <w:r w:rsidR="0064529B">
        <w:t xml:space="preserve">for </w:t>
      </w:r>
      <w:r>
        <w:t xml:space="preserve">California sea </w:t>
      </w:r>
      <w:r w:rsidR="0064529B">
        <w:t xml:space="preserve">lion counts was </w:t>
      </w:r>
      <w:r>
        <w:t xml:space="preserve">7.8% </w:t>
      </w:r>
      <w:r w:rsidRPr="00E31241">
        <w:t>±</w:t>
      </w:r>
      <w:r>
        <w:t xml:space="preserve"> 4.2 (95% CI; Fig </w:t>
      </w:r>
      <w:r w:rsidR="00506A52">
        <w:t>2</w:t>
      </w:r>
      <w:r>
        <w:t xml:space="preserve">). </w:t>
      </w:r>
    </w:p>
    <w:p w14:paraId="30BD74E9" w14:textId="44E8B16A" w:rsidR="00492E2C" w:rsidRPr="00492E2C" w:rsidRDefault="00492E2C" w:rsidP="00492E2C">
      <w:pPr>
        <w:pStyle w:val="Caption"/>
        <w:spacing w:line="480" w:lineRule="auto"/>
      </w:pPr>
      <w:r>
        <w:t xml:space="preserve">Fig </w:t>
      </w:r>
      <w:r w:rsidR="00506A52">
        <w:t>2</w:t>
      </w:r>
      <w:r>
        <w:t>: Trends in average annual counts of Steller and California sea lions present at four major haulout complexes on the north coast of Washington from 2010-2017.</w:t>
      </w:r>
    </w:p>
    <w:p w14:paraId="1BB5761A" w14:textId="53036A82" w:rsidR="00B3127D" w:rsidRPr="00B3127D" w:rsidRDefault="00B3127D" w:rsidP="00CA40D3">
      <w:pPr>
        <w:pStyle w:val="Heading2"/>
        <w:spacing w:line="480" w:lineRule="auto"/>
      </w:pPr>
      <w:r>
        <w:lastRenderedPageBreak/>
        <w:t>Entanglement Rates</w:t>
      </w:r>
    </w:p>
    <w:p w14:paraId="64F36F54" w14:textId="5F82183A" w:rsidR="009F4365" w:rsidRDefault="00F71D4C" w:rsidP="00F960D9">
      <w:pPr>
        <w:spacing w:line="480" w:lineRule="auto"/>
      </w:pPr>
      <w:r>
        <w:t>There were 648</w:t>
      </w:r>
      <w:r w:rsidR="00E940A5">
        <w:t xml:space="preserve"> active and inactive</w:t>
      </w:r>
      <w:r>
        <w:t xml:space="preserve"> entanglements observed in the survey area from 2010-2018, 6</w:t>
      </w:r>
      <w:r w:rsidR="00BA0E85">
        <w:t>11</w:t>
      </w:r>
      <w:r>
        <w:t xml:space="preserve"> </w:t>
      </w:r>
      <w:r w:rsidR="00284927">
        <w:t xml:space="preserve">(433 Steller and 178 California sea lions) </w:t>
      </w:r>
      <w:r>
        <w:t xml:space="preserve">of which were documented at the four major haulout </w:t>
      </w:r>
      <w:r w:rsidR="00FA5EE6">
        <w:t>complexes</w:t>
      </w:r>
      <w:r w:rsidR="00DF0857">
        <w:t>.</w:t>
      </w:r>
      <w:r>
        <w:t xml:space="preserve"> </w:t>
      </w:r>
      <w:r w:rsidR="009D08E6">
        <w:t>T</w:t>
      </w:r>
      <w:r w:rsidR="00004F06">
        <w:t>he</w:t>
      </w:r>
      <w:r w:rsidR="00045B6C">
        <w:t xml:space="preserve"> </w:t>
      </w:r>
      <w:r w:rsidR="001511FA">
        <w:t xml:space="preserve">average </w:t>
      </w:r>
      <w:r>
        <w:t xml:space="preserve">entanglement rate for California sea lions </w:t>
      </w:r>
      <w:r w:rsidR="00FF7A80">
        <w:t>(2.</w:t>
      </w:r>
      <w:r w:rsidR="00DB5F96">
        <w:t>13</w:t>
      </w:r>
      <w:r w:rsidR="00F224A0">
        <w:t xml:space="preserve">%) </w:t>
      </w:r>
      <w:r>
        <w:t xml:space="preserve">was </w:t>
      </w:r>
      <w:r w:rsidR="00306C4D">
        <w:t>greater</w:t>
      </w:r>
      <w:r>
        <w:t xml:space="preserve"> than for Steller sea lions</w:t>
      </w:r>
      <w:r w:rsidR="00FF7A80">
        <w:t xml:space="preserve"> (0.</w:t>
      </w:r>
      <w:r w:rsidR="00DB5F96">
        <w:t>41</w:t>
      </w:r>
      <w:r w:rsidR="00F224A0">
        <w:t>%</w:t>
      </w:r>
      <w:r w:rsidR="00DB5F96">
        <w:t>), but the difference was not statistically significant</w:t>
      </w:r>
      <w:r w:rsidR="00FF7A80">
        <w:t xml:space="preserve"> </w:t>
      </w:r>
      <w:r w:rsidR="00DB5F96">
        <w:t>(</w:t>
      </w:r>
      <w:r w:rsidR="001A6471">
        <w:t xml:space="preserve">Paired </w:t>
      </w:r>
      <w:r w:rsidR="00EE6CC1">
        <w:t>t-test, df = 11,</w:t>
      </w:r>
      <w:r w:rsidR="00FF7A80">
        <w:t xml:space="preserve"> </w:t>
      </w:r>
      <w:r w:rsidR="00772C33">
        <w:t xml:space="preserve">t = 1.41, </w:t>
      </w:r>
      <w:r w:rsidR="00FF7A80">
        <w:t>p = 0.</w:t>
      </w:r>
      <w:r w:rsidR="00DB5F96">
        <w:t>19</w:t>
      </w:r>
      <w:r w:rsidR="00F224A0">
        <w:t>)</w:t>
      </w:r>
      <w:r w:rsidR="00FF7A80">
        <w:t>.</w:t>
      </w:r>
      <w:r w:rsidR="007341F6">
        <w:t xml:space="preserve"> </w:t>
      </w:r>
      <w:r w:rsidR="00AF07DB">
        <w:t>There were</w:t>
      </w:r>
      <w:r w:rsidR="00DE62D1">
        <w:t xml:space="preserve"> no </w:t>
      </w:r>
      <w:r w:rsidR="00BC48E8">
        <w:t xml:space="preserve">annual </w:t>
      </w:r>
      <w:r w:rsidR="00DE62D1">
        <w:t xml:space="preserve">or seasonal </w:t>
      </w:r>
      <w:r w:rsidR="00BC48E8">
        <w:t>trend</w:t>
      </w:r>
      <w:r w:rsidR="00AF07DB">
        <w:t>s</w:t>
      </w:r>
      <w:r w:rsidR="00BC48E8">
        <w:t xml:space="preserve"> </w:t>
      </w:r>
      <w:r w:rsidR="00272C87">
        <w:t xml:space="preserve">of statistical significance </w:t>
      </w:r>
      <w:r w:rsidR="00BC48E8">
        <w:t xml:space="preserve">in entanglement rates for </w:t>
      </w:r>
      <w:r w:rsidR="00272C87">
        <w:t xml:space="preserve">Steller </w:t>
      </w:r>
      <w:r w:rsidR="00C12406">
        <w:t xml:space="preserve">or California </w:t>
      </w:r>
      <w:r w:rsidR="00272C87">
        <w:t>sea lions</w:t>
      </w:r>
      <w:r w:rsidR="00C12406">
        <w:t xml:space="preserve"> (Fig </w:t>
      </w:r>
      <w:r w:rsidR="00506A52">
        <w:t>3</w:t>
      </w:r>
      <w:r w:rsidR="00C12406">
        <w:t xml:space="preserve">). However, California sea lions experienced high rates of entanglement in 2014, and both species experienced somewhat elevated rates of entanglement in 2015. </w:t>
      </w:r>
      <w:r w:rsidR="00272C87">
        <w:t xml:space="preserve">California sea lions </w:t>
      </w:r>
      <w:r w:rsidR="007F295E">
        <w:t xml:space="preserve">also </w:t>
      </w:r>
      <w:r w:rsidR="00272C87">
        <w:t xml:space="preserve">exhibited </w:t>
      </w:r>
      <w:r w:rsidR="007F295E">
        <w:t xml:space="preserve">some seasonal variability with </w:t>
      </w:r>
      <w:r w:rsidR="001842B2">
        <w:t>a peak in entanglement rate</w:t>
      </w:r>
      <w:r w:rsidR="007874E7">
        <w:t>s</w:t>
      </w:r>
      <w:r w:rsidR="001842B2">
        <w:t xml:space="preserve"> in the </w:t>
      </w:r>
      <w:r w:rsidR="00C01C12">
        <w:t>summer</w:t>
      </w:r>
      <w:r w:rsidR="007874E7">
        <w:t>,</w:t>
      </w:r>
      <w:r w:rsidR="00492E2C">
        <w:t xml:space="preserve"> coinciding with</w:t>
      </w:r>
      <w:r w:rsidR="007874E7">
        <w:t xml:space="preserve"> the</w:t>
      </w:r>
      <w:r w:rsidR="00492E2C">
        <w:t xml:space="preserve"> low</w:t>
      </w:r>
      <w:r w:rsidR="007874E7">
        <w:t xml:space="preserve">est months for </w:t>
      </w:r>
      <w:r w:rsidR="00492E2C">
        <w:t>haulout counts</w:t>
      </w:r>
      <w:r w:rsidR="00197110">
        <w:t xml:space="preserve"> (</w:t>
      </w:r>
      <w:r w:rsidR="0069149E">
        <w:t xml:space="preserve">Fig </w:t>
      </w:r>
      <w:r w:rsidR="00506A52">
        <w:t>4</w:t>
      </w:r>
      <w:r w:rsidR="00197110">
        <w:t>)</w:t>
      </w:r>
      <w:r w:rsidR="003C59E8">
        <w:t xml:space="preserve">. </w:t>
      </w:r>
      <w:r w:rsidR="009F0936">
        <w:t>While other months exhibited elevated rates of entanglement (November: 1.5%) or comparatively low average haulout counts (February: 168, March: 218), June and July were the only months to exhibit both low average haulout counts and high entanglement rates (June: 167, 10.2%; July: 35, 12.1%)</w:t>
      </w:r>
      <w:r w:rsidR="008E5F4F">
        <w:t xml:space="preserve">. </w:t>
      </w:r>
    </w:p>
    <w:p w14:paraId="735E7657" w14:textId="00905661" w:rsidR="009F4365" w:rsidRPr="009F4365" w:rsidRDefault="00F960D9" w:rsidP="00677776">
      <w:pPr>
        <w:pStyle w:val="Caption"/>
        <w:spacing w:line="480" w:lineRule="auto"/>
      </w:pPr>
      <w:r>
        <w:t xml:space="preserve">Fig </w:t>
      </w:r>
      <w:r w:rsidR="00506A52">
        <w:t>3</w:t>
      </w:r>
      <w:r>
        <w:t>: Average entanglement rates (expressed as entanglements per individual) and entangling material proportions for California and Steller sea lions in northern Washington from 2010-2018 by year. Entanglement rate calculations only included entangled individuals observed at one of four major haulout complexes. Entangling materials were only analyzed for individuals with photos of sufficient quality</w:t>
      </w:r>
      <w:r w:rsidR="00816913" w:rsidRPr="00816913">
        <w:t xml:space="preserve"> observed hauled out anywhere along the survey route</w:t>
      </w:r>
      <w:r>
        <w:t xml:space="preserve">. </w:t>
      </w:r>
    </w:p>
    <w:p w14:paraId="12E4A867" w14:textId="5B3730BC" w:rsidR="004C322F" w:rsidRDefault="004C322F" w:rsidP="00CA40D3">
      <w:pPr>
        <w:pStyle w:val="Caption"/>
        <w:spacing w:line="480" w:lineRule="auto"/>
      </w:pPr>
      <w:r>
        <w:t xml:space="preserve">Fig </w:t>
      </w:r>
      <w:r w:rsidR="00506A52">
        <w:t>4</w:t>
      </w:r>
      <w:r>
        <w:t>: A</w:t>
      </w:r>
      <w:r w:rsidR="00B74576">
        <w:t>verage pooled counts at the four major haulouts, a</w:t>
      </w:r>
      <w:r>
        <w:t xml:space="preserve">verage entanglement rates </w:t>
      </w:r>
      <w:r w:rsidR="0045413C">
        <w:t>(expressed as entanglements per individual)</w:t>
      </w:r>
      <w:r w:rsidR="00B74576">
        <w:t>,</w:t>
      </w:r>
      <w:r w:rsidR="0045413C">
        <w:t xml:space="preserve"> </w:t>
      </w:r>
      <w:r>
        <w:t xml:space="preserve">and entangling material proportions for California </w:t>
      </w:r>
      <w:r w:rsidR="00B74576">
        <w:t xml:space="preserve">and Steller </w:t>
      </w:r>
      <w:r>
        <w:t>sea lions in northern W</w:t>
      </w:r>
      <w:r w:rsidR="00FC775B">
        <w:t>ashington</w:t>
      </w:r>
      <w:r>
        <w:t xml:space="preserve"> from 2010-2018 by month</w:t>
      </w:r>
      <w:r w:rsidR="003802F9">
        <w:t xml:space="preserve">. </w:t>
      </w:r>
      <w:r w:rsidR="002C603D">
        <w:t>E</w:t>
      </w:r>
      <w:r w:rsidR="003802F9">
        <w:t xml:space="preserve">ntanglement rate calculations only included entangled individuals observed at one of four major haulout </w:t>
      </w:r>
      <w:r w:rsidR="00FA5EE6">
        <w:t>complexes</w:t>
      </w:r>
      <w:r w:rsidR="003802F9">
        <w:t>. Entangling materials were analyzed for any entangled individuals with photos of sufficient quality</w:t>
      </w:r>
      <w:r w:rsidR="00816913" w:rsidRPr="00816913">
        <w:t xml:space="preserve"> observed hauled out anywhere along the survey route</w:t>
      </w:r>
      <w:r w:rsidR="003802F9">
        <w:t xml:space="preserve">. </w:t>
      </w:r>
    </w:p>
    <w:p w14:paraId="2BAF33F4" w14:textId="6D23D664" w:rsidR="00B3127D" w:rsidRDefault="003E2EA8" w:rsidP="00CA40D3">
      <w:pPr>
        <w:pStyle w:val="Heading2"/>
        <w:spacing w:line="480" w:lineRule="auto"/>
      </w:pPr>
      <w:r>
        <w:lastRenderedPageBreak/>
        <w:t>Material</w:t>
      </w:r>
      <w:r w:rsidR="00B3127D">
        <w:t xml:space="preserve"> Analysis</w:t>
      </w:r>
    </w:p>
    <w:p w14:paraId="43BD11B4" w14:textId="6A2BB0AF" w:rsidR="00B04FFA" w:rsidRDefault="00254D3B" w:rsidP="00CA40D3">
      <w:pPr>
        <w:spacing w:line="480" w:lineRule="auto"/>
        <w:rPr>
          <w:noProof/>
        </w:rPr>
      </w:pPr>
      <w:r>
        <w:t>The</w:t>
      </w:r>
      <w:r w:rsidR="00045B6C">
        <w:t xml:space="preserve">re were 502 </w:t>
      </w:r>
      <w:r w:rsidR="005768E9">
        <w:t xml:space="preserve">(357 Steller, 145 California) </w:t>
      </w:r>
      <w:r w:rsidR="002E7911">
        <w:t xml:space="preserve">sightings of </w:t>
      </w:r>
      <w:r w:rsidR="00045B6C">
        <w:t>entanglements with</w:t>
      </w:r>
      <w:r>
        <w:t xml:space="preserve"> photo</w:t>
      </w:r>
      <w:r w:rsidR="00045B6C">
        <w:t>s of a</w:t>
      </w:r>
      <w:r>
        <w:t xml:space="preserve"> quality sufficient for analysis. </w:t>
      </w:r>
      <w:r w:rsidR="00C77545">
        <w:t>For Steller sea lions, a</w:t>
      </w:r>
      <w:r w:rsidR="00701074">
        <w:t>ctive entanglements comprised 7</w:t>
      </w:r>
      <w:r w:rsidR="00C77545">
        <w:t>7.9</w:t>
      </w:r>
      <w:r w:rsidR="00701074">
        <w:t>% of all entanglements</w:t>
      </w:r>
      <w:r w:rsidR="0044798F">
        <w:t xml:space="preserve"> and of those</w:t>
      </w:r>
      <w:r w:rsidR="00805AF3">
        <w:t xml:space="preserve"> only </w:t>
      </w:r>
      <w:r w:rsidR="00C77545">
        <w:t>55.4</w:t>
      </w:r>
      <w:r w:rsidR="00805AF3">
        <w:t xml:space="preserve">% </w:t>
      </w:r>
      <w:r w:rsidR="008F1F2B">
        <w:t xml:space="preserve">(n = </w:t>
      </w:r>
      <w:r w:rsidR="00C77545">
        <w:t>154</w:t>
      </w:r>
      <w:r w:rsidR="008F1F2B">
        <w:t>)</w:t>
      </w:r>
      <w:r w:rsidR="0044798F">
        <w:t xml:space="preserve"> were identifiable</w:t>
      </w:r>
      <w:r w:rsidR="00701074">
        <w:t xml:space="preserve">. </w:t>
      </w:r>
      <w:r w:rsidR="00F71D4C">
        <w:t>The majority of identifiable entanglements</w:t>
      </w:r>
      <w:r w:rsidR="00AF7B49">
        <w:t xml:space="preserve"> </w:t>
      </w:r>
      <w:r w:rsidR="00F71D4C">
        <w:t>were c</w:t>
      </w:r>
      <w:r w:rsidR="007C0142">
        <w:t>aused by packing bands (6</w:t>
      </w:r>
      <w:r w:rsidR="00635CB0">
        <w:t>7.5</w:t>
      </w:r>
      <w:r w:rsidR="00F71D4C">
        <w:t>%)</w:t>
      </w:r>
      <w:r w:rsidR="00AF7B49">
        <w:t xml:space="preserve"> and </w:t>
      </w:r>
      <w:r w:rsidR="007C0142">
        <w:t>salmon flashers (1</w:t>
      </w:r>
      <w:r w:rsidR="00635CB0">
        <w:t>3.6</w:t>
      </w:r>
      <w:r w:rsidR="00F71D4C">
        <w:t>%)</w:t>
      </w:r>
      <w:r w:rsidR="00AF7B49">
        <w:t xml:space="preserve">. </w:t>
      </w:r>
      <w:r w:rsidR="00F71D4C">
        <w:t xml:space="preserve">Other materials </w:t>
      </w:r>
      <w:r w:rsidR="009D3901">
        <w:t xml:space="preserve">comprised </w:t>
      </w:r>
      <w:r w:rsidR="00F71D4C">
        <w:t>less than 10% of identifiable entanglem</w:t>
      </w:r>
      <w:r w:rsidR="007C0142">
        <w:t>ents</w:t>
      </w:r>
      <w:r w:rsidR="009D3901">
        <w:t>:</w:t>
      </w:r>
      <w:r w:rsidR="007C0142">
        <w:t xml:space="preserve"> </w:t>
      </w:r>
      <w:r w:rsidR="001F7C2C">
        <w:t xml:space="preserve">rubber bands (7.8%), </w:t>
      </w:r>
      <w:r w:rsidR="007C0142">
        <w:t>monofilament line (</w:t>
      </w:r>
      <w:r w:rsidR="001F7C2C">
        <w:t>6.5</w:t>
      </w:r>
      <w:r w:rsidR="00F71D4C">
        <w:t xml:space="preserve">%), </w:t>
      </w:r>
      <w:r w:rsidR="007C0142">
        <w:t>netting (1.</w:t>
      </w:r>
      <w:r w:rsidR="001F7C2C">
        <w:t>9</w:t>
      </w:r>
      <w:r w:rsidR="007C0142">
        <w:t>%), hook and line (1.</w:t>
      </w:r>
      <w:r w:rsidR="001F7C2C">
        <w:t>9</w:t>
      </w:r>
      <w:r w:rsidR="001C7A14">
        <w:t>%)</w:t>
      </w:r>
      <w:r w:rsidR="001F7C2C">
        <w:t>, and rope (0.6%)</w:t>
      </w:r>
      <w:r w:rsidR="001C7A14">
        <w:t>.</w:t>
      </w:r>
      <w:r w:rsidR="000F00F0">
        <w:t xml:space="preserve"> </w:t>
      </w:r>
      <w:r w:rsidR="001F7C2C">
        <w:t>For California sea lions, 80</w:t>
      </w:r>
      <w:r w:rsidR="00CC3E77">
        <w:t>.0</w:t>
      </w:r>
      <w:r w:rsidR="001F7C2C">
        <w:t xml:space="preserve">% of all entanglements were active, and 41.4% of active entanglements were identifiable. Packing bands made up the majority of entanglements (70.8%), followed by monofilament line (12.5%), rope (10.4%), and </w:t>
      </w:r>
      <w:r w:rsidR="00F7413A">
        <w:t xml:space="preserve">salmon </w:t>
      </w:r>
      <w:r w:rsidR="001F7C2C">
        <w:t>flashers (6.3%)</w:t>
      </w:r>
      <w:r w:rsidR="00957A83">
        <w:t>.</w:t>
      </w:r>
      <w:r w:rsidR="00C27CC7">
        <w:t xml:space="preserve"> For both </w:t>
      </w:r>
      <w:proofErr w:type="gramStart"/>
      <w:r w:rsidR="00C27CC7">
        <w:t>species</w:t>
      </w:r>
      <w:proofErr w:type="gramEnd"/>
      <w:r w:rsidR="00C27CC7">
        <w:t xml:space="preserve"> salmon flashers were only observed in the months of June – September coinciding with the local recreational and commercial ocean salmon troll fishery (Fig </w:t>
      </w:r>
      <w:r w:rsidR="00506A52">
        <w:t>4</w:t>
      </w:r>
      <w:r w:rsidR="00C27CC7">
        <w:t xml:space="preserve">). </w:t>
      </w:r>
      <w:r w:rsidR="000F00F0">
        <w:t>In all cases where the entangling material could not be identified the entanglement scar or wound was located on the neck, indicating that those entanglements were caused by an encircling material, such as a packing band, rubber band, monofilament line, or netting.</w:t>
      </w:r>
      <w:r w:rsidR="001C7A14">
        <w:t xml:space="preserve"> </w:t>
      </w:r>
    </w:p>
    <w:p w14:paraId="7C52BC9B" w14:textId="3A73E712" w:rsidR="003E2EA8" w:rsidRDefault="003E2EA8" w:rsidP="00CA40D3">
      <w:pPr>
        <w:pStyle w:val="Heading2"/>
        <w:spacing w:line="480" w:lineRule="auto"/>
      </w:pPr>
      <w:r>
        <w:t>Sex and Age</w:t>
      </w:r>
    </w:p>
    <w:p w14:paraId="6AEE0E5C" w14:textId="18D627CA" w:rsidR="009F4365" w:rsidRDefault="00C60D47" w:rsidP="00B67317">
      <w:pPr>
        <w:spacing w:line="480" w:lineRule="auto"/>
      </w:pPr>
      <w:r>
        <w:t>For Steller sea lions both</w:t>
      </w:r>
      <w:r w:rsidR="00CE2879">
        <w:t xml:space="preserve"> the sex and age could be identified for</w:t>
      </w:r>
      <w:r w:rsidR="00333D59">
        <w:t xml:space="preserve"> </w:t>
      </w:r>
      <w:r w:rsidR="00973080">
        <w:t>74</w:t>
      </w:r>
      <w:r w:rsidR="00333D59">
        <w:t xml:space="preserve">.5% of entanglements, and either the sex or the age could be identified for an additional </w:t>
      </w:r>
      <w:r w:rsidR="00973080">
        <w:t>19.9</w:t>
      </w:r>
      <w:r w:rsidR="00333D59">
        <w:t>%</w:t>
      </w:r>
      <w:r w:rsidR="00C6370D">
        <w:t xml:space="preserve"> for the </w:t>
      </w:r>
      <w:r w:rsidR="00973080">
        <w:t>357</w:t>
      </w:r>
      <w:r w:rsidR="00C6370D">
        <w:t xml:space="preserve"> </w:t>
      </w:r>
      <w:r w:rsidR="00973080">
        <w:t xml:space="preserve">Steller </w:t>
      </w:r>
      <w:r w:rsidR="00C6370D">
        <w:t>sea lions analyzed</w:t>
      </w:r>
      <w:r w:rsidR="00333D59">
        <w:t xml:space="preserve">. </w:t>
      </w:r>
      <w:r w:rsidR="00104A99">
        <w:t>The age composition of entangled Steller sea lions was 77% adults (32.4% male, 63.3% female), 17.1% juveniles, 5.9% unknown age, and no pups</w:t>
      </w:r>
      <w:r w:rsidR="00333D59">
        <w:t>.</w:t>
      </w:r>
      <w:r w:rsidR="00D524E3">
        <w:t xml:space="preserve"> </w:t>
      </w:r>
      <w:r w:rsidR="005C5CDC">
        <w:t>For the most part, entangling materials were evenly distributed among sex and age classes, but 1</w:t>
      </w:r>
      <w:r w:rsidR="00E51F39">
        <w:t>6.4</w:t>
      </w:r>
      <w:r w:rsidR="005C5CDC">
        <w:t>% of entangled juveniles exhibited a flasher</w:t>
      </w:r>
      <w:r w:rsidR="00212738">
        <w:t xml:space="preserve"> and 11.</w:t>
      </w:r>
      <w:r w:rsidR="00E51F39">
        <w:t>5</w:t>
      </w:r>
      <w:r w:rsidR="00212738">
        <w:t>% exhibited rubber bands,</w:t>
      </w:r>
      <w:r w:rsidR="005C5CDC">
        <w:t xml:space="preserve"> higher percentage</w:t>
      </w:r>
      <w:r w:rsidR="00212738">
        <w:t>s</w:t>
      </w:r>
      <w:r w:rsidR="005C5CDC">
        <w:t xml:space="preserve"> than any other sex or age class</w:t>
      </w:r>
      <w:r w:rsidR="00212738">
        <w:t xml:space="preserve"> grouping</w:t>
      </w:r>
      <w:r w:rsidR="00C6370D">
        <w:t xml:space="preserve"> (Fig </w:t>
      </w:r>
      <w:r w:rsidR="00506A52">
        <w:t>5</w:t>
      </w:r>
      <w:r w:rsidR="00C6370D">
        <w:t>)</w:t>
      </w:r>
      <w:r w:rsidR="005C5CDC">
        <w:t xml:space="preserve">. </w:t>
      </w:r>
      <w:r w:rsidR="00AA3912">
        <w:t>The sex and age could be identified for 98.6% (n = 143) of entangled California sea lions, 142 of which were adult males, with one juvenile male</w:t>
      </w:r>
      <w:r w:rsidR="00BC0E7E">
        <w:t xml:space="preserve">. </w:t>
      </w:r>
      <w:r w:rsidR="0015452D">
        <w:t xml:space="preserve">The single juvenile male was entangled in a packing band, and the remaining adult males </w:t>
      </w:r>
      <w:r w:rsidR="0015452D">
        <w:lastRenderedPageBreak/>
        <w:t>exhibited entanglements in the same proportions as what was seen for California sea lions</w:t>
      </w:r>
      <w:r w:rsidR="00E75BF2">
        <w:t xml:space="preserve"> overall</w:t>
      </w:r>
      <w:r w:rsidR="0015452D">
        <w:t xml:space="preserve"> in the survey area.</w:t>
      </w:r>
    </w:p>
    <w:p w14:paraId="00A0F67C" w14:textId="0CBBEEA8" w:rsidR="009F04B7" w:rsidRPr="003E2EA8" w:rsidRDefault="00F556B3" w:rsidP="00CA40D3">
      <w:pPr>
        <w:pStyle w:val="Caption"/>
        <w:spacing w:line="480" w:lineRule="auto"/>
      </w:pPr>
      <w:r>
        <w:t xml:space="preserve">Fig </w:t>
      </w:r>
      <w:r w:rsidR="00506A52">
        <w:t>5</w:t>
      </w:r>
      <w:r w:rsidR="00C21998">
        <w:t>: T</w:t>
      </w:r>
      <w:r>
        <w:t>he proportion of entanglements caused by ea</w:t>
      </w:r>
      <w:r w:rsidR="00147130">
        <w:t>ch material type for</w:t>
      </w:r>
      <w:r w:rsidR="00404F55">
        <w:t xml:space="preserve"> </w:t>
      </w:r>
      <w:r w:rsidR="00C21998">
        <w:t xml:space="preserve">Steller sea lion </w:t>
      </w:r>
      <w:r w:rsidR="00750532">
        <w:t>j</w:t>
      </w:r>
      <w:r w:rsidR="00404F55">
        <w:t xml:space="preserve">uveniles, </w:t>
      </w:r>
      <w:r w:rsidR="00750532">
        <w:t>a</w:t>
      </w:r>
      <w:r w:rsidR="00147130">
        <w:t xml:space="preserve">dult </w:t>
      </w:r>
      <w:r w:rsidR="00750532">
        <w:t>f</w:t>
      </w:r>
      <w:r w:rsidR="00147130">
        <w:t xml:space="preserve">emales, </w:t>
      </w:r>
      <w:r w:rsidR="00404F55">
        <w:t xml:space="preserve">and </w:t>
      </w:r>
      <w:r w:rsidR="00750532">
        <w:t>a</w:t>
      </w:r>
      <w:r w:rsidR="00404F55">
        <w:t xml:space="preserve">dult </w:t>
      </w:r>
      <w:r w:rsidR="00750532">
        <w:t>m</w:t>
      </w:r>
      <w:r w:rsidR="00404F55">
        <w:t>ales</w:t>
      </w:r>
      <w:r w:rsidR="00E365A3">
        <w:t xml:space="preserve"> in northern Washington, 2010-2018</w:t>
      </w:r>
      <w:r w:rsidR="00404F55">
        <w:t>.</w:t>
      </w:r>
    </w:p>
    <w:p w14:paraId="6B7048D3" w14:textId="08B7555E" w:rsidR="00FF7A80" w:rsidRPr="00FF7A80" w:rsidRDefault="00B3127D" w:rsidP="00CA40D3">
      <w:pPr>
        <w:pStyle w:val="Heading2"/>
        <w:spacing w:line="480" w:lineRule="auto"/>
      </w:pPr>
      <w:r>
        <w:t>Packing Band Analysis</w:t>
      </w:r>
    </w:p>
    <w:p w14:paraId="1F614566" w14:textId="0843FEE1" w:rsidR="009F4365" w:rsidRDefault="00CD2A09" w:rsidP="00B67317">
      <w:pPr>
        <w:spacing w:line="480" w:lineRule="auto"/>
      </w:pPr>
      <w:r>
        <w:t xml:space="preserve">Annual trends in </w:t>
      </w:r>
      <w:r w:rsidR="00540612">
        <w:t>the proportion of entanglements caused by packing bands</w:t>
      </w:r>
      <w:r>
        <w:t xml:space="preserve"> </w:t>
      </w:r>
      <w:r w:rsidR="00C24525">
        <w:t xml:space="preserve">from 2012-2017 </w:t>
      </w:r>
      <w:r w:rsidR="00B91D03">
        <w:t xml:space="preserve">positively </w:t>
      </w:r>
      <w:r w:rsidR="00824436">
        <w:t>correlate</w:t>
      </w:r>
      <w:r w:rsidR="000F1D4B">
        <w:t>d</w:t>
      </w:r>
      <w:r>
        <w:t xml:space="preserve"> with the annual occurrence of packing bands observed during OCNMS beach debris surveys</w:t>
      </w:r>
      <w:r w:rsidR="00CE0A29">
        <w:t xml:space="preserve"> </w:t>
      </w:r>
      <w:r>
        <w:t>(</w:t>
      </w:r>
      <w:r w:rsidR="00E365A3">
        <w:t>Pearson’s R</w:t>
      </w:r>
      <w:r>
        <w:t>=0.</w:t>
      </w:r>
      <w:r w:rsidR="00C24525">
        <w:t>81</w:t>
      </w:r>
      <w:r w:rsidR="00E719C8">
        <w:t xml:space="preserve">; Fig </w:t>
      </w:r>
      <w:r w:rsidR="00506A52">
        <w:t>6</w:t>
      </w:r>
      <w:r>
        <w:t>).</w:t>
      </w:r>
    </w:p>
    <w:p w14:paraId="1573D258" w14:textId="0002EDF6" w:rsidR="005B753D" w:rsidRDefault="00BC7834" w:rsidP="00CA40D3">
      <w:pPr>
        <w:pStyle w:val="Caption"/>
        <w:spacing w:line="480" w:lineRule="auto"/>
      </w:pPr>
      <w:r>
        <w:t xml:space="preserve">Fig </w:t>
      </w:r>
      <w:r w:rsidR="00506A52">
        <w:t>6</w:t>
      </w:r>
      <w:r>
        <w:t xml:space="preserve">: </w:t>
      </w:r>
      <w:r w:rsidR="006D767A">
        <w:t xml:space="preserve">The proportion of entanglements caused by packing bands </w:t>
      </w:r>
      <w:r w:rsidR="00E365A3">
        <w:t xml:space="preserve">for sea lions at haulouts in northern Washington </w:t>
      </w:r>
      <w:r w:rsidR="00757C1F">
        <w:t xml:space="preserve">(primary axis) </w:t>
      </w:r>
      <w:r w:rsidRPr="00FB21F9">
        <w:t xml:space="preserve">and </w:t>
      </w:r>
      <w:r w:rsidR="006D767A">
        <w:t>the number of packing bands</w:t>
      </w:r>
      <w:r w:rsidR="00087C54">
        <w:t xml:space="preserve"> per survey</w:t>
      </w:r>
      <w:r w:rsidR="006D767A">
        <w:t xml:space="preserve"> recorded </w:t>
      </w:r>
      <w:r w:rsidRPr="00FB21F9">
        <w:t xml:space="preserve">in beach debris surveys </w:t>
      </w:r>
      <w:r w:rsidR="00E365A3">
        <w:t xml:space="preserve">along the north Pacific coast of Washington </w:t>
      </w:r>
      <w:r w:rsidRPr="00FB21F9">
        <w:t xml:space="preserve">conducted by the </w:t>
      </w:r>
      <w:r w:rsidR="00E365A3">
        <w:t>Olympic Coast National Marine Sanctuary</w:t>
      </w:r>
      <w:r w:rsidR="00757C1F">
        <w:t xml:space="preserve"> (secondary axis)</w:t>
      </w:r>
      <w:r w:rsidR="00CC6AE3">
        <w:t>.</w:t>
      </w:r>
    </w:p>
    <w:p w14:paraId="3EA705B0" w14:textId="263C6F86" w:rsidR="002C7876" w:rsidRDefault="002C7876" w:rsidP="00CA40D3">
      <w:pPr>
        <w:pStyle w:val="Heading2"/>
        <w:spacing w:line="480" w:lineRule="auto"/>
      </w:pPr>
      <w:r>
        <w:t>Stranding Analysis</w:t>
      </w:r>
    </w:p>
    <w:p w14:paraId="5E808F54" w14:textId="2169B5A3" w:rsidR="002C7876" w:rsidRPr="002C7876" w:rsidRDefault="00EA5084" w:rsidP="00CA40D3">
      <w:pPr>
        <w:spacing w:line="480" w:lineRule="auto"/>
      </w:pPr>
      <w:r>
        <w:t xml:space="preserve">There were confirmed stranding records of </w:t>
      </w:r>
      <w:r w:rsidR="00B073EB">
        <w:t>551</w:t>
      </w:r>
      <w:r w:rsidR="00A360C7">
        <w:t xml:space="preserve"> </w:t>
      </w:r>
      <w:r w:rsidR="00B073EB">
        <w:t xml:space="preserve">dead </w:t>
      </w:r>
      <w:r w:rsidR="00143B40">
        <w:t xml:space="preserve">Steller sea lions and </w:t>
      </w:r>
      <w:r w:rsidR="00B073EB">
        <w:t>1,048 dead</w:t>
      </w:r>
      <w:r>
        <w:t xml:space="preserve"> C</w:t>
      </w:r>
      <w:r w:rsidR="00143B40">
        <w:t>alifornia sea lions</w:t>
      </w:r>
      <w:r>
        <w:t xml:space="preserve"> </w:t>
      </w:r>
      <w:r w:rsidR="00A360C7">
        <w:t xml:space="preserve">on the </w:t>
      </w:r>
      <w:r w:rsidR="007608E8">
        <w:t xml:space="preserve">outer </w:t>
      </w:r>
      <w:r w:rsidR="00A360C7">
        <w:t>coast of Washington and Oregon</w:t>
      </w:r>
      <w:r>
        <w:t xml:space="preserve"> from 2010-2018. </w:t>
      </w:r>
      <w:r w:rsidR="00337883">
        <w:t xml:space="preserve">The proportion of dead strandings exhibiting evidence of entanglement was </w:t>
      </w:r>
      <w:r w:rsidR="0005799D">
        <w:t>1.6</w:t>
      </w:r>
      <w:r w:rsidR="00E242D3">
        <w:t>%</w:t>
      </w:r>
      <w:r w:rsidR="00337883">
        <w:t xml:space="preserve"> for Steller </w:t>
      </w:r>
      <w:r w:rsidR="00E242D3">
        <w:t>sea lions and 0.</w:t>
      </w:r>
      <w:r w:rsidR="0005799D">
        <w:t>38</w:t>
      </w:r>
      <w:r w:rsidR="00E242D3">
        <w:t>% for California</w:t>
      </w:r>
      <w:r w:rsidR="00337883">
        <w:t xml:space="preserve"> sea lions. </w:t>
      </w:r>
      <w:r w:rsidR="000311AE">
        <w:t xml:space="preserve">All four entangled California sea lions that stranded dead were adult males. Of the nine dead stranded entangled Steller sea lions, </w:t>
      </w:r>
      <w:r w:rsidR="00047692">
        <w:t>7</w:t>
      </w:r>
      <w:r w:rsidR="000311AE">
        <w:t xml:space="preserve"> were adults (4 females, 3 male</w:t>
      </w:r>
      <w:r w:rsidR="00047692">
        <w:t>s</w:t>
      </w:r>
      <w:r w:rsidR="000311AE">
        <w:t>), one subadult</w:t>
      </w:r>
      <w:r w:rsidR="00047692">
        <w:t>, and one unknown</w:t>
      </w:r>
      <w:r w:rsidR="000311AE">
        <w:t>. Of the 13 total</w:t>
      </w:r>
      <w:r w:rsidR="00441DCC">
        <w:t xml:space="preserve"> entanglements observed</w:t>
      </w:r>
      <w:r w:rsidR="000311AE">
        <w:t>,</w:t>
      </w:r>
      <w:r w:rsidR="00441DCC">
        <w:t xml:space="preserve"> five </w:t>
      </w:r>
      <w:r w:rsidR="00670A50">
        <w:t>were entangled in salmon flashers</w:t>
      </w:r>
      <w:r w:rsidR="00AD577D">
        <w:t xml:space="preserve"> and other assorted hook and line gear. There was also a single Steller sea lion entangled in rope, and another exhibiting scars indicative of entanglement</w:t>
      </w:r>
      <w:r w:rsidR="00BC6992">
        <w:t>.</w:t>
      </w:r>
      <w:r w:rsidR="000311AE">
        <w:t xml:space="preserve"> </w:t>
      </w:r>
      <w:r w:rsidR="00BC6992">
        <w:t xml:space="preserve">The </w:t>
      </w:r>
      <w:r w:rsidR="000311AE">
        <w:t>remaining six records did not have enough detail to determine the status of the entanglement or the entangling material.</w:t>
      </w:r>
      <w:r w:rsidR="0011219E">
        <w:t xml:space="preserve"> No sea lions stranded dead </w:t>
      </w:r>
      <w:r w:rsidR="00E365A3">
        <w:t xml:space="preserve">were observed </w:t>
      </w:r>
      <w:r w:rsidR="0011219E">
        <w:t>entangled in packing bands.</w:t>
      </w:r>
    </w:p>
    <w:p w14:paraId="0A91133B" w14:textId="594FF92F" w:rsidR="00941680" w:rsidRDefault="00911BDD" w:rsidP="00CA40D3">
      <w:pPr>
        <w:pStyle w:val="Heading1"/>
        <w:spacing w:line="480" w:lineRule="auto"/>
      </w:pPr>
      <w:r>
        <w:lastRenderedPageBreak/>
        <w:t>Discussion</w:t>
      </w:r>
    </w:p>
    <w:p w14:paraId="0932AE01" w14:textId="408AA23F" w:rsidR="002B7620" w:rsidRDefault="007540DA" w:rsidP="00CA40D3">
      <w:pPr>
        <w:spacing w:line="480" w:lineRule="auto"/>
      </w:pPr>
      <w:r>
        <w:t xml:space="preserve">Despite exhibiting high rates of entanglement, populations of both California sea lions and Steller sea lions exhibited high rates of growth in northern Washington, suggesting that entanglements did not affect the population dynamics of either species in this area enough to cause concern. </w:t>
      </w:r>
      <w:r w:rsidR="00BE48BC">
        <w:t>The California sea lions</w:t>
      </w:r>
      <w:r w:rsidR="00DB250C">
        <w:t xml:space="preserve"> in this study</w:t>
      </w:r>
      <w:r w:rsidR="009B6032">
        <w:t xml:space="preserve"> experienced</w:t>
      </w:r>
      <w:r w:rsidR="001D52A6">
        <w:t xml:space="preserve"> </w:t>
      </w:r>
      <w:r w:rsidR="00BE48BC">
        <w:t xml:space="preserve">the </w:t>
      </w:r>
      <w:r w:rsidR="00BC48E8">
        <w:t>second</w:t>
      </w:r>
      <w:r w:rsidR="004428A3">
        <w:t xml:space="preserve"> </w:t>
      </w:r>
      <w:r w:rsidR="001D52A6">
        <w:t xml:space="preserve">highest </w:t>
      </w:r>
      <w:r w:rsidR="00BE48BC">
        <w:t xml:space="preserve">rate for any </w:t>
      </w:r>
      <w:r w:rsidR="00824902">
        <w:t>otariid</w:t>
      </w:r>
      <w:r w:rsidR="009B6032">
        <w:t xml:space="preserve"> population</w:t>
      </w:r>
      <w:r w:rsidR="001D52A6">
        <w:t xml:space="preserve"> in the </w:t>
      </w:r>
      <w:r w:rsidR="00BE48BC">
        <w:t>published literature</w:t>
      </w:r>
      <w:r w:rsidR="00F91076">
        <w:t xml:space="preserve"> </w:t>
      </w:r>
      <w:r w:rsidR="005D6416">
        <w:t xml:space="preserve">and the highest </w:t>
      </w:r>
      <w:r w:rsidR="00824902">
        <w:t>otariid</w:t>
      </w:r>
      <w:r w:rsidR="005D6416">
        <w:t xml:space="preserve"> entang</w:t>
      </w:r>
      <w:r w:rsidR="001A0C32">
        <w:t>lement rate documented in the United States</w:t>
      </w:r>
      <w:r w:rsidR="009D0B23">
        <w:t xml:space="preserve"> </w:t>
      </w:r>
      <w:r w:rsidR="00540555">
        <w:t>(Table 2)</w:t>
      </w:r>
      <w:r w:rsidR="008D0D02">
        <w:t>. O</w:t>
      </w:r>
      <w:r w:rsidR="001C6F1F">
        <w:t xml:space="preserve">ur observed growth rate for California sea lions (7.8%) was similar to the range-wide estimate for 1975-2014 (7%) </w:t>
      </w:r>
      <w:r w:rsidR="001C6F1F">
        <w:fldChar w:fldCharType="begin" w:fldLock="1"/>
      </w:r>
      <w:r w:rsidR="00AC13A8">
        <w:instrText>ADDIN CSL_CITATION {"citationItems":[{"id":"ITEM-1","itemData":{"DOI":"10.1002/jwmg.21405","ISSN":"19372817","abstract":"The California sea lion (Zalophus californianus) population in the United States has increased steadily since the early 1970s. The Marine Mammal Protection Act of 1972 (MMPA) established criteria for management of marine mammals based on the concept of managing populations within the optimal sustainable population (OSP), defined as a range of abundance from the maximum net productivity level (MNPL) to carrying capacity (K). Recent declines in California sea lion pup production and survival suggest that the population may have stopped growing, but the status of the population relative to OSP and MNPL is unknown. We used a time series of pup counts from 1975 to 2014 and a time series of mark-release-resight-recovery data from 1987 to 2015 for survival estimates to numerically reconstruct the population and evaluate the current population status relative to OSP using a generalized logistic model. We demonstrated that the population size in 2014 was above MNPL and within its OSP range. However, we also showed that population growth can be dramatically decreased by increasing sea surface temperature associated with El Niño events or similar regional ocean temperature anomalies. In this analysis we developed a critical tool for management of California sea lions that provides a better understanding of the population dynamics and a scientific foundation upon which to base management decisions related to complex resource issues involving this species. Published 2018. This article is a U.S. Government work and is in the public domain in the USA.","author":[{"dropping-particle":"","family":"Laake","given":"Jeffrey L.","non-dropping-particle":"","parse-names":false,"suffix":""},{"dropping-particle":"","family":"Lowry","given":"Mark S.","non-dropping-particle":"","parse-names":false,"suffix":""},{"dropping-particle":"","family":"DeLong","given":"Robert L.","non-dropping-particle":"","parse-names":false,"suffix":""},{"dropping-particle":"","family":"Melin","given":"Sharon R.","non-dropping-particle":"","parse-names":false,"suffix":""},{"dropping-particle":"V.","family":"Carretta","given":"James","non-dropping-particle":"","parse-names":false,"suffix":""}],"container-title":"Journal of Wildlife Management","id":"ITEM-1","issue":"3","issued":{"date-parts":[["2018"]]},"page":"583-595","title":"Population Growth and Status of California Sea Lions","type":"article-journal","volume":"82"},"uris":["http://www.mendeley.com/documents/?uuid=bec8cfca-38ff-4a4d-b3fc-9e6c473ecbf0"]}],"mendeley":{"formattedCitation":"[22]","plainTextFormattedCitation":"[22]","previouslyFormattedCitation":"[22]"},"properties":{"noteIndex":0},"schema":"https://github.com/citation-style-language/schema/raw/master/csl-citation.json"}</w:instrText>
      </w:r>
      <w:r w:rsidR="001C6F1F">
        <w:fldChar w:fldCharType="separate"/>
      </w:r>
      <w:r w:rsidR="00AC13A8" w:rsidRPr="00AC13A8">
        <w:rPr>
          <w:noProof/>
        </w:rPr>
        <w:t>[22]</w:t>
      </w:r>
      <w:r w:rsidR="001C6F1F">
        <w:fldChar w:fldCharType="end"/>
      </w:r>
      <w:r w:rsidR="00E06A88">
        <w:t>.</w:t>
      </w:r>
      <w:r w:rsidR="001D52A6">
        <w:t xml:space="preserve"> </w:t>
      </w:r>
      <w:r w:rsidR="00F91076">
        <w:t>The entanglement</w:t>
      </w:r>
      <w:r w:rsidR="001D52A6">
        <w:t xml:space="preserve"> rate</w:t>
      </w:r>
      <w:r w:rsidR="00DB250C">
        <w:t xml:space="preserve"> </w:t>
      </w:r>
      <w:r w:rsidR="00EE1462">
        <w:t>observed</w:t>
      </w:r>
      <w:r w:rsidR="00DB250C">
        <w:t xml:space="preserve"> in this study</w:t>
      </w:r>
      <w:r w:rsidR="00F91076">
        <w:t xml:space="preserve"> for Steller sea lions</w:t>
      </w:r>
      <w:r w:rsidR="0011219E">
        <w:t xml:space="preserve"> wa</w:t>
      </w:r>
      <w:r w:rsidR="001D52A6">
        <w:t>s a</w:t>
      </w:r>
      <w:r w:rsidR="00EE1462">
        <w:t>lmost double</w:t>
      </w:r>
      <w:r w:rsidR="001D52A6">
        <w:t xml:space="preserve"> other </w:t>
      </w:r>
      <w:r w:rsidR="00EE1462">
        <w:t>published</w:t>
      </w:r>
      <w:r w:rsidR="001D52A6">
        <w:t xml:space="preserve"> rates</w:t>
      </w:r>
      <w:r w:rsidR="00824902">
        <w:t xml:space="preserve"> </w:t>
      </w:r>
      <w:r w:rsidR="001D52A6">
        <w:fldChar w:fldCharType="begin" w:fldLock="1"/>
      </w:r>
      <w:r w:rsidR="00AC13A8">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R","non-dropping-particle":"","parse-names":false,"suffix":""}],"id":"ITEM-2","issued":{"date-parts":[["1986"]]},"title":"Assessment of Net Entanglement on Northern Sea Lions in the Aleutian Islands, 25 June - 15 July 1985","type":"report"},"uris":["http://www.mendeley.com/documents/?uuid=80e13b0e-c193-4db8-bfbf-577ba4c65a8b"]}],"mendeley":{"formattedCitation":"[18,23]","plainTextFormattedCitation":"[18,23]","previouslyFormattedCitation":"[18,23]"},"properties":{"noteIndex":0},"schema":"https://github.com/citation-style-language/schema/raw/master/csl-citation.json"}</w:instrText>
      </w:r>
      <w:r w:rsidR="001D52A6">
        <w:fldChar w:fldCharType="separate"/>
      </w:r>
      <w:r w:rsidR="00AC13A8" w:rsidRPr="00AC13A8">
        <w:rPr>
          <w:noProof/>
        </w:rPr>
        <w:t>[18,23]</w:t>
      </w:r>
      <w:r w:rsidR="001D52A6">
        <w:fldChar w:fldCharType="end"/>
      </w:r>
      <w:r>
        <w:t>, and t</w:t>
      </w:r>
      <w:r w:rsidR="002B7620">
        <w:t xml:space="preserve">he population growth rate calculated for Steller sea lions in this study (7.9%) was close to double the rate observed by Pitcher et al. </w:t>
      </w:r>
      <w:r w:rsidR="002B7620">
        <w:fldChar w:fldCharType="begin" w:fldLock="1"/>
      </w:r>
      <w:r w:rsidR="00AC13A8">
        <w:instrText>ADDIN CSL_CITATION {"citationItems":[{"id":"ITEM-1","itemData":{"author":[{"dropping-particle":"","family":"Pitcher","given":"Kenneth W.","non-dropping-particle":"","parse-names":false,"suffix":""},{"dropping-particle":"","family":"Olesiuk","given":"Peter F","non-dropping-particle":"","parse-names":false,"suffix":""},{"dropping-particle":"","family":"Brown","given":"Robin F.","non-dropping-particle":"","parse-names":false,"suffix":""},{"dropping-particle":"","family":"Lowry","given":"Mark S.","non-dropping-particle":"","parse-names":false,"suffix":""},{"dropping-particle":"","family":"Jeffries","given":"Steven J.","non-dropping-particle":"","parse-names":false,"suffix":""},{"dropping-particle":"","family":"Sease","given":"John L.","non-dropping-particle":"","parse-names":false,"suffix":""},{"dropping-particle":"","family":"Perryman","given":"Wayne L.","non-dropping-particle":"","parse-names":false,"suffix":""},{"dropping-particle":"","family":"Stinchcomb","given":"Charles E.","non-dropping-particle":"","parse-names":false,"suffix":""},{"dropping-particle":"","family":"Lowry","given":"Lloyd F.","non-dropping-particle":"","parse-names":false,"suffix":""}],"container-title":"Fishery Bulletin","id":"ITEM-1","issued":{"date-parts":[["2007"]]},"page":"102-115","title":"Abundance and distribution of the eastern North Pacific Steller sea lion (Eumetopias jubatus) population","type":"article-journal","volume":"107"},"uris":["http://www.mendeley.com/documents/?uuid=37bcd0b3-252c-4b08-97cf-1d4ac39c46b5"]}],"mendeley":{"formattedCitation":"[24]","plainTextFormattedCitation":"[24]","previouslyFormattedCitation":"[24]"},"properties":{"noteIndex":0},"schema":"https://github.com/citation-style-language/schema/raw/master/csl-citation.json"}</w:instrText>
      </w:r>
      <w:r w:rsidR="002B7620">
        <w:fldChar w:fldCharType="separate"/>
      </w:r>
      <w:r w:rsidR="00AC13A8" w:rsidRPr="00AC13A8">
        <w:rPr>
          <w:noProof/>
        </w:rPr>
        <w:t>[24]</w:t>
      </w:r>
      <w:r w:rsidR="002B7620">
        <w:fldChar w:fldCharType="end"/>
      </w:r>
      <w:r w:rsidR="002B7620">
        <w:t xml:space="preserve"> and the National Marine Fisheries Service </w:t>
      </w:r>
      <w:r w:rsidR="002B7620">
        <w:fldChar w:fldCharType="begin" w:fldLock="1"/>
      </w:r>
      <w:r w:rsidR="00AC13A8">
        <w:instrText>ADDIN CSL_CITATION {"citationItems":[{"id":"ITEM-1","itemData":{"author":[{"dropping-particle":"","family":"National Marine Fisheries Service","given":"","non-dropping-particle":"","parse-names":false,"suffix":""}],"container-title":"U.S. Pacific Marine Mammal Stock Assessments","id":"ITEM-1","issued":{"date-parts":[["2018"]]},"number-of-pages":"16-26","title":"Steller Sea Lion (&lt;i&gt;Eumetopias jubatus&lt;/i&gt;): Eastern U.S. Stock","type":"report"},"uris":["http://www.mendeley.com/documents/?uuid=12b77d24-f6ad-46aa-a467-8fa917384943"]}],"mendeley":{"formattedCitation":"[25]","plainTextFormattedCitation":"[25]","previouslyFormattedCitation":"[25]"},"properties":{"noteIndex":0},"schema":"https://github.com/citation-style-language/schema/raw/master/csl-citation.json"}</w:instrText>
      </w:r>
      <w:r w:rsidR="002B7620">
        <w:fldChar w:fldCharType="separate"/>
      </w:r>
      <w:r w:rsidR="00AC13A8" w:rsidRPr="00AC13A8">
        <w:rPr>
          <w:noProof/>
        </w:rPr>
        <w:t>[25]</w:t>
      </w:r>
      <w:r w:rsidR="002B7620">
        <w:fldChar w:fldCharType="end"/>
      </w:r>
      <w:r w:rsidR="002B7620">
        <w:t xml:space="preserve"> for the eastern distinct population segment of Steller sea lions.</w:t>
      </w:r>
    </w:p>
    <w:p w14:paraId="4DA84421" w14:textId="48A75567" w:rsidR="00D74EDB" w:rsidRDefault="00D74EDB" w:rsidP="00CA40D3">
      <w:pPr>
        <w:pStyle w:val="Caption"/>
        <w:keepNext/>
        <w:spacing w:line="480" w:lineRule="auto"/>
      </w:pPr>
      <w:r>
        <w:t xml:space="preserve">Table 2: </w:t>
      </w:r>
      <w:r w:rsidR="00622868">
        <w:t>A review of p</w:t>
      </w:r>
      <w:r>
        <w:t>inniped entanglement rates in the published literature in ascending order of entanglement rate</w:t>
      </w:r>
      <w:r w:rsidR="00FB736C">
        <w:t>. Entanglement rates were calculated using many different methodologies based on many different data collection methods and are not meant to be directly comparable</w:t>
      </w:r>
      <w:r w:rsidR="00A111B1">
        <w:t xml:space="preserve"> without caution</w:t>
      </w:r>
      <w:r w:rsidR="00FB736C">
        <w:t>.</w:t>
      </w:r>
      <w:r w:rsidR="002D553A">
        <w:t xml:space="preserve"> Species are listed using the first letters of their genus and species</w:t>
      </w:r>
      <w:r w:rsidR="000919A2">
        <w:t>:</w:t>
      </w:r>
      <w:r w:rsidR="002D553A">
        <w:t xml:space="preserve"> Af - Arctocephalus forsteri, Ag – Arctocephalus gazella, </w:t>
      </w:r>
      <w:r w:rsidR="00187B79">
        <w:t xml:space="preserve">Ap – Arctocephalus pusillus, </w:t>
      </w:r>
      <w:r w:rsidR="00B97E3E">
        <w:t xml:space="preserve">Apd – Arctocephalus pusillus doriferus, </w:t>
      </w:r>
      <w:r w:rsidR="00010974">
        <w:t>Ap</w:t>
      </w:r>
      <w:r w:rsidR="00187B79">
        <w:t>p</w:t>
      </w:r>
      <w:r w:rsidR="00010974">
        <w:t xml:space="preserve"> – Arctocephalus pusillus p</w:t>
      </w:r>
      <w:r w:rsidR="008A0CA2">
        <w:t>usillus,</w:t>
      </w:r>
      <w:r w:rsidR="002D553A">
        <w:t xml:space="preserve"> </w:t>
      </w:r>
      <w:r w:rsidR="004941B8">
        <w:t xml:space="preserve">At – Arctocephalus tropicalis, </w:t>
      </w:r>
      <w:r w:rsidR="002D553A">
        <w:t>Cu – Callorhinus ursinus, Ej – Eumetopias jubatus, Ma – Mirounga angustirostris, Ms – Monachus schauinslandi, Nc – Neophoca cinerea, Zc – Zalophus californianus</w:t>
      </w:r>
      <w:r w:rsidR="00537884">
        <w:t>.</w:t>
      </w:r>
    </w:p>
    <w:tbl>
      <w:tblPr>
        <w:tblStyle w:val="PlainTable2"/>
        <w:tblW w:w="7560" w:type="dxa"/>
        <w:tblLayout w:type="fixed"/>
        <w:tblLook w:val="04A0" w:firstRow="1" w:lastRow="0" w:firstColumn="1" w:lastColumn="0" w:noHBand="0" w:noVBand="1"/>
      </w:tblPr>
      <w:tblGrid>
        <w:gridCol w:w="1440"/>
        <w:gridCol w:w="1080"/>
        <w:gridCol w:w="2520"/>
        <w:gridCol w:w="1260"/>
        <w:gridCol w:w="1260"/>
      </w:tblGrid>
      <w:tr w:rsidR="00B6213C" w:rsidRPr="005718EB" w14:paraId="7239952A" w14:textId="339E4D5C" w:rsidTr="00B62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B4A80E0" w14:textId="77777777" w:rsidR="00B6213C" w:rsidRPr="005718EB" w:rsidRDefault="00B6213C" w:rsidP="00CA40D3">
            <w:pPr>
              <w:spacing w:line="480" w:lineRule="auto"/>
              <w:rPr>
                <w:rFonts w:cstheme="minorHAnsi"/>
                <w:sz w:val="20"/>
                <w:szCs w:val="20"/>
              </w:rPr>
            </w:pPr>
            <w:r w:rsidRPr="005718EB">
              <w:rPr>
                <w:rFonts w:cstheme="minorHAnsi"/>
                <w:sz w:val="20"/>
                <w:szCs w:val="20"/>
              </w:rPr>
              <w:t>Year</w:t>
            </w:r>
          </w:p>
        </w:tc>
        <w:tc>
          <w:tcPr>
            <w:tcW w:w="1080" w:type="dxa"/>
            <w:noWrap/>
            <w:hideMark/>
          </w:tcPr>
          <w:p w14:paraId="043EF7E2" w14:textId="77777777"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Reference</w:t>
            </w:r>
          </w:p>
        </w:tc>
        <w:tc>
          <w:tcPr>
            <w:tcW w:w="2520" w:type="dxa"/>
            <w:noWrap/>
            <w:hideMark/>
          </w:tcPr>
          <w:p w14:paraId="7EB838CB" w14:textId="70AF9B70"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Location</w:t>
            </w:r>
          </w:p>
        </w:tc>
        <w:tc>
          <w:tcPr>
            <w:tcW w:w="1260" w:type="dxa"/>
            <w:noWrap/>
            <w:hideMark/>
          </w:tcPr>
          <w:p w14:paraId="32E0BE18" w14:textId="77777777"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Species</w:t>
            </w:r>
          </w:p>
        </w:tc>
        <w:tc>
          <w:tcPr>
            <w:tcW w:w="1260" w:type="dxa"/>
            <w:noWrap/>
            <w:hideMark/>
          </w:tcPr>
          <w:p w14:paraId="7ECBF9C2" w14:textId="71353EEB"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Rate</w:t>
            </w:r>
            <w:r>
              <w:rPr>
                <w:rFonts w:cstheme="minorHAnsi"/>
                <w:sz w:val="20"/>
                <w:szCs w:val="20"/>
              </w:rPr>
              <w:t xml:space="preserve"> (%)</w:t>
            </w:r>
          </w:p>
        </w:tc>
      </w:tr>
      <w:tr w:rsidR="00B6213C" w:rsidRPr="00DA4060" w14:paraId="67716669"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04F68DEF" w14:textId="64FC5400" w:rsidR="00B6213C" w:rsidRPr="00DA4060" w:rsidRDefault="00B6213C" w:rsidP="00F14473">
            <w:pPr>
              <w:spacing w:line="480" w:lineRule="auto"/>
              <w:rPr>
                <w:rFonts w:cstheme="minorHAnsi"/>
                <w:b w:val="0"/>
                <w:bCs w:val="0"/>
                <w:sz w:val="20"/>
                <w:szCs w:val="20"/>
              </w:rPr>
            </w:pPr>
            <w:r w:rsidRPr="00DA4060">
              <w:rPr>
                <w:rFonts w:cstheme="minorHAnsi"/>
                <w:b w:val="0"/>
                <w:bCs w:val="0"/>
                <w:sz w:val="20"/>
                <w:szCs w:val="20"/>
              </w:rPr>
              <w:t>1988-1989</w:t>
            </w:r>
          </w:p>
        </w:tc>
        <w:tc>
          <w:tcPr>
            <w:tcW w:w="1080" w:type="dxa"/>
            <w:noWrap/>
          </w:tcPr>
          <w:p w14:paraId="01AFBE5A" w14:textId="38196B1B" w:rsidR="00B6213C" w:rsidRPr="00DA4060"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Pr>
                <w:rFonts w:cstheme="minorHAnsi"/>
                <w:sz w:val="20"/>
                <w:szCs w:val="20"/>
              </w:rPr>
              <w:fldChar w:fldCharType="separate"/>
            </w:r>
            <w:r w:rsidRPr="00DA4060">
              <w:rPr>
                <w:rFonts w:cstheme="minorHAnsi"/>
                <w:noProof/>
                <w:sz w:val="20"/>
                <w:szCs w:val="20"/>
              </w:rPr>
              <w:t>[20]</w:t>
            </w:r>
            <w:r>
              <w:rPr>
                <w:rFonts w:cstheme="minorHAnsi"/>
                <w:sz w:val="20"/>
                <w:szCs w:val="20"/>
              </w:rPr>
              <w:fldChar w:fldCharType="end"/>
            </w:r>
          </w:p>
        </w:tc>
        <w:tc>
          <w:tcPr>
            <w:tcW w:w="2520" w:type="dxa"/>
            <w:noWrap/>
          </w:tcPr>
          <w:p w14:paraId="4E2642D5" w14:textId="70ED3472" w:rsidR="00B6213C" w:rsidRPr="00DA4060"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Channel Islands, CA</w:t>
            </w:r>
          </w:p>
        </w:tc>
        <w:tc>
          <w:tcPr>
            <w:tcW w:w="1260" w:type="dxa"/>
            <w:noWrap/>
          </w:tcPr>
          <w:p w14:paraId="2CDED1CE" w14:textId="7ECF96CD" w:rsidR="00B6213C" w:rsidRPr="00DA4060"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7B238FF1" w14:textId="3D069460" w:rsidR="00B6213C" w:rsidRPr="00DA4060"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0.00</w:t>
            </w:r>
          </w:p>
        </w:tc>
      </w:tr>
      <w:tr w:rsidR="00B6213C" w:rsidRPr="00953370" w14:paraId="21EB1884" w14:textId="411C67E2"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EA1DF9F" w14:textId="77777777" w:rsidR="00B6213C" w:rsidRPr="00953370" w:rsidRDefault="00B6213C" w:rsidP="00F14473">
            <w:pPr>
              <w:spacing w:line="480" w:lineRule="auto"/>
              <w:rPr>
                <w:rFonts w:cstheme="minorHAnsi"/>
                <w:b w:val="0"/>
                <w:bCs w:val="0"/>
                <w:sz w:val="20"/>
                <w:szCs w:val="20"/>
              </w:rPr>
            </w:pPr>
            <w:r w:rsidRPr="00953370">
              <w:rPr>
                <w:rFonts w:cstheme="minorHAnsi"/>
                <w:b w:val="0"/>
                <w:bCs w:val="0"/>
                <w:sz w:val="20"/>
                <w:szCs w:val="20"/>
              </w:rPr>
              <w:t>1997-2013</w:t>
            </w:r>
          </w:p>
        </w:tc>
        <w:tc>
          <w:tcPr>
            <w:tcW w:w="1080" w:type="dxa"/>
            <w:noWrap/>
          </w:tcPr>
          <w:p w14:paraId="030CCB6E" w14:textId="10B42D1E" w:rsidR="00B6213C" w:rsidRPr="00953370" w:rsidRDefault="00B6213C" w:rsidP="00F144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fldChar w:fldCharType="begin" w:fldLock="1"/>
            </w:r>
            <w:r>
              <w:rPr>
                <w:rFonts w:cstheme="minorHAnsi"/>
                <w:sz w:val="20"/>
                <w:szCs w:val="20"/>
              </w:rPr>
              <w:instrText>ADDIN CSL_CITATION {"citationItems":[{"id":"ITEM-1","itemData":{"DOI":"10.1016/j.marpolbul.2015.10.007","ISSN":"18793363","abstract":"Methods of calculating wildlife entanglement rates are not standardised between studies and often ignore the influence of observer effort, confounding comparisons. From 1997-2013 we identified 359 entangled Australian fur seals at Seal Rocks, south-eastern Australia. Most entanglement materials originated from commercial fisheries; most frequently entangling pups and juveniles. Using Generalized Additive Mixed Models, which incorporated observer effort and survey frequency, we identified that entanglements were observed more frequently amongst pups from July to October as they approached weaning. Neither the decline in regional fishing intensity nor changing seal population size influenced the incidence of entanglements. Using the models, we estimated that 302 (95% CI. =. 182-510) entangled seals were at Seal Rocks each year, equivalent to 1.0% (CI. =. 0.6-1.7%) of the site population. This study highlights the influence of observer effort and the value of long-term datasets for determining the drivers of marine debris entanglements.","author":[{"dropping-particle":"","family":"McIntosh","given":"Rebecca R.","non-dropping-particle":"","parse-names":false,"suffix":""},{"dropping-particle":"","family":"Kirkwood","given":"Roger","non-dropping-particle":"","parse-names":false,"suffix":""},{"dropping-particle":"","family":"Sutherland","given":"Duncan R.","non-dropping-particle":"","parse-names":false,"suffix":""},{"dropping-particle":"","family":"Dann","given":"Peter","non-dropping-particle":"","parse-names":false,"suffix":""}],"container-title":"Marine Pollution Bulletin","id":"ITEM-1","issue":"2","issued":{"date-parts":[["2015"]]},"page":"716-725","publisher":"Elsevier Ltd","title":"Drivers and annual estimates of marine wildlife entanglement rates: A long-term case study with Australian fur seals","type":"article-journal","volume":"101"},"uris":["http://www.mendeley.com/documents/?uuid=1931c464-9cab-49df-89b5-8e035f5bc399"]}],"mendeley":{"formattedCitation":"[26]","plainTextFormattedCitation":"[26]","previouslyFormattedCitation":"[26]"},"properties":{"noteIndex":0},"schema":"https://github.com/citation-style-language/schema/raw/master/csl-citation.json"}</w:instrText>
            </w:r>
            <w:r w:rsidRPr="00953370">
              <w:rPr>
                <w:rFonts w:cstheme="minorHAnsi"/>
                <w:sz w:val="20"/>
                <w:szCs w:val="20"/>
              </w:rPr>
              <w:fldChar w:fldCharType="separate"/>
            </w:r>
            <w:r w:rsidRPr="0079130D">
              <w:rPr>
                <w:rFonts w:cstheme="minorHAnsi"/>
                <w:noProof/>
                <w:sz w:val="20"/>
                <w:szCs w:val="20"/>
              </w:rPr>
              <w:t>[26]</w:t>
            </w:r>
            <w:r w:rsidRPr="00953370">
              <w:rPr>
                <w:rFonts w:cstheme="minorHAnsi"/>
                <w:sz w:val="20"/>
                <w:szCs w:val="20"/>
              </w:rPr>
              <w:fldChar w:fldCharType="end"/>
            </w:r>
          </w:p>
        </w:tc>
        <w:tc>
          <w:tcPr>
            <w:tcW w:w="2520" w:type="dxa"/>
            <w:noWrap/>
          </w:tcPr>
          <w:p w14:paraId="1CE4E752" w14:textId="421DFEC0" w:rsidR="00B6213C" w:rsidRPr="00953370" w:rsidRDefault="00B6213C" w:rsidP="00F144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Bass Strait, Australia</w:t>
            </w:r>
          </w:p>
        </w:tc>
        <w:tc>
          <w:tcPr>
            <w:tcW w:w="1260" w:type="dxa"/>
            <w:noWrap/>
          </w:tcPr>
          <w:p w14:paraId="330B3E34" w14:textId="65458D6F" w:rsidR="00B6213C" w:rsidRPr="00953370" w:rsidRDefault="00B6213C" w:rsidP="00F144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Ap</w:t>
            </w:r>
            <w:r>
              <w:rPr>
                <w:rFonts w:cstheme="minorHAnsi"/>
                <w:sz w:val="20"/>
                <w:szCs w:val="20"/>
              </w:rPr>
              <w:t>p</w:t>
            </w:r>
          </w:p>
        </w:tc>
        <w:tc>
          <w:tcPr>
            <w:tcW w:w="1260" w:type="dxa"/>
            <w:noWrap/>
          </w:tcPr>
          <w:p w14:paraId="515E18D2" w14:textId="1498C26E" w:rsidR="00B6213C" w:rsidRPr="00953370" w:rsidRDefault="00B6213C" w:rsidP="00F144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0.002-0.019</w:t>
            </w:r>
          </w:p>
        </w:tc>
      </w:tr>
      <w:tr w:rsidR="00B6213C" w:rsidRPr="00412DE4" w14:paraId="7C5EEA2E" w14:textId="59FBF11C"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16495D4" w14:textId="146940AD" w:rsidR="00B6213C" w:rsidRPr="00412DE4" w:rsidRDefault="00B6213C" w:rsidP="00F14473">
            <w:pPr>
              <w:spacing w:line="480" w:lineRule="auto"/>
              <w:rPr>
                <w:rFonts w:cstheme="minorHAnsi"/>
                <w:b w:val="0"/>
                <w:bCs w:val="0"/>
                <w:sz w:val="20"/>
                <w:szCs w:val="20"/>
              </w:rPr>
            </w:pPr>
            <w:r w:rsidRPr="00412DE4">
              <w:rPr>
                <w:rFonts w:cstheme="minorHAnsi"/>
                <w:b w:val="0"/>
                <w:bCs w:val="0"/>
                <w:sz w:val="20"/>
                <w:szCs w:val="20"/>
              </w:rPr>
              <w:t>1988-1997</w:t>
            </w:r>
          </w:p>
        </w:tc>
        <w:tc>
          <w:tcPr>
            <w:tcW w:w="1080" w:type="dxa"/>
            <w:noWrap/>
          </w:tcPr>
          <w:p w14:paraId="5AD4B118" w14:textId="36A87978" w:rsidR="00B6213C" w:rsidRPr="00412DE4"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12DE4">
              <w:rPr>
                <w:rFonts w:cstheme="minorHAnsi"/>
                <w:sz w:val="20"/>
                <w:szCs w:val="20"/>
              </w:rPr>
              <w:fldChar w:fldCharType="begin" w:fldLock="1"/>
            </w:r>
            <w:r>
              <w:rPr>
                <w:rFonts w:cstheme="minorHAnsi"/>
                <w:sz w:val="20"/>
                <w:szCs w:val="20"/>
              </w:rPr>
              <w:instrText>ADDIN CSL_CITATION {"citationItems":[{"id":"ITEM-1","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(Chile)","id":"ITEM-1","issued":{"date-parts":[["1997"]]},"note":"entanglement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[27]","plainTextFormattedCitation":"[27]","previouslyFormattedCitation":"[27]"},"properties":{"noteIndex":0},"schema":"https://github.com/citation-style-language/schema/raw/master/csl-citation.json"}</w:instrText>
            </w:r>
            <w:r w:rsidRPr="00412DE4">
              <w:rPr>
                <w:rFonts w:cstheme="minorHAnsi"/>
                <w:sz w:val="20"/>
                <w:szCs w:val="20"/>
              </w:rPr>
              <w:fldChar w:fldCharType="separate"/>
            </w:r>
            <w:r w:rsidRPr="00412DE4">
              <w:rPr>
                <w:rFonts w:cstheme="minorHAnsi"/>
                <w:noProof/>
                <w:sz w:val="20"/>
                <w:szCs w:val="20"/>
              </w:rPr>
              <w:t>[27]</w:t>
            </w:r>
            <w:r w:rsidRPr="00412DE4">
              <w:rPr>
                <w:rFonts w:cstheme="minorHAnsi"/>
                <w:sz w:val="20"/>
                <w:szCs w:val="20"/>
              </w:rPr>
              <w:fldChar w:fldCharType="end"/>
            </w:r>
          </w:p>
        </w:tc>
        <w:tc>
          <w:tcPr>
            <w:tcW w:w="2520" w:type="dxa"/>
            <w:noWrap/>
          </w:tcPr>
          <w:p w14:paraId="2C9ABFB6" w14:textId="33F1FEE6" w:rsidR="00B6213C" w:rsidRPr="00412DE4"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Livingston Island, Antarctica</w:t>
            </w:r>
          </w:p>
        </w:tc>
        <w:tc>
          <w:tcPr>
            <w:tcW w:w="1260" w:type="dxa"/>
            <w:noWrap/>
          </w:tcPr>
          <w:p w14:paraId="47B9625D" w14:textId="71AE33D5" w:rsidR="00B6213C" w:rsidRPr="00412DE4"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Ag</w:t>
            </w:r>
          </w:p>
        </w:tc>
        <w:tc>
          <w:tcPr>
            <w:tcW w:w="1260" w:type="dxa"/>
            <w:noWrap/>
          </w:tcPr>
          <w:p w14:paraId="385051CD" w14:textId="69B985C1" w:rsidR="00B6213C" w:rsidRPr="00412DE4"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0.024</w:t>
            </w:r>
          </w:p>
        </w:tc>
      </w:tr>
      <w:tr w:rsidR="00B6213C" w:rsidRPr="007A1F02" w14:paraId="3AFAD52E" w14:textId="71E2F5CE"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E62E01" w14:textId="170A2B60" w:rsidR="00B6213C" w:rsidRPr="005718EB" w:rsidRDefault="00B6213C" w:rsidP="00F1447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6-2002</w:t>
            </w:r>
          </w:p>
        </w:tc>
        <w:tc>
          <w:tcPr>
            <w:tcW w:w="1080" w:type="dxa"/>
            <w:noWrap/>
            <w:hideMark/>
          </w:tcPr>
          <w:p w14:paraId="3C7FD466" w14:textId="14F93186" w:rsidR="00B6213C" w:rsidRPr="007A1F02" w:rsidRDefault="00B6213C" w:rsidP="00F144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Bulletin","id":"ITEM-1","issued":{"date-parts":[["2006"]]},"page":"1077-1080","title":"Entanglement of Antarctic fur seals at Bouvetøya, Southern Ocean","type":"article-journal","volume":"52"},"uris":["http://www.mendeley.com/documents/?uuid=2a40e1c3-f1d1-49a4-9c29-c0c8b86457c6"]}],"mendeley":{"formattedCitation":"[28]","plainTextFormattedCitation":"[28]","previouslyFormattedCitation":"[28]"},"properties":{"noteIndex":0},"schema":"https://github.com/citation-style-language/schema/raw/master/csl-citation.json"}</w:instrText>
            </w:r>
            <w:r w:rsidRPr="007A1F02">
              <w:rPr>
                <w:rFonts w:cstheme="minorHAnsi"/>
                <w:sz w:val="20"/>
                <w:szCs w:val="20"/>
              </w:rPr>
              <w:fldChar w:fldCharType="separate"/>
            </w:r>
            <w:r w:rsidRPr="00412DE4">
              <w:rPr>
                <w:rFonts w:cstheme="minorHAnsi"/>
                <w:noProof/>
                <w:sz w:val="20"/>
                <w:szCs w:val="20"/>
              </w:rPr>
              <w:t>[28]</w:t>
            </w:r>
            <w:r w:rsidRPr="007A1F02">
              <w:rPr>
                <w:rFonts w:cstheme="minorHAnsi"/>
                <w:sz w:val="20"/>
                <w:szCs w:val="20"/>
              </w:rPr>
              <w:fldChar w:fldCharType="end"/>
            </w:r>
          </w:p>
        </w:tc>
        <w:tc>
          <w:tcPr>
            <w:tcW w:w="2520" w:type="dxa"/>
            <w:noWrap/>
            <w:hideMark/>
          </w:tcPr>
          <w:p w14:paraId="0F042699" w14:textId="77777777" w:rsidR="00B6213C" w:rsidRPr="007A1F02" w:rsidRDefault="00B6213C" w:rsidP="00F144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Bouvetøya</w:t>
            </w:r>
          </w:p>
        </w:tc>
        <w:tc>
          <w:tcPr>
            <w:tcW w:w="1260" w:type="dxa"/>
            <w:noWrap/>
            <w:hideMark/>
          </w:tcPr>
          <w:p w14:paraId="758F801C" w14:textId="77777777" w:rsidR="00B6213C" w:rsidRPr="007A1F02" w:rsidRDefault="00B6213C" w:rsidP="00F144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1D32A544" w14:textId="7B6E98C3" w:rsidR="00B6213C" w:rsidRPr="007A1F02" w:rsidRDefault="00B6213C" w:rsidP="00F144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0.024-</w:t>
            </w:r>
            <w:r w:rsidRPr="007A1F02">
              <w:rPr>
                <w:rFonts w:cstheme="minorHAnsi"/>
                <w:sz w:val="20"/>
                <w:szCs w:val="20"/>
              </w:rPr>
              <w:t>0.059</w:t>
            </w:r>
          </w:p>
        </w:tc>
      </w:tr>
      <w:tr w:rsidR="00B6213C" w:rsidRPr="007A1F02" w14:paraId="2BAEE5A8" w14:textId="42E3A91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BB73CEF" w14:textId="46221CA3" w:rsidR="00B6213C" w:rsidRPr="005718EB" w:rsidRDefault="00B6213C" w:rsidP="00CA40D3">
            <w:pPr>
              <w:spacing w:line="480" w:lineRule="auto"/>
              <w:rPr>
                <w:rFonts w:cstheme="minorHAnsi"/>
                <w:b w:val="0"/>
                <w:sz w:val="20"/>
                <w:szCs w:val="20"/>
              </w:rPr>
            </w:pPr>
            <w:r w:rsidRPr="005718EB">
              <w:rPr>
                <w:rFonts w:cstheme="minorHAnsi"/>
                <w:b w:val="0"/>
                <w:sz w:val="20"/>
                <w:szCs w:val="20"/>
              </w:rPr>
              <w:t>200</w:t>
            </w:r>
            <w:r>
              <w:rPr>
                <w:rFonts w:cstheme="minorHAnsi"/>
                <w:b w:val="0"/>
                <w:sz w:val="20"/>
                <w:szCs w:val="20"/>
              </w:rPr>
              <w:t>1-2005</w:t>
            </w:r>
          </w:p>
        </w:tc>
        <w:tc>
          <w:tcPr>
            <w:tcW w:w="1080" w:type="dxa"/>
            <w:noWrap/>
            <w:hideMark/>
          </w:tcPr>
          <w:p w14:paraId="0FA96296" w14:textId="57B02D5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mendeley":{"formattedCitation":"[1]","plainTextFormattedCitation":"[1]","previouslyFormattedCitation":"[1]"},"properties":{"noteIndex":0},"schema":"https://github.com/citation-style-language/schema/raw/master/csl-citation.json"}</w:instrText>
            </w:r>
            <w:r w:rsidRPr="007A1F02">
              <w:rPr>
                <w:rFonts w:cstheme="minorHAnsi"/>
                <w:sz w:val="20"/>
                <w:szCs w:val="20"/>
              </w:rPr>
              <w:fldChar w:fldCharType="separate"/>
            </w:r>
            <w:r w:rsidRPr="005C5A42">
              <w:rPr>
                <w:rFonts w:cstheme="minorHAnsi"/>
                <w:noProof/>
                <w:sz w:val="20"/>
                <w:szCs w:val="20"/>
              </w:rPr>
              <w:t>[1]</w:t>
            </w:r>
            <w:r w:rsidRPr="007A1F02">
              <w:rPr>
                <w:rFonts w:cstheme="minorHAnsi"/>
                <w:sz w:val="20"/>
                <w:szCs w:val="20"/>
              </w:rPr>
              <w:fldChar w:fldCharType="end"/>
            </w:r>
          </w:p>
        </w:tc>
        <w:tc>
          <w:tcPr>
            <w:tcW w:w="2520" w:type="dxa"/>
            <w:noWrap/>
            <w:hideMark/>
          </w:tcPr>
          <w:p w14:paraId="7037CC16" w14:textId="04AB739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Point Reyes</w:t>
            </w:r>
            <w:r>
              <w:rPr>
                <w:rFonts w:cstheme="minorHAnsi"/>
                <w:sz w:val="20"/>
                <w:szCs w:val="20"/>
              </w:rPr>
              <w:t>, CA</w:t>
            </w:r>
          </w:p>
        </w:tc>
        <w:tc>
          <w:tcPr>
            <w:tcW w:w="1260" w:type="dxa"/>
            <w:noWrap/>
            <w:hideMark/>
          </w:tcPr>
          <w:p w14:paraId="5B6B66A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528075A" w14:textId="3317052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0.03</w:t>
            </w:r>
          </w:p>
        </w:tc>
      </w:tr>
      <w:tr w:rsidR="00B6213C" w:rsidRPr="007A1F02" w14:paraId="13997076" w14:textId="1DBDE2AA"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2E564DE" w14:textId="58E4FD73" w:rsidR="00B6213C" w:rsidRPr="005718EB" w:rsidRDefault="00B6213C" w:rsidP="00F1447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2-1984</w:t>
            </w:r>
          </w:p>
        </w:tc>
        <w:tc>
          <w:tcPr>
            <w:tcW w:w="1080" w:type="dxa"/>
            <w:noWrap/>
            <w:hideMark/>
          </w:tcPr>
          <w:p w14:paraId="455B8A64" w14:textId="77777777" w:rsidR="00B6213C" w:rsidRPr="007A1F02" w:rsidRDefault="00B6213C" w:rsidP="00F144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{"citationItems":[{"id":"ITEM-1","itemData":{"author":[{"dropping-particle":"","family":"Scordino","given":"Joe","non-dropping-particle":"","parse-names":false,"suffix":""}],"container-title":"Proceedings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O.","non-dropping-particle":"","parse-names":false,"suffix":""}],"id":"ITEM-1","issued":{"date-parts":[["1985"]]},"page":"278-290","title":"Studies on fur seal entanglement, 1981-1984, St. Paul Island, Alaska","type":"paper-conference"},"uris":["http://www.mendeley.com/documents/?uuid=b75a8fc7-4fd8-4052-a40e-cd5a2847c7c7"]}],"mendeley":{"formattedCitation":"[29]","plainTextFormattedCitation":"[29]","previouslyFormattedCitation":"[29]"},"properties":{"noteIndex":0},"schema":"https://github.com/citation-style-language/schema/raw/master/csl-citation.json"}</w:instrText>
            </w:r>
            <w:r w:rsidRPr="007A1F02">
              <w:rPr>
                <w:rFonts w:cstheme="minorHAnsi"/>
                <w:sz w:val="20"/>
                <w:szCs w:val="20"/>
              </w:rPr>
              <w:fldChar w:fldCharType="separate"/>
            </w:r>
            <w:r w:rsidRPr="00412DE4">
              <w:rPr>
                <w:rFonts w:cstheme="minorHAnsi"/>
                <w:noProof/>
                <w:sz w:val="20"/>
                <w:szCs w:val="20"/>
              </w:rPr>
              <w:t>[29]</w:t>
            </w:r>
            <w:r w:rsidRPr="007A1F02">
              <w:rPr>
                <w:rFonts w:cstheme="minorHAnsi"/>
                <w:sz w:val="20"/>
                <w:szCs w:val="20"/>
              </w:rPr>
              <w:fldChar w:fldCharType="end"/>
            </w:r>
          </w:p>
        </w:tc>
        <w:tc>
          <w:tcPr>
            <w:tcW w:w="2520" w:type="dxa"/>
            <w:noWrap/>
            <w:hideMark/>
          </w:tcPr>
          <w:p w14:paraId="63D8EDD3" w14:textId="77777777" w:rsidR="00B6213C" w:rsidRPr="007A1F02" w:rsidRDefault="00B6213C" w:rsidP="00F144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1428AD25" w14:textId="77777777" w:rsidR="00B6213C" w:rsidRPr="007A1F02" w:rsidRDefault="00B6213C" w:rsidP="00F144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78710B9" w14:textId="77777777" w:rsidR="00B6213C" w:rsidRPr="007A1F02" w:rsidRDefault="00B6213C" w:rsidP="00F144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w:t>
            </w:r>
            <w:r>
              <w:rPr>
                <w:rFonts w:cstheme="minorHAnsi"/>
                <w:sz w:val="20"/>
                <w:szCs w:val="20"/>
              </w:rPr>
              <w:t>04</w:t>
            </w:r>
            <w:r w:rsidRPr="001A3895">
              <w:rPr>
                <w:rFonts w:cstheme="minorHAnsi"/>
                <w:sz w:val="20"/>
                <w:szCs w:val="20"/>
                <w:vertAlign w:val="superscript"/>
              </w:rPr>
              <w:t>~</w:t>
            </w:r>
          </w:p>
        </w:tc>
      </w:tr>
      <w:tr w:rsidR="00B6213C" w:rsidRPr="007A1F02" w14:paraId="252252EB" w14:textId="4EFC47A5"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1B01261"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lastRenderedPageBreak/>
              <w:t>1985</w:t>
            </w:r>
          </w:p>
        </w:tc>
        <w:tc>
          <w:tcPr>
            <w:tcW w:w="1080" w:type="dxa"/>
            <w:noWrap/>
            <w:hideMark/>
          </w:tcPr>
          <w:p w14:paraId="2ABDE12B" w14:textId="467B9BF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{"citationItems":[{"id":"ITEM-1","itemData":{"author":[{"dropping-particle":"","family":"Loughlin","given":"Thomas R","non-dropping-particle":"","parse-names":false,"suffix":""}],"id":"ITEM-1","issued":{"date-parts":[["1986"]]},"title":"Assessment of Net Entanglement on Northern Sea Lions in the Aleutian Islands, 25 June - 15 July 1985","type":"report"},"uris":["http://www.mendeley.com/documents/?uuid=80e13b0e-c193-4db8-bfbf-577ba4c65a8b"]}],"mendeley":{"formattedCitation":"[23]","plainTextFormattedCitation":"[23]","previouslyFormattedCitation":"[23]"},"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[23]</w:t>
            </w:r>
            <w:r w:rsidRPr="007A1F02">
              <w:rPr>
                <w:rFonts w:cstheme="minorHAnsi"/>
                <w:sz w:val="20"/>
                <w:szCs w:val="20"/>
              </w:rPr>
              <w:fldChar w:fldCharType="end"/>
            </w:r>
          </w:p>
        </w:tc>
        <w:tc>
          <w:tcPr>
            <w:tcW w:w="2520" w:type="dxa"/>
            <w:noWrap/>
            <w:hideMark/>
          </w:tcPr>
          <w:p w14:paraId="5173F581" w14:textId="6697840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Aleutian</w:t>
            </w:r>
            <w:r>
              <w:rPr>
                <w:rFonts w:cstheme="minorHAnsi"/>
                <w:sz w:val="20"/>
                <w:szCs w:val="20"/>
              </w:rPr>
              <w:t xml:space="preserve"> Islands, AK</w:t>
            </w:r>
          </w:p>
        </w:tc>
        <w:tc>
          <w:tcPr>
            <w:tcW w:w="1260" w:type="dxa"/>
            <w:noWrap/>
            <w:hideMark/>
          </w:tcPr>
          <w:p w14:paraId="16A1A930"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1C41D8AE" w14:textId="14F04CC3"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0.07</w:t>
            </w:r>
          </w:p>
        </w:tc>
      </w:tr>
      <w:tr w:rsidR="00B6213C" w:rsidRPr="007A1F02" w14:paraId="7AA30E86" w14:textId="47D19F76"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0D3D4B1"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1978</w:t>
            </w:r>
          </w:p>
        </w:tc>
        <w:tc>
          <w:tcPr>
            <w:tcW w:w="1080" w:type="dxa"/>
            <w:noWrap/>
            <w:hideMark/>
          </w:tcPr>
          <w:p w14:paraId="4993638A" w14:textId="32E5815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4A063F">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[30]","plainTextFormattedCitation":"[30]","previouslyFormattedCitation":"[31]"},"properties":{"noteIndex":0},"schema":"https://github.com/citation-style-language/schema/raw/master/csl-citation.json"}</w:instrText>
            </w:r>
            <w:r w:rsidRPr="007A1F02">
              <w:rPr>
                <w:rFonts w:cstheme="minorHAnsi"/>
                <w:sz w:val="20"/>
                <w:szCs w:val="20"/>
              </w:rPr>
              <w:fldChar w:fldCharType="separate"/>
            </w:r>
            <w:r w:rsidR="004A063F" w:rsidRPr="004A063F">
              <w:rPr>
                <w:rFonts w:cstheme="minorHAnsi"/>
                <w:noProof/>
                <w:sz w:val="20"/>
                <w:szCs w:val="20"/>
              </w:rPr>
              <w:t>[30]</w:t>
            </w:r>
            <w:r w:rsidRPr="007A1F02">
              <w:rPr>
                <w:rFonts w:cstheme="minorHAnsi"/>
                <w:sz w:val="20"/>
                <w:szCs w:val="20"/>
              </w:rPr>
              <w:fldChar w:fldCharType="end"/>
            </w:r>
          </w:p>
        </w:tc>
        <w:tc>
          <w:tcPr>
            <w:tcW w:w="2520" w:type="dxa"/>
            <w:noWrap/>
            <w:hideMark/>
          </w:tcPr>
          <w:p w14:paraId="365E8BC9" w14:textId="3AC9B2B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hideMark/>
          </w:tcPr>
          <w:p w14:paraId="0B93CEAF" w14:textId="58C39AE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w:t>
            </w:r>
            <w:r>
              <w:rPr>
                <w:rFonts w:cstheme="minorHAnsi"/>
                <w:sz w:val="20"/>
                <w:szCs w:val="20"/>
              </w:rPr>
              <w:t>p</w:t>
            </w:r>
          </w:p>
        </w:tc>
        <w:tc>
          <w:tcPr>
            <w:tcW w:w="1260" w:type="dxa"/>
            <w:noWrap/>
            <w:hideMark/>
          </w:tcPr>
          <w:p w14:paraId="29A00315" w14:textId="4103678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0.11</w:t>
            </w:r>
            <w:r w:rsidRPr="001A3895">
              <w:rPr>
                <w:rFonts w:cstheme="minorHAnsi"/>
                <w:sz w:val="20"/>
                <w:szCs w:val="20"/>
                <w:vertAlign w:val="superscript"/>
              </w:rPr>
              <w:t>*</w:t>
            </w:r>
          </w:p>
        </w:tc>
      </w:tr>
      <w:tr w:rsidR="00B6213C" w:rsidRPr="009A680F" w14:paraId="3827F464"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2A3AF3F1" w14:textId="103C35ED" w:rsidR="00B6213C" w:rsidRPr="009A680F" w:rsidRDefault="00B6213C" w:rsidP="00CA40D3">
            <w:pPr>
              <w:spacing w:line="480" w:lineRule="auto"/>
              <w:rPr>
                <w:rFonts w:cstheme="minorHAnsi"/>
                <w:b w:val="0"/>
                <w:bCs w:val="0"/>
                <w:sz w:val="20"/>
                <w:szCs w:val="20"/>
              </w:rPr>
            </w:pPr>
            <w:r w:rsidRPr="009A680F">
              <w:rPr>
                <w:rFonts w:cstheme="minorHAnsi"/>
                <w:b w:val="0"/>
                <w:bCs w:val="0"/>
                <w:sz w:val="20"/>
                <w:szCs w:val="20"/>
              </w:rPr>
              <w:t>1977</w:t>
            </w:r>
          </w:p>
        </w:tc>
        <w:tc>
          <w:tcPr>
            <w:tcW w:w="1080" w:type="dxa"/>
            <w:noWrap/>
          </w:tcPr>
          <w:p w14:paraId="32AD1F5F" w14:textId="758BED0C"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A680F">
              <w:rPr>
                <w:rFonts w:cstheme="minorHAnsi"/>
                <w:sz w:val="20"/>
                <w:szCs w:val="20"/>
              </w:rPr>
              <w:fldChar w:fldCharType="begin" w:fldLock="1"/>
            </w:r>
            <w:r w:rsidR="004A063F">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[30]","plainTextFormattedCitation":"[30]","previouslyFormattedCitation":"[31]"},"properties":{"noteIndex":0},"schema":"https://github.com/citation-style-language/schema/raw/master/csl-citation.json"}</w:instrText>
            </w:r>
            <w:r w:rsidRPr="009A680F">
              <w:rPr>
                <w:rFonts w:cstheme="minorHAnsi"/>
                <w:sz w:val="20"/>
                <w:szCs w:val="20"/>
              </w:rPr>
              <w:fldChar w:fldCharType="separate"/>
            </w:r>
            <w:r w:rsidR="004A063F" w:rsidRPr="004A063F">
              <w:rPr>
                <w:rFonts w:cstheme="minorHAnsi"/>
                <w:noProof/>
                <w:sz w:val="20"/>
                <w:szCs w:val="20"/>
              </w:rPr>
              <w:t>[30]</w:t>
            </w:r>
            <w:r w:rsidRPr="009A680F">
              <w:rPr>
                <w:rFonts w:cstheme="minorHAnsi"/>
                <w:sz w:val="20"/>
                <w:szCs w:val="20"/>
              </w:rPr>
              <w:fldChar w:fldCharType="end"/>
            </w:r>
          </w:p>
        </w:tc>
        <w:tc>
          <w:tcPr>
            <w:tcW w:w="2520" w:type="dxa"/>
            <w:noWrap/>
          </w:tcPr>
          <w:p w14:paraId="3699498B" w14:textId="52FCE630"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31A71EA8" w14:textId="2E8AE5AC"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734FDF9B" w14:textId="40B36109"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Pr>
                <w:rFonts w:cstheme="minorHAnsi"/>
                <w:sz w:val="20"/>
                <w:szCs w:val="20"/>
              </w:rPr>
              <w:t>0.12</w:t>
            </w:r>
            <w:r>
              <w:rPr>
                <w:rFonts w:cstheme="minorHAnsi"/>
                <w:sz w:val="20"/>
                <w:szCs w:val="20"/>
                <w:vertAlign w:val="superscript"/>
              </w:rPr>
              <w:t>*</w:t>
            </w:r>
          </w:p>
        </w:tc>
      </w:tr>
      <w:tr w:rsidR="00B6213C" w:rsidRPr="00D56AB1" w14:paraId="49E25976" w14:textId="7777777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4F96157" w14:textId="4CCEDF33" w:rsidR="00B6213C" w:rsidRPr="00D56AB1" w:rsidRDefault="00B6213C" w:rsidP="00CA40D3">
            <w:pPr>
              <w:spacing w:line="480" w:lineRule="auto"/>
              <w:rPr>
                <w:rFonts w:cstheme="minorHAnsi"/>
                <w:b w:val="0"/>
                <w:bCs w:val="0"/>
                <w:sz w:val="20"/>
                <w:szCs w:val="20"/>
              </w:rPr>
            </w:pPr>
            <w:r w:rsidRPr="00D56AB1">
              <w:rPr>
                <w:rFonts w:cstheme="minorHAnsi"/>
                <w:b w:val="0"/>
                <w:bCs w:val="0"/>
                <w:sz w:val="20"/>
                <w:szCs w:val="20"/>
              </w:rPr>
              <w:t>1979</w:t>
            </w:r>
          </w:p>
        </w:tc>
        <w:tc>
          <w:tcPr>
            <w:tcW w:w="1080" w:type="dxa"/>
            <w:noWrap/>
          </w:tcPr>
          <w:p w14:paraId="7E183978" w14:textId="2AA8B582"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4A063F">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[30]","plainTextFormattedCitation":"[30]","previouslyFormattedCitation":"[31]"},"properties":{"noteIndex":0},"schema":"https://github.com/citation-style-language/schema/raw/master/csl-citation.json"}</w:instrText>
            </w:r>
            <w:r>
              <w:rPr>
                <w:rFonts w:cstheme="minorHAnsi"/>
                <w:sz w:val="20"/>
                <w:szCs w:val="20"/>
              </w:rPr>
              <w:fldChar w:fldCharType="separate"/>
            </w:r>
            <w:r w:rsidR="004A063F" w:rsidRPr="004A063F">
              <w:rPr>
                <w:rFonts w:cstheme="minorHAnsi"/>
                <w:noProof/>
                <w:sz w:val="20"/>
                <w:szCs w:val="20"/>
              </w:rPr>
              <w:t>[30]</w:t>
            </w:r>
            <w:r>
              <w:rPr>
                <w:rFonts w:cstheme="minorHAnsi"/>
                <w:sz w:val="20"/>
                <w:szCs w:val="20"/>
              </w:rPr>
              <w:fldChar w:fldCharType="end"/>
            </w:r>
          </w:p>
        </w:tc>
        <w:tc>
          <w:tcPr>
            <w:tcW w:w="2520" w:type="dxa"/>
            <w:noWrap/>
          </w:tcPr>
          <w:p w14:paraId="02619BE5" w14:textId="0E371114"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75A657DC" w14:textId="24E09040"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0985918F" w14:textId="2A41227D"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0.12</w:t>
            </w:r>
            <w:r>
              <w:rPr>
                <w:rFonts w:cstheme="minorHAnsi"/>
                <w:sz w:val="20"/>
                <w:szCs w:val="20"/>
                <w:vertAlign w:val="superscript"/>
              </w:rPr>
              <w:t>*</w:t>
            </w:r>
          </w:p>
        </w:tc>
      </w:tr>
      <w:tr w:rsidR="00B6213C" w:rsidRPr="007A1F02" w14:paraId="7B65BE01" w14:textId="41DBADC8"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C7118F9" w14:textId="4D07FB81"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1-1996</w:t>
            </w:r>
          </w:p>
        </w:tc>
        <w:tc>
          <w:tcPr>
            <w:tcW w:w="1080" w:type="dxa"/>
            <w:noWrap/>
            <w:hideMark/>
          </w:tcPr>
          <w:p w14:paraId="79D7F0AE" w14:textId="2432532D"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4A063F">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 Southern Ocean: 1991-2001","type":"article-journal","volume":"24"},"uris":["http://www.mendeley.com/documents/?uuid=e21715ae-7513-3520-9990-35905210c35c"]}],"mendeley":{"formattedCitation":"[31]","plainTextFormattedCitation":"[31]","previouslyFormattedCitation":"[32]"},"properties":{"noteIndex":0},"schema":"https://github.com/citation-style-language/schema/raw/master/csl-citation.json"}</w:instrText>
            </w:r>
            <w:r w:rsidRPr="007A1F02">
              <w:rPr>
                <w:rFonts w:cstheme="minorHAnsi"/>
                <w:sz w:val="20"/>
                <w:szCs w:val="20"/>
              </w:rPr>
              <w:fldChar w:fldCharType="separate"/>
            </w:r>
            <w:r w:rsidR="004A063F" w:rsidRPr="004A063F">
              <w:rPr>
                <w:rFonts w:cstheme="minorHAnsi"/>
                <w:noProof/>
                <w:sz w:val="20"/>
                <w:szCs w:val="20"/>
              </w:rPr>
              <w:t>[31]</w:t>
            </w:r>
            <w:r w:rsidRPr="007A1F02">
              <w:rPr>
                <w:rFonts w:cstheme="minorHAnsi"/>
                <w:sz w:val="20"/>
                <w:szCs w:val="20"/>
              </w:rPr>
              <w:fldChar w:fldCharType="end"/>
            </w:r>
          </w:p>
        </w:tc>
        <w:tc>
          <w:tcPr>
            <w:tcW w:w="2520" w:type="dxa"/>
            <w:noWrap/>
            <w:hideMark/>
          </w:tcPr>
          <w:p w14:paraId="6C393673" w14:textId="4B71AEC9"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6E15EDD4" w14:textId="62A99D5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11A17DDA" w14:textId="1EEB7F0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0.15</w:t>
            </w:r>
          </w:p>
        </w:tc>
      </w:tr>
      <w:tr w:rsidR="00B6213C" w:rsidRPr="007A1F02" w14:paraId="5C976BD4" w14:textId="4E33001B"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3713D8"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2006</w:t>
            </w:r>
          </w:p>
        </w:tc>
        <w:tc>
          <w:tcPr>
            <w:tcW w:w="1080" w:type="dxa"/>
            <w:noWrap/>
            <w:hideMark/>
          </w:tcPr>
          <w:p w14:paraId="2100F31A" w14:textId="3430D5E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4A063F">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[32]","plainTextFormattedCitation":"[32]","previouslyFormattedCitation":"[30]"},"properties":{"noteIndex":0},"schema":"https://github.com/citation-style-language/schema/raw/master/csl-citation.json"}</w:instrText>
            </w:r>
            <w:r w:rsidRPr="007A1F02">
              <w:rPr>
                <w:rFonts w:cstheme="minorHAnsi"/>
                <w:sz w:val="20"/>
                <w:szCs w:val="20"/>
              </w:rPr>
              <w:fldChar w:fldCharType="separate"/>
            </w:r>
            <w:r w:rsidR="004A063F" w:rsidRPr="004A063F">
              <w:rPr>
                <w:rFonts w:cstheme="minorHAnsi"/>
                <w:noProof/>
                <w:sz w:val="20"/>
                <w:szCs w:val="20"/>
              </w:rPr>
              <w:t>[32]</w:t>
            </w:r>
            <w:r w:rsidRPr="007A1F02">
              <w:rPr>
                <w:rFonts w:cstheme="minorHAnsi"/>
                <w:sz w:val="20"/>
                <w:szCs w:val="20"/>
              </w:rPr>
              <w:fldChar w:fldCharType="end"/>
            </w:r>
          </w:p>
        </w:tc>
        <w:tc>
          <w:tcPr>
            <w:tcW w:w="2520" w:type="dxa"/>
            <w:noWrap/>
            <w:hideMark/>
          </w:tcPr>
          <w:p w14:paraId="3C7AF7AD" w14:textId="680F8CF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 Islands, AK</w:t>
            </w:r>
          </w:p>
        </w:tc>
        <w:tc>
          <w:tcPr>
            <w:tcW w:w="1260" w:type="dxa"/>
            <w:noWrap/>
            <w:hideMark/>
          </w:tcPr>
          <w:p w14:paraId="43E4B883"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67C258" w14:textId="7CB2495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0.17</w:t>
            </w:r>
            <w:r w:rsidRPr="001A3895">
              <w:rPr>
                <w:rFonts w:cstheme="minorHAnsi"/>
                <w:sz w:val="20"/>
                <w:szCs w:val="20"/>
                <w:vertAlign w:val="superscript"/>
              </w:rPr>
              <w:t>*</w:t>
            </w:r>
          </w:p>
        </w:tc>
      </w:tr>
      <w:tr w:rsidR="00B6213C" w:rsidRPr="007A1F02" w14:paraId="706320B0" w14:textId="0206A3D0"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8109742" w14:textId="5E980057" w:rsidR="00B6213C" w:rsidRPr="005718EB" w:rsidRDefault="00B6213C" w:rsidP="00CA40D3">
            <w:pPr>
              <w:spacing w:line="480" w:lineRule="auto"/>
              <w:rPr>
                <w:rFonts w:cstheme="minorHAnsi"/>
                <w:b w:val="0"/>
                <w:sz w:val="20"/>
                <w:szCs w:val="20"/>
              </w:rPr>
            </w:pPr>
            <w:r w:rsidRPr="005718EB">
              <w:rPr>
                <w:rFonts w:cstheme="minorHAnsi"/>
                <w:b w:val="0"/>
                <w:sz w:val="20"/>
                <w:szCs w:val="20"/>
              </w:rPr>
              <w:t>1983</w:t>
            </w:r>
            <w:r>
              <w:rPr>
                <w:rFonts w:cstheme="minorHAnsi"/>
                <w:b w:val="0"/>
                <w:sz w:val="20"/>
                <w:szCs w:val="20"/>
              </w:rPr>
              <w:t>-1984</w:t>
            </w:r>
          </w:p>
        </w:tc>
        <w:tc>
          <w:tcPr>
            <w:tcW w:w="1080" w:type="dxa"/>
            <w:noWrap/>
            <w:hideMark/>
          </w:tcPr>
          <w:p w14:paraId="6F878063" w14:textId="0A17923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3C5545C2" w14:textId="4B2DAAA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04B5D96"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EF2B6FE" w14:textId="7447293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0.18</w:t>
            </w:r>
          </w:p>
        </w:tc>
      </w:tr>
      <w:tr w:rsidR="00B6213C" w:rsidRPr="007A1F02" w14:paraId="7D6B3193" w14:textId="1837E8B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5E9E7DD"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2005</w:t>
            </w:r>
          </w:p>
        </w:tc>
        <w:tc>
          <w:tcPr>
            <w:tcW w:w="1080" w:type="dxa"/>
            <w:noWrap/>
            <w:hideMark/>
          </w:tcPr>
          <w:p w14:paraId="1970E0BB" w14:textId="3B8901B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4A063F">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[32]","plainTextFormattedCitation":"[32]","previouslyFormattedCitation":"[30]"},"properties":{"noteIndex":0},"schema":"https://github.com/citation-style-language/schema/raw/master/csl-citation.json"}</w:instrText>
            </w:r>
            <w:r w:rsidRPr="007A1F02">
              <w:rPr>
                <w:rFonts w:cstheme="minorHAnsi"/>
                <w:sz w:val="20"/>
                <w:szCs w:val="20"/>
              </w:rPr>
              <w:fldChar w:fldCharType="separate"/>
            </w:r>
            <w:r w:rsidR="004A063F" w:rsidRPr="004A063F">
              <w:rPr>
                <w:rFonts w:cstheme="minorHAnsi"/>
                <w:noProof/>
                <w:sz w:val="20"/>
                <w:szCs w:val="20"/>
              </w:rPr>
              <w:t>[32]</w:t>
            </w:r>
            <w:r w:rsidRPr="007A1F02">
              <w:rPr>
                <w:rFonts w:cstheme="minorHAnsi"/>
                <w:sz w:val="20"/>
                <w:szCs w:val="20"/>
              </w:rPr>
              <w:fldChar w:fldCharType="end"/>
            </w:r>
          </w:p>
        </w:tc>
        <w:tc>
          <w:tcPr>
            <w:tcW w:w="2520" w:type="dxa"/>
            <w:noWrap/>
            <w:hideMark/>
          </w:tcPr>
          <w:p w14:paraId="1A6A1870" w14:textId="699199E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w:t>
            </w:r>
            <w:r w:rsidRPr="007A1F02">
              <w:rPr>
                <w:rFonts w:cstheme="minorHAnsi"/>
                <w:sz w:val="20"/>
                <w:szCs w:val="20"/>
              </w:rPr>
              <w:t xml:space="preserve"> Island</w:t>
            </w:r>
            <w:r>
              <w:rPr>
                <w:rFonts w:cstheme="minorHAnsi"/>
                <w:sz w:val="20"/>
                <w:szCs w:val="20"/>
              </w:rPr>
              <w:t>s, AK</w:t>
            </w:r>
          </w:p>
        </w:tc>
        <w:tc>
          <w:tcPr>
            <w:tcW w:w="1260" w:type="dxa"/>
            <w:noWrap/>
            <w:hideMark/>
          </w:tcPr>
          <w:p w14:paraId="50A8A4BC"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4A15CA0" w14:textId="76375FC4"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0.18</w:t>
            </w:r>
            <w:r w:rsidRPr="001A3895">
              <w:rPr>
                <w:rFonts w:cstheme="minorHAnsi"/>
                <w:sz w:val="20"/>
                <w:szCs w:val="20"/>
                <w:vertAlign w:val="superscript"/>
              </w:rPr>
              <w:t>*</w:t>
            </w:r>
          </w:p>
        </w:tc>
      </w:tr>
      <w:tr w:rsidR="00B6213C" w:rsidRPr="003F2682" w14:paraId="77EE3D19"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794167EF" w14:textId="77777777" w:rsidR="00B6213C" w:rsidRPr="003F2682" w:rsidRDefault="00B6213C" w:rsidP="00F14473">
            <w:pPr>
              <w:spacing w:line="480" w:lineRule="auto"/>
              <w:rPr>
                <w:rFonts w:cstheme="minorHAnsi"/>
                <w:b w:val="0"/>
                <w:bCs w:val="0"/>
                <w:sz w:val="20"/>
                <w:szCs w:val="20"/>
              </w:rPr>
            </w:pPr>
            <w:r w:rsidRPr="003F2682">
              <w:rPr>
                <w:rFonts w:cstheme="minorHAnsi"/>
                <w:b w:val="0"/>
                <w:bCs w:val="0"/>
                <w:sz w:val="20"/>
                <w:szCs w:val="20"/>
              </w:rPr>
              <w:t>2006</w:t>
            </w:r>
          </w:p>
        </w:tc>
        <w:tc>
          <w:tcPr>
            <w:tcW w:w="1080" w:type="dxa"/>
            <w:noWrap/>
          </w:tcPr>
          <w:p w14:paraId="5D3D3A3A" w14:textId="35BF6C98" w:rsidR="00B6213C" w:rsidRPr="003F2682"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4A063F">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[32]","plainTextFormattedCitation":"[32]","previouslyFormattedCitation":"[30]"},"properties":{"noteIndex":0},"schema":"https://github.com/citation-style-language/schema/raw/master/csl-citation.json"}</w:instrText>
            </w:r>
            <w:r>
              <w:rPr>
                <w:rFonts w:cstheme="minorHAnsi"/>
                <w:sz w:val="20"/>
                <w:szCs w:val="20"/>
              </w:rPr>
              <w:fldChar w:fldCharType="separate"/>
            </w:r>
            <w:r w:rsidR="004A063F" w:rsidRPr="004A063F">
              <w:rPr>
                <w:rFonts w:cstheme="minorHAnsi"/>
                <w:noProof/>
                <w:sz w:val="20"/>
                <w:szCs w:val="20"/>
              </w:rPr>
              <w:t>[32]</w:t>
            </w:r>
            <w:r>
              <w:rPr>
                <w:rFonts w:cstheme="minorHAnsi"/>
                <w:sz w:val="20"/>
                <w:szCs w:val="20"/>
              </w:rPr>
              <w:fldChar w:fldCharType="end"/>
            </w:r>
          </w:p>
        </w:tc>
        <w:tc>
          <w:tcPr>
            <w:tcW w:w="2520" w:type="dxa"/>
            <w:noWrap/>
          </w:tcPr>
          <w:p w14:paraId="10EFAD66" w14:textId="77777777" w:rsidR="00B6213C" w:rsidRPr="003F2682"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55DBCBDD" w14:textId="77777777" w:rsidR="00B6213C" w:rsidRPr="003F2682"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6C28C4C2" w14:textId="77777777" w:rsidR="00B6213C" w:rsidRPr="003F2682"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0.20</w:t>
            </w:r>
          </w:p>
        </w:tc>
      </w:tr>
      <w:tr w:rsidR="00B6213C" w:rsidRPr="007A1F02" w14:paraId="22D28DE4" w14:textId="502CEC6F"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459D13C" w14:textId="4BD4EF6A"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88-2000</w:t>
            </w:r>
          </w:p>
        </w:tc>
        <w:tc>
          <w:tcPr>
            <w:tcW w:w="1080" w:type="dxa"/>
            <w:noWrap/>
            <w:hideMark/>
          </w:tcPr>
          <w:p w14:paraId="54BCB5F3" w14:textId="4B9A214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Pr="00412DE4">
              <w:rPr>
                <w:rFonts w:cstheme="minorHAnsi"/>
                <w:noProof/>
                <w:sz w:val="20"/>
                <w:szCs w:val="20"/>
              </w:rPr>
              <w:t>[33]</w:t>
            </w:r>
            <w:r w:rsidRPr="007A1F02">
              <w:rPr>
                <w:rFonts w:cstheme="minorHAnsi"/>
                <w:sz w:val="20"/>
                <w:szCs w:val="20"/>
              </w:rPr>
              <w:fldChar w:fldCharType="end"/>
            </w:r>
          </w:p>
        </w:tc>
        <w:tc>
          <w:tcPr>
            <w:tcW w:w="2520" w:type="dxa"/>
            <w:noWrap/>
            <w:hideMark/>
          </w:tcPr>
          <w:p w14:paraId="669D0C3C" w14:textId="2D4FCAD8"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2768030B"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C047A40" w14:textId="1BED33C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w:t>
            </w:r>
            <w:r>
              <w:rPr>
                <w:rFonts w:cstheme="minorHAnsi"/>
                <w:sz w:val="20"/>
                <w:szCs w:val="20"/>
              </w:rPr>
              <w:t>0</w:t>
            </w:r>
          </w:p>
        </w:tc>
      </w:tr>
      <w:tr w:rsidR="00B6213C" w:rsidRPr="007A1F02" w14:paraId="2D0FA715" w14:textId="068A36BE"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29A36DA" w14:textId="7247A846"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8-1989</w:t>
            </w:r>
          </w:p>
        </w:tc>
        <w:tc>
          <w:tcPr>
            <w:tcW w:w="1080" w:type="dxa"/>
            <w:noWrap/>
            <w:hideMark/>
          </w:tcPr>
          <w:p w14:paraId="7137068F" w14:textId="069A0C2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67039316" w14:textId="280D0AF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A393DE5"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4452E57" w14:textId="44D33760"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0.22</w:t>
            </w:r>
          </w:p>
        </w:tc>
      </w:tr>
      <w:tr w:rsidR="00B6213C" w:rsidRPr="007A1F02" w14:paraId="008B1B4E" w14:textId="0ED3C196"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814FDC" w14:textId="5866E33A"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1EE1B7B7" w14:textId="12C7482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5451A6A5" w14:textId="6C5EADE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62019F2E"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276FA148" w14:textId="02C4E96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B6213C" w:rsidRPr="007A1F02" w14:paraId="1D5EF6A9" w14:textId="27F3E2F1"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3A33222" w14:textId="0BDC735C"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6-1999</w:t>
            </w:r>
          </w:p>
        </w:tc>
        <w:tc>
          <w:tcPr>
            <w:tcW w:w="1080" w:type="dxa"/>
            <w:noWrap/>
            <w:hideMark/>
          </w:tcPr>
          <w:p w14:paraId="56C74866" w14:textId="42F6CB5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4A063F">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 Southern Ocean: 1991-2001","type":"article-journal","volume":"24"},"uris":["http://www.mendeley.com/documents/?uuid=e21715ae-7513-3520-9990-35905210c35c"]}],"mendeley":{"formattedCitation":"[31]","plainTextFormattedCitation":"[31]","previouslyFormattedCitation":"[32]"},"properties":{"noteIndex":0},"schema":"https://github.com/citation-style-language/schema/raw/master/csl-citation.json"}</w:instrText>
            </w:r>
            <w:r w:rsidRPr="007A1F02">
              <w:rPr>
                <w:rFonts w:cstheme="minorHAnsi"/>
                <w:sz w:val="20"/>
                <w:szCs w:val="20"/>
              </w:rPr>
              <w:fldChar w:fldCharType="separate"/>
            </w:r>
            <w:r w:rsidR="004A063F" w:rsidRPr="004A063F">
              <w:rPr>
                <w:rFonts w:cstheme="minorHAnsi"/>
                <w:noProof/>
                <w:sz w:val="20"/>
                <w:szCs w:val="20"/>
              </w:rPr>
              <w:t>[31]</w:t>
            </w:r>
            <w:r w:rsidRPr="007A1F02">
              <w:rPr>
                <w:rFonts w:cstheme="minorHAnsi"/>
                <w:sz w:val="20"/>
                <w:szCs w:val="20"/>
              </w:rPr>
              <w:fldChar w:fldCharType="end"/>
            </w:r>
          </w:p>
        </w:tc>
        <w:tc>
          <w:tcPr>
            <w:tcW w:w="2520" w:type="dxa"/>
            <w:noWrap/>
            <w:hideMark/>
          </w:tcPr>
          <w:p w14:paraId="363154C9" w14:textId="52AABD7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7CFD053D" w14:textId="358CA1E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65C3A35C" w14:textId="61E882E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B6213C" w:rsidRPr="007A1F02" w14:paraId="05466659" w14:textId="46CFAA13"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F297CFF" w14:textId="65216B66" w:rsidR="00B6213C" w:rsidRPr="005718EB" w:rsidRDefault="00B6213C" w:rsidP="00CA40D3">
            <w:pPr>
              <w:spacing w:line="480" w:lineRule="auto"/>
              <w:rPr>
                <w:rFonts w:cstheme="minorHAnsi"/>
                <w:b w:val="0"/>
                <w:sz w:val="20"/>
                <w:szCs w:val="20"/>
              </w:rPr>
            </w:pPr>
            <w:r w:rsidRPr="005718EB">
              <w:rPr>
                <w:rFonts w:cstheme="minorHAnsi"/>
                <w:b w:val="0"/>
                <w:sz w:val="20"/>
                <w:szCs w:val="20"/>
              </w:rPr>
              <w:t>200</w:t>
            </w:r>
            <w:r>
              <w:rPr>
                <w:rFonts w:cstheme="minorHAnsi"/>
                <w:b w:val="0"/>
                <w:sz w:val="20"/>
                <w:szCs w:val="20"/>
              </w:rPr>
              <w:t>1-2007</w:t>
            </w:r>
          </w:p>
        </w:tc>
        <w:tc>
          <w:tcPr>
            <w:tcW w:w="1080" w:type="dxa"/>
            <w:noWrap/>
            <w:hideMark/>
          </w:tcPr>
          <w:p w14:paraId="55AD270A" w14:textId="066A482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plainTextFormattedCitation":"[18]","previouslyFormattedCitation":"[18]"},"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[18]</w:t>
            </w:r>
            <w:r w:rsidRPr="007A1F02">
              <w:rPr>
                <w:rFonts w:cstheme="minorHAnsi"/>
                <w:sz w:val="20"/>
                <w:szCs w:val="20"/>
              </w:rPr>
              <w:fldChar w:fldCharType="end"/>
            </w:r>
          </w:p>
        </w:tc>
        <w:tc>
          <w:tcPr>
            <w:tcW w:w="2520" w:type="dxa"/>
            <w:noWrap/>
            <w:hideMark/>
          </w:tcPr>
          <w:p w14:paraId="6EBF93C1" w14:textId="6E0C50D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w:t>
            </w:r>
            <w:r>
              <w:rPr>
                <w:rFonts w:cstheme="minorHAnsi"/>
                <w:sz w:val="20"/>
                <w:szCs w:val="20"/>
              </w:rPr>
              <w:t>EAK &amp; northern BC</w:t>
            </w:r>
          </w:p>
        </w:tc>
        <w:tc>
          <w:tcPr>
            <w:tcW w:w="1260" w:type="dxa"/>
            <w:noWrap/>
            <w:hideMark/>
          </w:tcPr>
          <w:p w14:paraId="426446B9"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6154978A" w14:textId="1E0A484F"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0.26</w:t>
            </w:r>
          </w:p>
        </w:tc>
      </w:tr>
      <w:tr w:rsidR="00B6213C" w:rsidRPr="007A1F02" w14:paraId="0B8305BE" w14:textId="045BA8C0"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8D1164E" w14:textId="3C975A8C"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0851B476" w14:textId="001E2AC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4184CBBD" w14:textId="1E21DBFD"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4F90819"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DC4371D" w14:textId="7DA2CF4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0.27</w:t>
            </w:r>
          </w:p>
        </w:tc>
      </w:tr>
      <w:tr w:rsidR="00B6213C" w:rsidRPr="007A1F02" w14:paraId="5685BC82" w14:textId="10605CA4"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C7FF1F6" w14:textId="37C45353"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13723D17" w14:textId="5F6934F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09E6337" w14:textId="6BF478EC"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770F355F"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3B5211E8" w14:textId="43CCDF4F"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0.27</w:t>
            </w:r>
          </w:p>
        </w:tc>
      </w:tr>
      <w:tr w:rsidR="00B6213C" w:rsidRPr="007A1F02" w14:paraId="50C5C4C3" w14:textId="2613969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8CEED95" w14:textId="67DB2A4D"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057D1A8A" w14:textId="34AA361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B6FD675" w14:textId="232C545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4BB39634"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226ACF2" w14:textId="7ACBA5E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B6213C" w:rsidRPr="007A1F02" w14:paraId="711DE242" w14:textId="0E3D7575"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01EDFD3" w14:textId="2331EDF8" w:rsidR="00B6213C" w:rsidRPr="005718EB" w:rsidRDefault="00B6213C" w:rsidP="00CA40D3">
            <w:pPr>
              <w:spacing w:line="480" w:lineRule="auto"/>
              <w:rPr>
                <w:rFonts w:cstheme="minorHAnsi"/>
                <w:b w:val="0"/>
                <w:sz w:val="20"/>
                <w:szCs w:val="20"/>
              </w:rPr>
            </w:pPr>
            <w:r w:rsidRPr="005718EB">
              <w:rPr>
                <w:rFonts w:cstheme="minorHAnsi"/>
                <w:b w:val="0"/>
                <w:sz w:val="20"/>
                <w:szCs w:val="20"/>
              </w:rPr>
              <w:t>1988</w:t>
            </w:r>
            <w:r>
              <w:rPr>
                <w:rFonts w:cstheme="minorHAnsi"/>
                <w:b w:val="0"/>
                <w:sz w:val="20"/>
                <w:szCs w:val="20"/>
              </w:rPr>
              <w:t>-1989</w:t>
            </w:r>
          </w:p>
        </w:tc>
        <w:tc>
          <w:tcPr>
            <w:tcW w:w="1080" w:type="dxa"/>
            <w:noWrap/>
            <w:hideMark/>
          </w:tcPr>
          <w:p w14:paraId="3B7D4EC3" w14:textId="13E9186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{"citationItems":[{"id":"ITEM-1","itemData":{"abstract":"Neck collars of man-made marine debris were seen on 208 Antarctic fur seals (and removed from 170) during the 142 days of the 1988-1989 pup-rearing season at Bird Island, South Georgia. This represents at least 0.1% of the total Bird Island population and a minimum of 0.4% of animals in the best covered areas; a maximum value might approach 1%. Polypropylene straps (packaging bands) formed 59% of collars, nylon string (16%), fishing net (13%) and six other materials comprised the rest. Males accounted for 71% of entanglements, 88% of which were of young (1-4 yr old) animals; females accounted for 64% of animals older than this. Obvious physical injury was being caused to 30% of animals and only on 19% of animals was the collar loose enough potentially to come off. The magnitude of the problem at South Georgia is similar to that with northern fur seals at the Pribilof Islands, where a significant population decline has occurred concurrently. Antarctic fur seals are still increasing in numbers but stricter controls on the jettisoning of debris into the Southern Ocean ate needed if the entanglement problem is not to increase beyond the level of a potential threat.","author":[{"dropping-particle":"","family":"Croxall","given":"J P","non-dropping-particle":"","parse-names":false,"suffix":""},{"dropping-particle":"","family":"Rodwell","given":"S","non-dropping-particle":"","parse-names":false,"suffix":""},{"dropping-particle":"","family":"Boyd","given":"I L","non-dropping-particle":"","parse-names":false,"suffix":""}],"container-title":"Marine Mammal Science","id":"ITEM-1","issue":"3","issued":{"date-parts":[["1990"]]},"note":"Summary: \nBird Island, South Georgia surveyed during 1988-1989 pup-rearing season. At least 0.1% total population entangled, up to 1% in best-covered areas. Packing bands were 59% of collars (all reported entanglements were collars), Males = 79% of entanglements, 88% of which were young. Of adults (&amp;gt;4), females 64%. Females had more severe entanglements on average than males. Only 19% of collars loose enough to come off naturally, so authors assume other 81% will eventually die.","page":"221-233","title":"Entanglement in Man‐Made Debris of Antarctic Fur Seals At Bird Island, South Georgia","type":"article-journal","volume":"6"},"uris":["http://www.mendeley.com/documents/?uuid=fc16ed04-64eb-3e55-a9b2-50c3d0d04eff"]}],"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Pr="009A680F">
              <w:rPr>
                <w:rFonts w:cstheme="minorHAnsi"/>
                <w:noProof/>
                <w:sz w:val="20"/>
                <w:szCs w:val="20"/>
              </w:rPr>
              <w:t>[34]</w:t>
            </w:r>
            <w:r w:rsidRPr="007A1F02">
              <w:rPr>
                <w:rFonts w:cstheme="minorHAnsi"/>
                <w:sz w:val="20"/>
                <w:szCs w:val="20"/>
              </w:rPr>
              <w:fldChar w:fldCharType="end"/>
            </w:r>
          </w:p>
        </w:tc>
        <w:tc>
          <w:tcPr>
            <w:tcW w:w="2520" w:type="dxa"/>
            <w:noWrap/>
            <w:hideMark/>
          </w:tcPr>
          <w:p w14:paraId="51434FA7" w14:textId="6A0F47F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Bird Island</w:t>
            </w:r>
            <w:r>
              <w:rPr>
                <w:rFonts w:cstheme="minorHAnsi"/>
                <w:sz w:val="20"/>
                <w:szCs w:val="20"/>
              </w:rPr>
              <w:t>, South Georgia</w:t>
            </w:r>
          </w:p>
        </w:tc>
        <w:tc>
          <w:tcPr>
            <w:tcW w:w="1260" w:type="dxa"/>
            <w:noWrap/>
            <w:hideMark/>
          </w:tcPr>
          <w:p w14:paraId="0A25F32F"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79DF071" w14:textId="06A937F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B6213C" w:rsidRPr="007A1F02" w14:paraId="419194DF" w14:textId="4C9CE351"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27DFB8F" w14:textId="0B94D41E"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89-2000</w:t>
            </w:r>
          </w:p>
        </w:tc>
        <w:tc>
          <w:tcPr>
            <w:tcW w:w="1080" w:type="dxa"/>
            <w:noWrap/>
            <w:hideMark/>
          </w:tcPr>
          <w:p w14:paraId="562860E8" w14:textId="7684D10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Pr="00412DE4">
              <w:rPr>
                <w:rFonts w:cstheme="minorHAnsi"/>
                <w:noProof/>
                <w:sz w:val="20"/>
                <w:szCs w:val="20"/>
              </w:rPr>
              <w:t>[33]</w:t>
            </w:r>
            <w:r w:rsidRPr="007A1F02">
              <w:rPr>
                <w:rFonts w:cstheme="minorHAnsi"/>
                <w:sz w:val="20"/>
                <w:szCs w:val="20"/>
              </w:rPr>
              <w:fldChar w:fldCharType="end"/>
            </w:r>
          </w:p>
        </w:tc>
        <w:tc>
          <w:tcPr>
            <w:tcW w:w="2520" w:type="dxa"/>
            <w:noWrap/>
            <w:hideMark/>
          </w:tcPr>
          <w:p w14:paraId="661A9AD1" w14:textId="50896A7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F37E25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4AB5F555" w14:textId="2831482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B6213C" w:rsidRPr="007A1F02" w14:paraId="6BCC52D3" w14:textId="03020969"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09046F" w14:textId="2741D4AE" w:rsidR="00B6213C" w:rsidRPr="005718EB" w:rsidRDefault="00B6213C" w:rsidP="00CA40D3">
            <w:pPr>
              <w:spacing w:line="480" w:lineRule="auto"/>
              <w:rPr>
                <w:rFonts w:cstheme="minorHAnsi"/>
                <w:b w:val="0"/>
                <w:sz w:val="20"/>
                <w:szCs w:val="20"/>
              </w:rPr>
            </w:pPr>
            <w:r w:rsidRPr="005718EB">
              <w:rPr>
                <w:rFonts w:cstheme="minorHAnsi"/>
                <w:b w:val="0"/>
                <w:sz w:val="20"/>
                <w:szCs w:val="20"/>
              </w:rPr>
              <w:t>20</w:t>
            </w:r>
            <w:r>
              <w:rPr>
                <w:rFonts w:cstheme="minorHAnsi"/>
                <w:b w:val="0"/>
                <w:sz w:val="20"/>
                <w:szCs w:val="20"/>
              </w:rPr>
              <w:t>10-2018</w:t>
            </w:r>
          </w:p>
        </w:tc>
        <w:tc>
          <w:tcPr>
            <w:tcW w:w="1080" w:type="dxa"/>
            <w:noWrap/>
            <w:hideMark/>
          </w:tcPr>
          <w:p w14:paraId="39FBCC80" w14:textId="2D1F9A96"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w:t>
            </w:r>
          </w:p>
        </w:tc>
        <w:tc>
          <w:tcPr>
            <w:tcW w:w="2520" w:type="dxa"/>
            <w:noWrap/>
            <w:hideMark/>
          </w:tcPr>
          <w:p w14:paraId="0BE10A7E" w14:textId="477F58B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14729BE8"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585FBC6C" w14:textId="422269B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0.43</w:t>
            </w:r>
          </w:p>
        </w:tc>
      </w:tr>
      <w:tr w:rsidR="00B6213C" w:rsidRPr="007A1F02" w14:paraId="51159006" w14:textId="40C3CE5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0B630B1" w14:textId="26C91223"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sidR="00A34F3A">
              <w:rPr>
                <w:rFonts w:cstheme="minorHAnsi"/>
                <w:b w:val="0"/>
                <w:sz w:val="20"/>
                <w:szCs w:val="20"/>
              </w:rPr>
              <w:t>1-1995</w:t>
            </w:r>
          </w:p>
        </w:tc>
        <w:tc>
          <w:tcPr>
            <w:tcW w:w="1080" w:type="dxa"/>
            <w:noWrap/>
            <w:hideMark/>
          </w:tcPr>
          <w:p w14:paraId="0876CA73" w14:textId="72FE92C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4A063F">
              <w:rPr>
                <w:rFonts w:cstheme="minorHAnsi"/>
                <w:sz w:val="20"/>
                <w:szCs w:val="20"/>
              </w:rPr>
              <w:instrText>ADDIN CSL_CITATION {"citationItems":[{"id":"ITEM-1","itemData":{"ISSN":"00900656","author":[{"dropping-particle":"","family":"Zavala-González","given":"Alfredo","non-dropping-particle":"","parse-names":false,"suffix":""},{"dropping-particle":"","family":"Mellink","given":"Eric","non-dropping-particle":"","parse-names":false,"suffix":""}],"container-title":"Fishery Bulletin","id":"ITEM-1","issued":{"date-parts":[["1997"]]},"page":"180-184","title":"Entanglement of California sea lions, Zalophus californianus californianus, in fishing gear in the central-northern part of the Gulf of California, Mexico","type":"article-journal","volume":"95"},"uris":["http://www.mendeley.com/documents/?uuid=58e2687e-e6d5-46f6-8b31-81facdc6d946"]}],"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Pr="009A680F">
              <w:rPr>
                <w:rFonts w:cstheme="minorHAnsi"/>
                <w:noProof/>
                <w:sz w:val="20"/>
                <w:szCs w:val="20"/>
              </w:rPr>
              <w:t>[35]</w:t>
            </w:r>
            <w:r w:rsidRPr="007A1F02">
              <w:rPr>
                <w:rFonts w:cstheme="minorHAnsi"/>
                <w:sz w:val="20"/>
                <w:szCs w:val="20"/>
              </w:rPr>
              <w:fldChar w:fldCharType="end"/>
            </w:r>
          </w:p>
        </w:tc>
        <w:tc>
          <w:tcPr>
            <w:tcW w:w="2520" w:type="dxa"/>
            <w:noWrap/>
            <w:hideMark/>
          </w:tcPr>
          <w:p w14:paraId="50415094" w14:textId="766CF68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Gulf of California</w:t>
            </w:r>
            <w:r>
              <w:rPr>
                <w:rFonts w:cstheme="minorHAnsi"/>
                <w:sz w:val="20"/>
                <w:szCs w:val="20"/>
              </w:rPr>
              <w:t>, Mexico</w:t>
            </w:r>
          </w:p>
        </w:tc>
        <w:tc>
          <w:tcPr>
            <w:tcW w:w="1260" w:type="dxa"/>
            <w:noWrap/>
            <w:hideMark/>
          </w:tcPr>
          <w:p w14:paraId="161F9CE5"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2513972" w14:textId="0689904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0.49</w:t>
            </w:r>
          </w:p>
        </w:tc>
      </w:tr>
      <w:tr w:rsidR="00B6213C" w:rsidRPr="007A1F02" w14:paraId="0943DFC6" w14:textId="640FA5CA"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501B9B2" w14:textId="3D81465B" w:rsidR="00B6213C" w:rsidRPr="005718EB" w:rsidRDefault="00B97E3E" w:rsidP="00F14473">
            <w:pPr>
              <w:spacing w:line="480" w:lineRule="auto"/>
              <w:rPr>
                <w:rFonts w:cstheme="minorHAnsi"/>
                <w:b w:val="0"/>
                <w:sz w:val="20"/>
                <w:szCs w:val="20"/>
              </w:rPr>
            </w:pPr>
            <w:r>
              <w:rPr>
                <w:rFonts w:cstheme="minorHAnsi"/>
                <w:b w:val="0"/>
                <w:sz w:val="20"/>
                <w:szCs w:val="20"/>
              </w:rPr>
              <w:t>1995-2005</w:t>
            </w:r>
          </w:p>
        </w:tc>
        <w:tc>
          <w:tcPr>
            <w:tcW w:w="1080" w:type="dxa"/>
            <w:noWrap/>
            <w:hideMark/>
          </w:tcPr>
          <w:p w14:paraId="6E3DCC36" w14:textId="3FB8B022" w:rsidR="00B6213C" w:rsidRPr="007A1F02" w:rsidRDefault="00B6213C" w:rsidP="00F144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{"citationItems":[{"id":"ITEM-1","itemData":{"DOI":"10.1016/j.marpolbul.2005.12.003","ISSN":"0025326X","abstract":"New Zealand fur seals in the Kaikoura region breed near a town with expanding tourist and fishing industries and commonly come ashore entangled in nets and plastic debris. However, the rate at which entanglement occurs was previously unknown. A decade of Department of Conservation seal callout data was analysed to determine the level of entanglement in the region and the most common debris type. Monitoring of adult female fur seals released from entanglement provided information on the potential for serious wounds to heal and survivorship of released individuals. Entanglement rates of pinnipeds in Kaikoura are some of the highest reported world-wide (average range: 0.6-2.8%) with green trawl net (42%), and plastic strapping tape (31%) together contributing the most to debris types. Nearly half of the reported entangled seals are successfully released (43%) and post-release monitoring shows that with appropriate intervention the chance of an individual surviving even with a significant entanglement wound is high. Our study demonstrates that while entanglement in the region is high, a successful intervention protocol may help reduce the potential for entanglement-related mortality in the region. © 2005 Elsevier Ltd. All rights reserved.","author":[{"dropping-particle":"","family":"Boren","given":"Laura J.","non-dropping-particle":"","parse-names":false,"suffix":""},{"dropping-particle":"","family":"Morrissey","given":"Mike","non-dropping-particle":"","parse-names":false,"suffix":""},{"dropping-particle":"","family":"Muller","given":"Chris G.","non-dropping-particle":"","parse-names":false,"suffix":""},{"dropping-particle":"","family":"Gemmell","given":"Neil J.","non-dropping-particle":"","parse-names":false,"suffix":""}],"container-title":"Marine Pollution Bulletin","id":"ITEM-1","issue":"4","issued":{"date-parts":[["2006"]]},"page":"442-446","title":"Entanglement of New Zealand fur seals in man-made debris at Kaikoura, New Zealand","type":"article-journal","volume":"52"},"uris":["http://www.mendeley.com/documents/?uuid=66fdd200-21b8-4518-bf72-a262fafae65f"]}],"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Pr="009A680F">
              <w:rPr>
                <w:rFonts w:cstheme="minorHAnsi"/>
                <w:noProof/>
                <w:sz w:val="20"/>
                <w:szCs w:val="20"/>
              </w:rPr>
              <w:t>[36]</w:t>
            </w:r>
            <w:r w:rsidRPr="007A1F02">
              <w:rPr>
                <w:rFonts w:cstheme="minorHAnsi"/>
                <w:sz w:val="20"/>
                <w:szCs w:val="20"/>
              </w:rPr>
              <w:fldChar w:fldCharType="end"/>
            </w:r>
          </w:p>
        </w:tc>
        <w:tc>
          <w:tcPr>
            <w:tcW w:w="2520" w:type="dxa"/>
            <w:noWrap/>
            <w:hideMark/>
          </w:tcPr>
          <w:p w14:paraId="53D018B2" w14:textId="77777777" w:rsidR="00B6213C" w:rsidRPr="007A1F02" w:rsidRDefault="00B6213C" w:rsidP="00F144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Kaikoura</w:t>
            </w:r>
            <w:r>
              <w:rPr>
                <w:rFonts w:cstheme="minorHAnsi"/>
                <w:sz w:val="20"/>
                <w:szCs w:val="20"/>
              </w:rPr>
              <w:t>, New Zealand</w:t>
            </w:r>
          </w:p>
        </w:tc>
        <w:tc>
          <w:tcPr>
            <w:tcW w:w="1260" w:type="dxa"/>
            <w:noWrap/>
            <w:hideMark/>
          </w:tcPr>
          <w:p w14:paraId="71503FD9" w14:textId="77777777" w:rsidR="00B6213C" w:rsidRPr="007A1F02" w:rsidRDefault="00B6213C" w:rsidP="00F144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742D4F30" w14:textId="77777777" w:rsidR="00B6213C" w:rsidRPr="007A1F02" w:rsidRDefault="00B6213C" w:rsidP="00F144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0.6-</w:t>
            </w:r>
            <w:r w:rsidRPr="007A1F02">
              <w:rPr>
                <w:rFonts w:cstheme="minorHAnsi"/>
                <w:sz w:val="20"/>
                <w:szCs w:val="20"/>
              </w:rPr>
              <w:t>2.84</w:t>
            </w:r>
          </w:p>
        </w:tc>
      </w:tr>
      <w:tr w:rsidR="00B6213C" w:rsidRPr="007A1F02" w14:paraId="72C259D2" w14:textId="19A99E6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4307610" w14:textId="77777777" w:rsidR="00B6213C" w:rsidRPr="005718EB" w:rsidRDefault="00B6213C" w:rsidP="00F14473">
            <w:pPr>
              <w:spacing w:line="480" w:lineRule="auto"/>
              <w:rPr>
                <w:rFonts w:cstheme="minorHAnsi"/>
                <w:b w:val="0"/>
                <w:sz w:val="20"/>
                <w:szCs w:val="20"/>
              </w:rPr>
            </w:pPr>
            <w:r w:rsidRPr="005718EB">
              <w:rPr>
                <w:rFonts w:cstheme="minorHAnsi"/>
                <w:b w:val="0"/>
                <w:sz w:val="20"/>
                <w:szCs w:val="20"/>
              </w:rPr>
              <w:t>1983</w:t>
            </w:r>
          </w:p>
        </w:tc>
        <w:tc>
          <w:tcPr>
            <w:tcW w:w="1080" w:type="dxa"/>
            <w:noWrap/>
            <w:hideMark/>
          </w:tcPr>
          <w:p w14:paraId="522DFAE2" w14:textId="7CD8DF1D" w:rsidR="00B6213C" w:rsidRPr="007A1F02"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uthor":[{"dropping-particle":"","family":"Scordino","given":"Joe","non-dropping-particle":"","parse-names":false,"suffix":""},{"dropping-particle":"","family":"Beekman","given":"Gerard","non-dropping-particle":"","parse-names":false,"suffix":""},{"dropping-particle":"","family":"Kajimura","given":"Hiroshi","non-dropping-particle":"","parse-names":false,"suffix":""},{"dropping-particle":"","family":"Yoshida","given":"Kazumoto","non-dropping-particle":"","parse-names":false,"suffix":""},{"dropping-particle":"","family":"Fujimaki","given":"Yasutoshi","non-dropping-particle":"","parse-names":false,"suffix":""},{"dropping-particle":"","family":"Tomita","given":"Marianne","non-dropping-particle":"","parse-names":false,"suffix":""}],"container-title":"Background paper submitted to the 27th Annual meeting of the Stranding Scientific Committee, North Pacific Fur Seal Commission. March 29-April 6, 1984 Moscow, Russia","id":"ITEM-1","issued":{"date-parts":[["1984"]]},"title":"Investigations on fur seal entanglement in 1983 and comparisons with 1981 and 1982 entanglement data, St. Paul Island, Alaska.","type":"paper-conference"},"uris":["http://www.mendeley.com/documents/?uuid=a29a6024-4639-4622-ab09-9b20aa67ab53"]}],"mendeley":{"formattedCitation":"[37]","plainTextFormattedCitation":"[37]","previouslyFormattedCitation":"[37]"},"properties":{"noteIndex":0},"schema":"https://github.com/citation-style-language/schema/raw/master/csl-citation.json"}</w:instrText>
            </w:r>
            <w:r w:rsidRPr="007A1F02">
              <w:rPr>
                <w:rFonts w:cstheme="minorHAnsi"/>
                <w:sz w:val="20"/>
                <w:szCs w:val="20"/>
              </w:rPr>
              <w:fldChar w:fldCharType="separate"/>
            </w:r>
            <w:r w:rsidRPr="009A680F">
              <w:rPr>
                <w:rFonts w:cstheme="minorHAnsi"/>
                <w:noProof/>
                <w:sz w:val="20"/>
                <w:szCs w:val="20"/>
              </w:rPr>
              <w:t>[37]</w:t>
            </w:r>
            <w:r w:rsidRPr="007A1F02">
              <w:rPr>
                <w:rFonts w:cstheme="minorHAnsi"/>
                <w:sz w:val="20"/>
                <w:szCs w:val="20"/>
              </w:rPr>
              <w:fldChar w:fldCharType="end"/>
            </w:r>
          </w:p>
        </w:tc>
        <w:tc>
          <w:tcPr>
            <w:tcW w:w="2520" w:type="dxa"/>
            <w:noWrap/>
            <w:hideMark/>
          </w:tcPr>
          <w:p w14:paraId="48FE9D59" w14:textId="77777777" w:rsidR="00B6213C" w:rsidRPr="007A1F02"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6AE732BA" w14:textId="77777777" w:rsidR="00B6213C" w:rsidRPr="007A1F02"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291E9C7" w14:textId="122DEBAA" w:rsidR="00B6213C" w:rsidRPr="00ED2671"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sidRPr="007A1F02">
              <w:rPr>
                <w:rFonts w:cstheme="minorHAnsi"/>
                <w:sz w:val="20"/>
                <w:szCs w:val="20"/>
              </w:rPr>
              <w:t>0.</w:t>
            </w:r>
            <w:r>
              <w:rPr>
                <w:rFonts w:cstheme="minorHAnsi"/>
                <w:sz w:val="20"/>
                <w:szCs w:val="20"/>
              </w:rPr>
              <w:t>75</w:t>
            </w:r>
            <w:r>
              <w:rPr>
                <w:rFonts w:cstheme="minorHAnsi"/>
                <w:sz w:val="20"/>
                <w:szCs w:val="20"/>
                <w:vertAlign w:val="superscript"/>
              </w:rPr>
              <w:t>*</w:t>
            </w:r>
          </w:p>
        </w:tc>
      </w:tr>
      <w:tr w:rsidR="00B6213C" w:rsidRPr="00ED2671" w14:paraId="223B7A4D" w14:textId="7777777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A32146E" w14:textId="20100462" w:rsidR="00B6213C" w:rsidRPr="00ED2671" w:rsidRDefault="00B6213C" w:rsidP="00CA40D3">
            <w:pPr>
              <w:spacing w:line="480" w:lineRule="auto"/>
              <w:rPr>
                <w:rFonts w:cstheme="minorHAnsi"/>
                <w:b w:val="0"/>
                <w:bCs w:val="0"/>
                <w:sz w:val="20"/>
                <w:szCs w:val="20"/>
              </w:rPr>
            </w:pPr>
            <w:r w:rsidRPr="00ED2671">
              <w:rPr>
                <w:rFonts w:cstheme="minorHAnsi"/>
                <w:b w:val="0"/>
                <w:bCs w:val="0"/>
                <w:sz w:val="20"/>
                <w:szCs w:val="20"/>
              </w:rPr>
              <w:t>1984</w:t>
            </w:r>
          </w:p>
        </w:tc>
        <w:tc>
          <w:tcPr>
            <w:tcW w:w="1080" w:type="dxa"/>
            <w:noWrap/>
          </w:tcPr>
          <w:p w14:paraId="4E46B17A" w14:textId="5011421F"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[38]","plainTextFormattedCitation":"[38]","previouslyFormattedCitation":"[38]"},"properties":{"noteIndex":0},"schema":"https://github.com/citation-style-language/schema/raw/master/csl-citation.json"}</w:instrText>
            </w:r>
            <w:r>
              <w:rPr>
                <w:rFonts w:cstheme="minorHAnsi"/>
                <w:sz w:val="20"/>
                <w:szCs w:val="20"/>
              </w:rPr>
              <w:fldChar w:fldCharType="separate"/>
            </w:r>
            <w:r w:rsidRPr="00ED2671">
              <w:rPr>
                <w:rFonts w:cstheme="minorHAnsi"/>
                <w:noProof/>
                <w:sz w:val="20"/>
                <w:szCs w:val="20"/>
              </w:rPr>
              <w:t>[38]</w:t>
            </w:r>
            <w:r>
              <w:rPr>
                <w:rFonts w:cstheme="minorHAnsi"/>
                <w:sz w:val="20"/>
                <w:szCs w:val="20"/>
              </w:rPr>
              <w:fldChar w:fldCharType="end"/>
            </w:r>
          </w:p>
        </w:tc>
        <w:tc>
          <w:tcPr>
            <w:tcW w:w="2520" w:type="dxa"/>
            <w:noWrap/>
          </w:tcPr>
          <w:p w14:paraId="09137648" w14:textId="089903FB"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4AAD5D48" w14:textId="694B68B1"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77E064AD" w14:textId="3C3CCD2A"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vertAlign w:val="superscript"/>
              </w:rPr>
            </w:pPr>
            <w:r>
              <w:rPr>
                <w:rFonts w:cstheme="minorHAnsi"/>
                <w:sz w:val="20"/>
                <w:szCs w:val="20"/>
              </w:rPr>
              <w:t>0.78</w:t>
            </w:r>
            <w:r>
              <w:rPr>
                <w:rFonts w:cstheme="minorHAnsi"/>
                <w:sz w:val="20"/>
                <w:szCs w:val="20"/>
                <w:vertAlign w:val="superscript"/>
              </w:rPr>
              <w:t>*</w:t>
            </w:r>
          </w:p>
        </w:tc>
      </w:tr>
      <w:tr w:rsidR="00B6213C" w:rsidRPr="007A1F02" w14:paraId="7B8BEE0D" w14:textId="76BEEA9C"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2446DB3" w14:textId="69F78629" w:rsidR="00B6213C" w:rsidRPr="005718EB" w:rsidRDefault="00B6213C" w:rsidP="00CA40D3">
            <w:pPr>
              <w:spacing w:line="480" w:lineRule="auto"/>
              <w:rPr>
                <w:rFonts w:cstheme="minorHAnsi"/>
                <w:b w:val="0"/>
                <w:sz w:val="20"/>
                <w:szCs w:val="20"/>
              </w:rPr>
            </w:pPr>
            <w:r w:rsidRPr="005718EB">
              <w:rPr>
                <w:rFonts w:cstheme="minorHAnsi"/>
                <w:b w:val="0"/>
                <w:sz w:val="20"/>
                <w:szCs w:val="20"/>
              </w:rPr>
              <w:t>2001</w:t>
            </w:r>
            <w:r>
              <w:rPr>
                <w:rFonts w:cstheme="minorHAnsi"/>
                <w:b w:val="0"/>
                <w:sz w:val="20"/>
                <w:szCs w:val="20"/>
              </w:rPr>
              <w:t>-2002</w:t>
            </w:r>
          </w:p>
        </w:tc>
        <w:tc>
          <w:tcPr>
            <w:tcW w:w="1080" w:type="dxa"/>
            <w:noWrap/>
            <w:hideMark/>
          </w:tcPr>
          <w:p w14:paraId="66311DB2" w14:textId="6469E38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Pr="00412DE4">
              <w:rPr>
                <w:rFonts w:cstheme="minorHAnsi"/>
                <w:noProof/>
                <w:sz w:val="20"/>
                <w:szCs w:val="20"/>
              </w:rPr>
              <w:t>[33]</w:t>
            </w:r>
            <w:r w:rsidRPr="007A1F02">
              <w:rPr>
                <w:rFonts w:cstheme="minorHAnsi"/>
                <w:sz w:val="20"/>
                <w:szCs w:val="20"/>
              </w:rPr>
              <w:fldChar w:fldCharType="end"/>
            </w:r>
          </w:p>
        </w:tc>
        <w:tc>
          <w:tcPr>
            <w:tcW w:w="2520" w:type="dxa"/>
            <w:noWrap/>
            <w:hideMark/>
          </w:tcPr>
          <w:p w14:paraId="054D10AB" w14:textId="160AE424"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274BCF6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6680F034" w14:textId="30A824F6"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0.9</w:t>
            </w:r>
          </w:p>
        </w:tc>
      </w:tr>
      <w:tr w:rsidR="00B6213C" w:rsidRPr="007A1F02" w14:paraId="52B677CA" w14:textId="20AF0FBF"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2386FE5"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lastRenderedPageBreak/>
              <w:t>2001</w:t>
            </w:r>
          </w:p>
        </w:tc>
        <w:tc>
          <w:tcPr>
            <w:tcW w:w="1080" w:type="dxa"/>
            <w:noWrap/>
            <w:hideMark/>
          </w:tcPr>
          <w:p w14:paraId="0A2971BF" w14:textId="2CBFA3F9"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Pr="00412DE4">
              <w:rPr>
                <w:rFonts w:cstheme="minorHAnsi"/>
                <w:noProof/>
                <w:sz w:val="20"/>
                <w:szCs w:val="20"/>
              </w:rPr>
              <w:t>[33]</w:t>
            </w:r>
            <w:r w:rsidRPr="007A1F02">
              <w:rPr>
                <w:rFonts w:cstheme="minorHAnsi"/>
                <w:sz w:val="20"/>
                <w:szCs w:val="20"/>
              </w:rPr>
              <w:fldChar w:fldCharType="end"/>
            </w:r>
          </w:p>
        </w:tc>
        <w:tc>
          <w:tcPr>
            <w:tcW w:w="2520" w:type="dxa"/>
            <w:noWrap/>
            <w:hideMark/>
          </w:tcPr>
          <w:p w14:paraId="72FD5FC9" w14:textId="533DB79C"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17279095"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7C89EF83" w14:textId="0CECC43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w:t>
            </w:r>
          </w:p>
        </w:tc>
      </w:tr>
      <w:tr w:rsidR="00B6213C" w:rsidRPr="007A1F02" w14:paraId="2E7C1501" w14:textId="378E76AB"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D1E5C52"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2002</w:t>
            </w:r>
          </w:p>
        </w:tc>
        <w:tc>
          <w:tcPr>
            <w:tcW w:w="1080" w:type="dxa"/>
            <w:noWrap/>
            <w:hideMark/>
          </w:tcPr>
          <w:p w14:paraId="50C88AC2" w14:textId="06B8F32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Pr="00412DE4">
              <w:rPr>
                <w:rFonts w:cstheme="minorHAnsi"/>
                <w:noProof/>
                <w:sz w:val="20"/>
                <w:szCs w:val="20"/>
              </w:rPr>
              <w:t>[33]</w:t>
            </w:r>
            <w:r w:rsidRPr="007A1F02">
              <w:rPr>
                <w:rFonts w:cstheme="minorHAnsi"/>
                <w:sz w:val="20"/>
                <w:szCs w:val="20"/>
              </w:rPr>
              <w:fldChar w:fldCharType="end"/>
            </w:r>
          </w:p>
        </w:tc>
        <w:tc>
          <w:tcPr>
            <w:tcW w:w="2520" w:type="dxa"/>
            <w:noWrap/>
            <w:hideMark/>
          </w:tcPr>
          <w:p w14:paraId="38800D91" w14:textId="165D1E7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1A07491"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EFA2C24" w14:textId="27B895E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1.3</w:t>
            </w:r>
          </w:p>
        </w:tc>
      </w:tr>
      <w:tr w:rsidR="00B6213C" w:rsidRPr="007A1F02" w14:paraId="44F6E484" w14:textId="03511319"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93E9C7B" w14:textId="6854A626"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sidR="00B97E3E">
              <w:rPr>
                <w:rFonts w:cstheme="minorHAnsi"/>
                <w:b w:val="0"/>
                <w:sz w:val="20"/>
                <w:szCs w:val="20"/>
              </w:rPr>
              <w:t>89-1991</w:t>
            </w:r>
          </w:p>
        </w:tc>
        <w:tc>
          <w:tcPr>
            <w:tcW w:w="1080" w:type="dxa"/>
            <w:noWrap/>
            <w:hideMark/>
          </w:tcPr>
          <w:p w14:paraId="220601B6" w14:textId="74BE19B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{"citationItems":[{"id":"ITEM-1","itemData":{"DOI":"10.1071/WR9920151","ISSN":"10353712","abstract":"Observations were made of neck collars of man-made debris on Australian fur seals in Tasmanian waters. These included 47 sightings on six breeding colonies in Bass Strait and 22 on five haul-out sites, one in Bass Strait and four in southern Tasmania. The incidence of entanglement of the population calculated for the southern waters was 1-9, 0-7% (n = 10). Of items identified, polyethylene trawl-net accounted for 40% of neck collars, polypropylene packaging straps 30%, monofilament nets (gill nets) 15% and nylon rope 15%. A variety of colours of polypropylene straps were observed, which indicate a variety of sources of the material. The majority, 66%, of entangled animals were juveniles or subadults; a further 16% were non-breeding adult males and 18% were breeding adults. The neck collars were causing obvious physical injury to 73% of the animals observed and in the two worst cases the collars had cut through the oesophagus. Collars made of trawl-net are the greatest cause for concern as they are large, buoyant and originate from a fishery that is increasing in size and produces a lot of debris. The high incidence of neck collars on Australian fur seals indicates that entanglement is a potential threat to the seal population. This effect may not be reflected in the number of pups born until the animals currently being entangled reach breeding age. © 1992, CSIRO. All rights reserved.","author":[{"dropping-particle":"","family":"Pemberton","given":"D.","non-dropping-particle":"","parse-names":false,"suffix":""},{"dropping-particle":"","family":"Brothers","given":"N. P.","non-dropping-particle":"","parse-names":false,"suffix":""},{"dropping-particle":"","family":"Kirkwood","given":"R.","non-dropping-particle":"","parse-names":false,"suffix":""}],"container-title":"Wildlife Research","id":"ITEM-1","issued":{"date-parts":[["1992"]]},"page":"151-159","title":"Entanglement of Australian fur seals in man-made debris in Tasmanian waters","type":"article-journal","volume":"19"},"uris":["http://www.mendeley.com/documents/?uuid=3b9b5610-216b-40e7-9144-46b4b6cf9bfa"]}],"mendeley":{"formattedCitation":"[39]","plainTextFormattedCitation":"[39]","previouslyFormattedCitation":"[39]"},"properties":{"noteIndex":0},"schema":"https://github.com/citation-style-language/schema/raw/master/csl-citation.json"}</w:instrText>
            </w:r>
            <w:r w:rsidRPr="007A1F02">
              <w:rPr>
                <w:rFonts w:cstheme="minorHAnsi"/>
                <w:sz w:val="20"/>
                <w:szCs w:val="20"/>
              </w:rPr>
              <w:fldChar w:fldCharType="separate"/>
            </w:r>
            <w:r w:rsidRPr="00ED2671">
              <w:rPr>
                <w:rFonts w:cstheme="minorHAnsi"/>
                <w:noProof/>
                <w:sz w:val="20"/>
                <w:szCs w:val="20"/>
              </w:rPr>
              <w:t>[39]</w:t>
            </w:r>
            <w:r w:rsidRPr="007A1F02">
              <w:rPr>
                <w:rFonts w:cstheme="minorHAnsi"/>
                <w:sz w:val="20"/>
                <w:szCs w:val="20"/>
              </w:rPr>
              <w:fldChar w:fldCharType="end"/>
            </w:r>
          </w:p>
        </w:tc>
        <w:tc>
          <w:tcPr>
            <w:tcW w:w="2520" w:type="dxa"/>
            <w:noWrap/>
            <w:hideMark/>
          </w:tcPr>
          <w:p w14:paraId="5B7C7397" w14:textId="1826877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Bass Strait</w:t>
            </w:r>
            <w:r>
              <w:rPr>
                <w:rFonts w:cstheme="minorHAnsi"/>
                <w:sz w:val="20"/>
                <w:szCs w:val="20"/>
              </w:rPr>
              <w:t>, Australia</w:t>
            </w:r>
          </w:p>
        </w:tc>
        <w:tc>
          <w:tcPr>
            <w:tcW w:w="1260" w:type="dxa"/>
            <w:noWrap/>
            <w:hideMark/>
          </w:tcPr>
          <w:p w14:paraId="3E3CD5E8" w14:textId="077011D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w:t>
            </w:r>
            <w:r w:rsidR="00B97E3E">
              <w:rPr>
                <w:rFonts w:cstheme="minorHAnsi"/>
                <w:sz w:val="20"/>
                <w:szCs w:val="20"/>
              </w:rPr>
              <w:t>pd</w:t>
            </w:r>
          </w:p>
        </w:tc>
        <w:tc>
          <w:tcPr>
            <w:tcW w:w="1260" w:type="dxa"/>
            <w:noWrap/>
            <w:hideMark/>
          </w:tcPr>
          <w:p w14:paraId="3BD3BC98" w14:textId="27C69EB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1.9</w:t>
            </w:r>
          </w:p>
        </w:tc>
      </w:tr>
      <w:tr w:rsidR="00B6213C" w:rsidRPr="007A1F02" w14:paraId="1EF181C9" w14:textId="00E23538"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174EECD" w14:textId="19AE2A9A" w:rsidR="00B6213C" w:rsidRPr="005718EB" w:rsidRDefault="00B6213C" w:rsidP="00CA40D3">
            <w:pPr>
              <w:spacing w:line="480" w:lineRule="auto"/>
              <w:rPr>
                <w:rFonts w:cstheme="minorHAnsi"/>
                <w:b w:val="0"/>
                <w:sz w:val="20"/>
                <w:szCs w:val="20"/>
              </w:rPr>
            </w:pPr>
            <w:r>
              <w:rPr>
                <w:rFonts w:cstheme="minorHAnsi"/>
                <w:b w:val="0"/>
                <w:sz w:val="20"/>
                <w:szCs w:val="20"/>
              </w:rPr>
              <w:t>2010-2018</w:t>
            </w:r>
          </w:p>
        </w:tc>
        <w:tc>
          <w:tcPr>
            <w:tcW w:w="1080" w:type="dxa"/>
            <w:noWrap/>
            <w:hideMark/>
          </w:tcPr>
          <w:p w14:paraId="0DFA204B" w14:textId="4B85625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w:t>
            </w:r>
          </w:p>
        </w:tc>
        <w:tc>
          <w:tcPr>
            <w:tcW w:w="2520" w:type="dxa"/>
            <w:noWrap/>
            <w:hideMark/>
          </w:tcPr>
          <w:p w14:paraId="4FB58D59" w14:textId="65DBCC5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2BE2260D"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2242021" w14:textId="2DCE3EE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2.86</w:t>
            </w:r>
          </w:p>
        </w:tc>
      </w:tr>
      <w:tr w:rsidR="00B6213C" w:rsidRPr="007A1F02" w14:paraId="21E17785" w14:textId="4F053898"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20CAFCC"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1992</w:t>
            </w:r>
          </w:p>
        </w:tc>
        <w:tc>
          <w:tcPr>
            <w:tcW w:w="1080" w:type="dxa"/>
            <w:noWrap/>
            <w:hideMark/>
          </w:tcPr>
          <w:p w14:paraId="2BC0EC4B" w14:textId="29DBBFA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[16]</w:t>
            </w:r>
            <w:r w:rsidRPr="007A1F02">
              <w:rPr>
                <w:rFonts w:cstheme="minorHAnsi"/>
                <w:sz w:val="20"/>
                <w:szCs w:val="20"/>
              </w:rPr>
              <w:fldChar w:fldCharType="end"/>
            </w:r>
          </w:p>
        </w:tc>
        <w:tc>
          <w:tcPr>
            <w:tcW w:w="2520" w:type="dxa"/>
            <w:noWrap/>
            <w:hideMark/>
          </w:tcPr>
          <w:p w14:paraId="2335C227" w14:textId="0E496BA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Los Islotes</w:t>
            </w:r>
            <w:r>
              <w:rPr>
                <w:rFonts w:cstheme="minorHAnsi"/>
                <w:sz w:val="20"/>
                <w:szCs w:val="20"/>
              </w:rPr>
              <w:t>, Mexico</w:t>
            </w:r>
          </w:p>
        </w:tc>
        <w:tc>
          <w:tcPr>
            <w:tcW w:w="1260" w:type="dxa"/>
            <w:noWrap/>
            <w:hideMark/>
          </w:tcPr>
          <w:p w14:paraId="492F0BDB"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2AF55C44" w14:textId="672A96A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3.9</w:t>
            </w:r>
            <w:r>
              <w:rPr>
                <w:rFonts w:cstheme="minorHAnsi"/>
                <w:sz w:val="20"/>
                <w:szCs w:val="20"/>
              </w:rPr>
              <w:t>-7.9</w:t>
            </w:r>
          </w:p>
        </w:tc>
      </w:tr>
      <w:tr w:rsidR="00B6213C" w:rsidRPr="001A3895" w14:paraId="1AF53472" w14:textId="6ED75966"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7C8A6E75" w14:textId="77777777" w:rsidR="00B6213C" w:rsidRPr="001A3895" w:rsidRDefault="00B6213C" w:rsidP="00F14473">
            <w:pPr>
              <w:spacing w:line="480" w:lineRule="auto"/>
              <w:rPr>
                <w:rFonts w:cstheme="minorHAnsi"/>
                <w:b w:val="0"/>
                <w:bCs w:val="0"/>
                <w:sz w:val="20"/>
                <w:szCs w:val="20"/>
              </w:rPr>
            </w:pPr>
            <w:r>
              <w:rPr>
                <w:rFonts w:cstheme="minorHAnsi"/>
                <w:b w:val="0"/>
                <w:bCs w:val="0"/>
                <w:sz w:val="20"/>
                <w:szCs w:val="20"/>
              </w:rPr>
              <w:t>2000</w:t>
            </w:r>
          </w:p>
        </w:tc>
        <w:tc>
          <w:tcPr>
            <w:tcW w:w="1080" w:type="dxa"/>
            <w:noWrap/>
          </w:tcPr>
          <w:p w14:paraId="65BC7FE7" w14:textId="4A219970" w:rsidR="00B6213C" w:rsidRPr="001A3895"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[40]","plainTextFormattedCitation":"[40]","previouslyFormattedCitation":"[40]"},"properties":{"noteIndex":0},"schema":"https://github.com/citation-style-language/schema/raw/master/csl-citation.json"}</w:instrText>
            </w:r>
            <w:r>
              <w:rPr>
                <w:rFonts w:cstheme="minorHAnsi"/>
                <w:sz w:val="20"/>
                <w:szCs w:val="20"/>
              </w:rPr>
              <w:fldChar w:fldCharType="separate"/>
            </w:r>
            <w:r w:rsidRPr="00ED2671">
              <w:rPr>
                <w:rFonts w:cstheme="minorHAnsi"/>
                <w:noProof/>
                <w:sz w:val="20"/>
                <w:szCs w:val="20"/>
              </w:rPr>
              <w:t>[40]</w:t>
            </w:r>
            <w:r>
              <w:rPr>
                <w:rFonts w:cstheme="minorHAnsi"/>
                <w:sz w:val="20"/>
                <w:szCs w:val="20"/>
              </w:rPr>
              <w:fldChar w:fldCharType="end"/>
            </w:r>
          </w:p>
        </w:tc>
        <w:tc>
          <w:tcPr>
            <w:tcW w:w="2520" w:type="dxa"/>
            <w:noWrap/>
          </w:tcPr>
          <w:p w14:paraId="0B83B56F" w14:textId="562FA164" w:rsidR="00B6213C" w:rsidRPr="001A3895"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Los Islotes</w:t>
            </w:r>
            <w:r>
              <w:rPr>
                <w:rFonts w:cstheme="minorHAnsi"/>
                <w:sz w:val="20"/>
                <w:szCs w:val="20"/>
              </w:rPr>
              <w:t>, Mexico</w:t>
            </w:r>
          </w:p>
        </w:tc>
        <w:tc>
          <w:tcPr>
            <w:tcW w:w="1260" w:type="dxa"/>
            <w:noWrap/>
          </w:tcPr>
          <w:p w14:paraId="24138A46" w14:textId="77777777" w:rsidR="00B6213C" w:rsidRPr="001A3895"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Zc</w:t>
            </w:r>
          </w:p>
        </w:tc>
        <w:tc>
          <w:tcPr>
            <w:tcW w:w="1260" w:type="dxa"/>
            <w:noWrap/>
          </w:tcPr>
          <w:p w14:paraId="1CAC5994" w14:textId="0D547BBE" w:rsidR="00B6213C" w:rsidRPr="001A3895" w:rsidRDefault="00B6213C" w:rsidP="00F144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8.75</w:t>
            </w:r>
          </w:p>
        </w:tc>
      </w:tr>
      <w:tr w:rsidR="00B6213C" w:rsidRPr="001A3895" w14:paraId="16BDDAA1" w14:textId="0F50FA82"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6F04AC3" w14:textId="02712A19" w:rsidR="00B6213C" w:rsidRPr="001A3895" w:rsidRDefault="00B6213C" w:rsidP="00CA40D3">
            <w:pPr>
              <w:spacing w:line="480" w:lineRule="auto"/>
              <w:rPr>
                <w:rFonts w:cstheme="minorHAnsi"/>
                <w:b w:val="0"/>
                <w:bCs w:val="0"/>
                <w:sz w:val="20"/>
                <w:szCs w:val="20"/>
              </w:rPr>
            </w:pPr>
            <w:r w:rsidRPr="001A3895">
              <w:rPr>
                <w:rFonts w:cstheme="minorHAnsi"/>
                <w:b w:val="0"/>
                <w:bCs w:val="0"/>
                <w:sz w:val="20"/>
                <w:szCs w:val="20"/>
              </w:rPr>
              <w:t>1998</w:t>
            </w:r>
          </w:p>
        </w:tc>
        <w:tc>
          <w:tcPr>
            <w:tcW w:w="1080" w:type="dxa"/>
            <w:noWrap/>
          </w:tcPr>
          <w:p w14:paraId="1B70D104" w14:textId="424FB8D2"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[40]","plainTextFormattedCitation":"[40]","previouslyFormattedCitation":"[40]"},"properties":{"noteIndex":0},"schema":"https://github.com/citation-style-language/schema/raw/master/csl-citation.json"}</w:instrText>
            </w:r>
            <w:r>
              <w:rPr>
                <w:rFonts w:cstheme="minorHAnsi"/>
                <w:sz w:val="20"/>
                <w:szCs w:val="20"/>
              </w:rPr>
              <w:fldChar w:fldCharType="separate"/>
            </w:r>
            <w:r w:rsidRPr="00ED2671">
              <w:rPr>
                <w:rFonts w:cstheme="minorHAnsi"/>
                <w:noProof/>
                <w:sz w:val="20"/>
                <w:szCs w:val="20"/>
              </w:rPr>
              <w:t>[40]</w:t>
            </w:r>
            <w:r>
              <w:rPr>
                <w:rFonts w:cstheme="minorHAnsi"/>
                <w:sz w:val="20"/>
                <w:szCs w:val="20"/>
              </w:rPr>
              <w:fldChar w:fldCharType="end"/>
            </w:r>
          </w:p>
        </w:tc>
        <w:tc>
          <w:tcPr>
            <w:tcW w:w="2520" w:type="dxa"/>
            <w:noWrap/>
          </w:tcPr>
          <w:p w14:paraId="520F4671" w14:textId="0C94EF02"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Los Islotes</w:t>
            </w:r>
            <w:r>
              <w:rPr>
                <w:rFonts w:cstheme="minorHAnsi"/>
                <w:sz w:val="20"/>
                <w:szCs w:val="20"/>
              </w:rPr>
              <w:t>, Mexico</w:t>
            </w:r>
          </w:p>
        </w:tc>
        <w:tc>
          <w:tcPr>
            <w:tcW w:w="1260" w:type="dxa"/>
            <w:noWrap/>
          </w:tcPr>
          <w:p w14:paraId="500ED27B" w14:textId="6BD2654A"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Zc</w:t>
            </w:r>
          </w:p>
        </w:tc>
        <w:tc>
          <w:tcPr>
            <w:tcW w:w="1260" w:type="dxa"/>
            <w:noWrap/>
          </w:tcPr>
          <w:p w14:paraId="63AD9F1C" w14:textId="33CE6BFF"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9.9</w:t>
            </w:r>
          </w:p>
        </w:tc>
      </w:tr>
      <w:tr w:rsidR="00B6213C" w:rsidRPr="001A3895" w14:paraId="6B64F92E" w14:textId="104EBC86"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919944D" w14:textId="7B9FFA2B" w:rsidR="00B6213C" w:rsidRPr="001A3895" w:rsidRDefault="00B6213C" w:rsidP="00CA40D3">
            <w:pPr>
              <w:spacing w:line="480" w:lineRule="auto"/>
              <w:rPr>
                <w:rFonts w:cstheme="minorHAnsi"/>
                <w:b w:val="0"/>
                <w:bCs w:val="0"/>
                <w:sz w:val="20"/>
                <w:szCs w:val="20"/>
              </w:rPr>
            </w:pPr>
            <w:r w:rsidRPr="001A3895">
              <w:rPr>
                <w:rFonts w:cstheme="minorHAnsi"/>
                <w:b w:val="0"/>
                <w:bCs w:val="0"/>
                <w:sz w:val="20"/>
                <w:szCs w:val="20"/>
              </w:rPr>
              <w:t>1992</w:t>
            </w:r>
          </w:p>
        </w:tc>
        <w:tc>
          <w:tcPr>
            <w:tcW w:w="1080" w:type="dxa"/>
            <w:noWrap/>
          </w:tcPr>
          <w:p w14:paraId="455B2351" w14:textId="715E31F5"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[40]","plainTextFormattedCitation":"[40]","previouslyFormattedCitation":"[40]"},"properties":{"noteIndex":0},"schema":"https://github.com/citation-style-language/schema/raw/master/csl-citation.json"}</w:instrText>
            </w:r>
            <w:r>
              <w:rPr>
                <w:rFonts w:cstheme="minorHAnsi"/>
                <w:sz w:val="20"/>
                <w:szCs w:val="20"/>
              </w:rPr>
              <w:fldChar w:fldCharType="separate"/>
            </w:r>
            <w:r w:rsidRPr="00ED2671">
              <w:rPr>
                <w:rFonts w:cstheme="minorHAnsi"/>
                <w:noProof/>
                <w:sz w:val="20"/>
                <w:szCs w:val="20"/>
              </w:rPr>
              <w:t>[40]</w:t>
            </w:r>
            <w:r>
              <w:rPr>
                <w:rFonts w:cstheme="minorHAnsi"/>
                <w:sz w:val="20"/>
                <w:szCs w:val="20"/>
              </w:rPr>
              <w:fldChar w:fldCharType="end"/>
            </w:r>
          </w:p>
        </w:tc>
        <w:tc>
          <w:tcPr>
            <w:tcW w:w="2520" w:type="dxa"/>
            <w:noWrap/>
          </w:tcPr>
          <w:p w14:paraId="5466AFFE" w14:textId="60264E4F"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Los Islotes</w:t>
            </w:r>
            <w:r>
              <w:rPr>
                <w:rFonts w:cstheme="minorHAnsi"/>
                <w:sz w:val="20"/>
                <w:szCs w:val="20"/>
              </w:rPr>
              <w:t>, Mexico</w:t>
            </w:r>
          </w:p>
        </w:tc>
        <w:tc>
          <w:tcPr>
            <w:tcW w:w="1260" w:type="dxa"/>
            <w:noWrap/>
          </w:tcPr>
          <w:p w14:paraId="329CB67F" w14:textId="6B1BA2DE"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Zc</w:t>
            </w:r>
          </w:p>
        </w:tc>
        <w:tc>
          <w:tcPr>
            <w:tcW w:w="1260" w:type="dxa"/>
            <w:noWrap/>
          </w:tcPr>
          <w:p w14:paraId="41120560" w14:textId="76CF7BFE"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10.4</w:t>
            </w:r>
          </w:p>
        </w:tc>
      </w:tr>
    </w:tbl>
    <w:p w14:paraId="5B4897C0" w14:textId="3C8BE339" w:rsidR="00E44A29" w:rsidRDefault="00176426" w:rsidP="00CA40D3">
      <w:pPr>
        <w:spacing w:line="480" w:lineRule="auto"/>
        <w:ind w:left="360"/>
      </w:pPr>
      <w:r>
        <w:t>*</w:t>
      </w:r>
      <w:r w:rsidR="00082AB8">
        <w:t xml:space="preserve"> Harvest data</w:t>
      </w:r>
      <w:r w:rsidR="00ED2671">
        <w:t>, only subadult males</w:t>
      </w:r>
    </w:p>
    <w:p w14:paraId="6050E442" w14:textId="49B966DB" w:rsidR="00E44A29" w:rsidRDefault="00E44A29" w:rsidP="00CA40D3">
      <w:pPr>
        <w:spacing w:line="480" w:lineRule="auto"/>
        <w:ind w:left="360"/>
      </w:pPr>
      <w:r>
        <w:t xml:space="preserve">~ Rookery </w:t>
      </w:r>
      <w:r w:rsidR="00ED2671">
        <w:t>data during breeding season</w:t>
      </w:r>
    </w:p>
    <w:p w14:paraId="09E3C947" w14:textId="7FA44EEB" w:rsidR="004D43FE" w:rsidRDefault="00612AB1" w:rsidP="00CA40D3">
      <w:pPr>
        <w:spacing w:line="480" w:lineRule="auto"/>
      </w:pPr>
      <w:r>
        <w:t xml:space="preserve">While the entanglement rates we observed </w:t>
      </w:r>
      <w:r w:rsidR="00547DCD">
        <w:t>were</w:t>
      </w:r>
      <w:r>
        <w:t xml:space="preserve"> high, the low number of recorded mortalities from entanglement in the literature </w:t>
      </w:r>
      <w:r w:rsidR="00906C42">
        <w:t xml:space="preserve">and in the local stranding record </w:t>
      </w:r>
      <w:r>
        <w:t>highlight</w:t>
      </w:r>
      <w:r w:rsidR="00AD6BD7">
        <w:t>s</w:t>
      </w:r>
      <w:r>
        <w:t xml:space="preserve"> </w:t>
      </w:r>
      <w:r w:rsidR="00485A93">
        <w:t xml:space="preserve">our poor understanding of the effects of entanglement on sea lion health and survival. </w:t>
      </w:r>
      <w:r w:rsidR="00B71EAA">
        <w:t xml:space="preserve">In the stranding record for the Washington and Oregon coast only </w:t>
      </w:r>
      <w:r w:rsidR="0005799D">
        <w:t>thirteen</w:t>
      </w:r>
      <w:r w:rsidR="00B71EAA">
        <w:t xml:space="preserve"> California and Steller sea lions were found dead with signs of entanglement from 2010-2018</w:t>
      </w:r>
      <w:r w:rsidR="00B35B5C">
        <w:t xml:space="preserve"> out of 1,599 total strandings</w:t>
      </w:r>
      <w:r w:rsidR="00B71EAA">
        <w:t xml:space="preserve">. </w:t>
      </w:r>
      <w:r w:rsidR="00540555">
        <w:t>T</w:t>
      </w:r>
      <w:r w:rsidR="00B71EAA">
        <w:t xml:space="preserve">he proportion of dead stranded </w:t>
      </w:r>
      <w:r w:rsidR="00053D94">
        <w:t>sea lions</w:t>
      </w:r>
      <w:r w:rsidR="00B71EAA">
        <w:t xml:space="preserve"> that exhibit</w:t>
      </w:r>
      <w:r w:rsidR="00AF6904">
        <w:t>ed</w:t>
      </w:r>
      <w:r w:rsidR="00B71EAA">
        <w:t xml:space="preserve"> evidence of entanglement </w:t>
      </w:r>
      <w:r w:rsidR="00484CA6">
        <w:t xml:space="preserve">(0.81%) </w:t>
      </w:r>
      <w:r w:rsidR="00371F6C">
        <w:t>wa</w:t>
      </w:r>
      <w:r w:rsidR="00B71EAA">
        <w:t xml:space="preserve">s </w:t>
      </w:r>
      <w:r w:rsidR="00484CA6">
        <w:t xml:space="preserve">of a </w:t>
      </w:r>
      <w:r w:rsidR="00B71EAA">
        <w:t xml:space="preserve">similar </w:t>
      </w:r>
      <w:r w:rsidR="00484CA6">
        <w:t xml:space="preserve">order of magnitude </w:t>
      </w:r>
      <w:r w:rsidR="00B71EAA">
        <w:t>to the proportion of live sea lions observed with signs of entanglement from survey effort</w:t>
      </w:r>
      <w:r w:rsidR="00484CA6">
        <w:t xml:space="preserve"> (0.41% Steller, 2.13% California)</w:t>
      </w:r>
      <w:r w:rsidR="00B71EAA">
        <w:t xml:space="preserve">. </w:t>
      </w:r>
      <w:r w:rsidR="002A16F8">
        <w:t>In the literature there are</w:t>
      </w:r>
      <w:r w:rsidR="009B19B4">
        <w:t xml:space="preserve"> also</w:t>
      </w:r>
      <w:r w:rsidR="002A16F8">
        <w:t xml:space="preserve"> very few records of animals observed dead with signs of entanglement</w:t>
      </w:r>
      <w:r w:rsidR="00273D89">
        <w:t xml:space="preserve"> </w:t>
      </w:r>
      <w:r w:rsidR="00273D89">
        <w:fldChar w:fldCharType="begin" w:fldLock="1"/>
      </w:r>
      <w:r w:rsidR="00DA4060">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[19,41]","plainTextFormattedCitation":"[19,41]","previouslyFormattedCitation":"[19,41]"},"properties":{"noteIndex":0},"schema":"https://github.com/citation-style-language/schema/raw/master/csl-citation.json"}</w:instrText>
      </w:r>
      <w:r w:rsidR="00273D89">
        <w:fldChar w:fldCharType="separate"/>
      </w:r>
      <w:r w:rsidR="00ED2671" w:rsidRPr="00ED2671">
        <w:rPr>
          <w:noProof/>
        </w:rPr>
        <w:t>[19,41]</w:t>
      </w:r>
      <w:r w:rsidR="00273D89">
        <w:fldChar w:fldCharType="end"/>
      </w:r>
      <w:r w:rsidR="00273D89">
        <w:t xml:space="preserve">. </w:t>
      </w:r>
      <w:r w:rsidR="00B71EAA">
        <w:t xml:space="preserve">Since dead stranded animals are a subset of the mortality experienced by a population, it is logical that if entanglement </w:t>
      </w:r>
      <w:r w:rsidR="00441DCC">
        <w:t xml:space="preserve">significantly affected the sea lion’s health and </w:t>
      </w:r>
      <w:r w:rsidR="00D03672">
        <w:t>survival</w:t>
      </w:r>
      <w:r w:rsidR="00B71EAA">
        <w:t xml:space="preserve">, the proportion of </w:t>
      </w:r>
      <w:r w:rsidR="00E365A3">
        <w:t xml:space="preserve">dead </w:t>
      </w:r>
      <w:r w:rsidR="00B71EAA">
        <w:t xml:space="preserve">individuals </w:t>
      </w:r>
      <w:r w:rsidR="00E365A3">
        <w:t xml:space="preserve">with evidence of entanglement </w:t>
      </w:r>
      <w:r w:rsidR="00B71EAA">
        <w:t>would be greater than for the</w:t>
      </w:r>
      <w:r w:rsidR="00E365A3">
        <w:t xml:space="preserve"> live</w:t>
      </w:r>
      <w:r w:rsidR="00B71EAA">
        <w:t xml:space="preserve"> population at large. </w:t>
      </w:r>
      <w:r w:rsidR="00D72138">
        <w:t>Since recorded mortality</w:t>
      </w:r>
      <w:r w:rsidR="00D72138" w:rsidRPr="00D72138">
        <w:t xml:space="preserve"> </w:t>
      </w:r>
      <w:r w:rsidR="00D72138">
        <w:t>due to entanglement was lower than expected</w:t>
      </w:r>
      <w:r w:rsidR="00667713">
        <w:t xml:space="preserve">, </w:t>
      </w:r>
      <w:r w:rsidR="00AE731F">
        <w:t>it suggests</w:t>
      </w:r>
      <w:r w:rsidR="00B71EAA">
        <w:t xml:space="preserve"> that </w:t>
      </w:r>
      <w:r w:rsidR="00D72138">
        <w:t>this was not the case.</w:t>
      </w:r>
      <w:r w:rsidR="00B71EAA">
        <w:t xml:space="preserve"> </w:t>
      </w:r>
    </w:p>
    <w:p w14:paraId="5679BAA8" w14:textId="44BC4780" w:rsidR="002E3203" w:rsidRDefault="00B71EAA" w:rsidP="00CA40D3">
      <w:pPr>
        <w:spacing w:line="480" w:lineRule="auto"/>
      </w:pPr>
      <w:r>
        <w:t xml:space="preserve">There are two </w:t>
      </w:r>
      <w:r w:rsidR="0015452D">
        <w:t xml:space="preserve">plausible </w:t>
      </w:r>
      <w:r>
        <w:t>explanations for the lack of recorded mortalities from entanglement. The first is that entanglement has a much smaller effect on the health of the</w:t>
      </w:r>
      <w:r w:rsidR="000440F5">
        <w:t xml:space="preserve"> affected</w:t>
      </w:r>
      <w:r>
        <w:t xml:space="preserve"> animals than is assumed</w:t>
      </w:r>
      <w:r w:rsidR="00455499">
        <w:t xml:space="preserve"> </w:t>
      </w:r>
      <w:r w:rsidR="00455499">
        <w:fldChar w:fldCharType="begin" w:fldLock="1"/>
      </w:r>
      <w:r w:rsidR="00DA4060">
        <w:instrText>ADDIN CSL_CITATION {"citationItems":[{"id":"ITEM-1","itemData":{"DOI":"NOAA Technical Memorandum NMFS-OPR-39","author":[{"dropping-particle":"","family":"Andersen","given":"Melissa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[42]","plainTextFormattedCitation":"[42]","previouslyFormattedCitation":"[42]"},"properties":{"noteIndex":0},"schema":"https://github.com/citation-style-language/schema/raw/master/csl-citation.json"}</w:instrText>
      </w:r>
      <w:r w:rsidR="00455499">
        <w:fldChar w:fldCharType="separate"/>
      </w:r>
      <w:r w:rsidR="00ED2671" w:rsidRPr="00ED2671">
        <w:rPr>
          <w:noProof/>
        </w:rPr>
        <w:t>[42]</w:t>
      </w:r>
      <w:r w:rsidR="00455499">
        <w:fldChar w:fldCharType="end"/>
      </w:r>
      <w:r>
        <w:t xml:space="preserve">. </w:t>
      </w:r>
      <w:r w:rsidR="00617E3A">
        <w:lastRenderedPageBreak/>
        <w:t xml:space="preserve">Studies on tagged subadult male </w:t>
      </w:r>
      <w:r w:rsidR="00ED329C">
        <w:t>n</w:t>
      </w:r>
      <w:r w:rsidR="00617E3A">
        <w:t xml:space="preserve">orthern fur seals on St. Paul Island, Alaska found that entangled individuals had a similar return rate </w:t>
      </w:r>
      <w:r w:rsidR="00AE731F">
        <w:t xml:space="preserve">the following year </w:t>
      </w:r>
      <w:r w:rsidR="005423D1">
        <w:t>as</w:t>
      </w:r>
      <w:r w:rsidR="00617E3A">
        <w:t xml:space="preserve"> the general harvest population, suggesting that entanglement, at least for the harvestable segment of the population, had little to no impact on survival </w:t>
      </w:r>
      <w:r w:rsidR="00617E3A">
        <w:fldChar w:fldCharType="begin" w:fldLock="1"/>
      </w:r>
      <w:r w:rsidR="00DA4060">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Alaska","type":"report"},"uris":["http://www.mendeley.com/documents/?uuid=69f85433-899a-40f2-afcd-5966a762af27"]},{"id":"ITEM-2","itemData":{"author":[{"dropping-particle":"","family":"Stewart","given":"Brent S.","non-dropping-particle":"","parse-names":false,"suffix":""},{"dropping-particle":"","family":"Bengtson","given":"John L.","non-dropping-particle":"","parse-names":false,"suffix":""},{"dropping-particle":"","family":"Baba","given":"Norihisa","non-dropping-particle":"","parse-names":false,"suffix":""}],"container-title":"Fur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61-62","title":"Northern Fur Seals Tagged and Observed During Entanglement Studies St. Paul Island, Alaska","type":"report"},"uris":["http://www.mendeley.com/documents/?uuid=f69f52a9-f69b-427e-b3e1-4f4bd1df81b8"]}],"mendeley":{"formattedCitation":"[38,43]","plainTextFormattedCitation":"[38,43]","previouslyFormattedCitation":"[38,43]"},"properties":{"noteIndex":0},"schema":"https://github.com/citation-style-language/schema/raw/master/csl-citation.json"}</w:instrText>
      </w:r>
      <w:r w:rsidR="00617E3A">
        <w:fldChar w:fldCharType="separate"/>
      </w:r>
      <w:r w:rsidR="00ED2671" w:rsidRPr="00ED2671">
        <w:rPr>
          <w:noProof/>
        </w:rPr>
        <w:t>[38,43]</w:t>
      </w:r>
      <w:r w:rsidR="00617E3A">
        <w:fldChar w:fldCharType="end"/>
      </w:r>
      <w:r w:rsidR="00617E3A">
        <w:t xml:space="preserve">. However, </w:t>
      </w:r>
      <w:r w:rsidR="00E72AC9">
        <w:t>t</w:t>
      </w:r>
      <w:r w:rsidR="00617E3A">
        <w:t>he probability of survival might be largely dependent on the animal’s ability to shed the entangling material</w:t>
      </w:r>
      <w:r w:rsidR="005C3F06">
        <w:t xml:space="preserve"> </w:t>
      </w:r>
      <w:r w:rsidR="005C3F06">
        <w:fldChar w:fldCharType="begin" w:fldLock="1"/>
      </w:r>
      <w:r w:rsidR="00DA4060">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[38]","plainTextFormattedCitation":"[38]","previouslyFormattedCitation":"[38]"},"properties":{"noteIndex":0},"schema":"https://github.com/citation-style-language/schema/raw/master/csl-citation.json"}</w:instrText>
      </w:r>
      <w:r w:rsidR="005C3F06">
        <w:fldChar w:fldCharType="separate"/>
      </w:r>
      <w:r w:rsidR="00ED2671" w:rsidRPr="00ED2671">
        <w:rPr>
          <w:noProof/>
        </w:rPr>
        <w:t>[38]</w:t>
      </w:r>
      <w:r w:rsidR="005C3F06">
        <w:fldChar w:fldCharType="end"/>
      </w:r>
      <w:r w:rsidR="00617E3A">
        <w:t xml:space="preserve">. </w:t>
      </w:r>
      <w:r>
        <w:t>There are records of animals shedding entangling materials</w:t>
      </w:r>
      <w:r w:rsidR="00B57B50">
        <w:t xml:space="preserve"> in the wild</w:t>
      </w:r>
      <w:r>
        <w:t>, including an adult female Antarctic fur seal (</w:t>
      </w:r>
      <w:r>
        <w:rPr>
          <w:i/>
        </w:rPr>
        <w:t>Arctocephalus gazella</w:t>
      </w:r>
      <w:r w:rsidRPr="00B9387B">
        <w:rPr>
          <w:iCs/>
        </w:rPr>
        <w:t>)</w:t>
      </w:r>
      <w:r>
        <w:rPr>
          <w:i/>
        </w:rPr>
        <w:t xml:space="preserve"> </w:t>
      </w:r>
      <w:r>
        <w:t xml:space="preserve">that removed a tied loop of rope </w:t>
      </w:r>
      <w:r>
        <w:fldChar w:fldCharType="begin" w:fldLock="1"/>
      </w:r>
      <w:r w:rsidR="009A680F">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mendeley":{"formattedCitation":"[44]","plainTextFormattedCitation":"[44]","previouslyFormattedCitation":"[44]"},"properties":{"noteIndex":0},"schema":"https://github.com/citation-style-language/schema/raw/master/csl-citation.json"}</w:instrText>
      </w:r>
      <w:r>
        <w:fldChar w:fldCharType="separate"/>
      </w:r>
      <w:r w:rsidR="00AA21AB" w:rsidRPr="00AA21AB">
        <w:rPr>
          <w:noProof/>
        </w:rPr>
        <w:t>[44]</w:t>
      </w:r>
      <w:r>
        <w:fldChar w:fldCharType="end"/>
      </w:r>
      <w:r>
        <w:t>, a female</w:t>
      </w:r>
      <w:r w:rsidR="00AD63EE">
        <w:t xml:space="preserve"> Hawaiian</w:t>
      </w:r>
      <w:r>
        <w:t xml:space="preserve"> monk seal with</w:t>
      </w:r>
      <w:r w:rsidR="00B21021">
        <w:t xml:space="preserve"> a</w:t>
      </w:r>
      <w:r>
        <w:t xml:space="preserve"> nursing pup who freed herself from a tangle of monofilament and polypropylene line </w:t>
      </w:r>
      <w:r>
        <w:fldChar w:fldCharType="begin" w:fldLock="1"/>
      </w:r>
      <w:r w:rsidR="009A680F">
        <w:instrText>ADDIN CSL_CITATION {"citationItems":[{"id":"ITEM-1","itemData":{"abstract":"No abstract","author":[{"dropping-particle":"","family":"Henderson","given":"John R.","non-dropping-particle":"","parse-names":false,"suffix":""}],"container-title":"Marine Fisheries Review","id":"ITEM-1","issue":"3","issued":{"date-parts":[["1984"]]},"page":"59-61","title":"Encounters of Hawaiian monk seals with fishing gear at Lisianski Island, 1982","type":"article-journal","volume":"46"},"uris":["http://www.mendeley.com/documents/?uuid=2370951d-ee09-3221-858e-c774b6ca58e0"]}],"mendeley":{"formattedCitation":"[45]","plainTextFormattedCitation":"[45]","previouslyFormattedCitation":"[45]"},"properties":{"noteIndex":0},"schema":"https://github.com/citation-style-language/schema/raw/master/csl-citation.json"}</w:instrText>
      </w:r>
      <w:r>
        <w:fldChar w:fldCharType="separate"/>
      </w:r>
      <w:r w:rsidR="00AA21AB" w:rsidRPr="00AA21AB">
        <w:rPr>
          <w:noProof/>
        </w:rPr>
        <w:t>[45]</w:t>
      </w:r>
      <w:r>
        <w:fldChar w:fldCharType="end"/>
      </w:r>
      <w:r>
        <w:t xml:space="preserve">, </w:t>
      </w:r>
      <w:r w:rsidR="00AD63EE">
        <w:t xml:space="preserve">nursing female </w:t>
      </w:r>
      <w:r w:rsidR="00ED329C">
        <w:t>n</w:t>
      </w:r>
      <w:r w:rsidR="00AD63EE">
        <w:t>orthern fur seals who freed themselves from 200g trawl net fragments</w:t>
      </w:r>
      <w:r w:rsidR="00B83963">
        <w:t xml:space="preserve"> </w:t>
      </w:r>
      <w:r w:rsidR="00B83963">
        <w:fldChar w:fldCharType="begin" w:fldLock="1"/>
      </w:r>
      <w:r w:rsidR="009A680F">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[46]","plainTextFormattedCitation":"[46]","previouslyFormattedCitation":"[46]"},"properties":{"noteIndex":0},"schema":"https://github.com/citation-style-language/schema/raw/master/csl-citation.json"}</w:instrText>
      </w:r>
      <w:r w:rsidR="00B83963">
        <w:fldChar w:fldCharType="separate"/>
      </w:r>
      <w:r w:rsidR="00AA21AB" w:rsidRPr="00AA21AB">
        <w:rPr>
          <w:noProof/>
        </w:rPr>
        <w:t>[46]</w:t>
      </w:r>
      <w:r w:rsidR="00B83963">
        <w:fldChar w:fldCharType="end"/>
      </w:r>
      <w:r w:rsidR="002E08DF">
        <w:t>,</w:t>
      </w:r>
      <w:r>
        <w:t xml:space="preserve"> multiple</w:t>
      </w:r>
      <w:r w:rsidR="007204BE">
        <w:t xml:space="preserve"> Hawaiian</w:t>
      </w:r>
      <w:r>
        <w:t xml:space="preserve"> monk seals who seemed to entangle and disentangle themselves in beached netting </w:t>
      </w:r>
      <w:r>
        <w:fldChar w:fldCharType="begin" w:fldLock="1"/>
      </w:r>
      <w:r w:rsidR="00DA4060">
        <w:instrText>ADDIN CSL_CITATION {"citationItems":[{"id":"ITEM-1","itemData":{"ISBN":"1111111111","author":[{"dropping-particle":"","family":"Kenyon","given":"Karl W.","non-dropping-particle":"","parse-names":false,"suffix":""}],"container-title":"Oceans","id":"ITEM-1","issue":"72","issued":{"date-parts":[["1980"]]},"page":"48-54","title":"No man is benign: The endangered monk seal","type":"article-journal","volume":"13"},"uris":["http://www.mendeley.com/documents/?uuid=8911f05b-565c-4b4e-b42f-d9da5e2e2150"]}],"mendeley":{"formattedCitation":"[41]","plainTextFormattedCitation":"[41]","previouslyFormattedCitation":"[41]"},"properties":{"noteIndex":0},"schema":"https://github.com/citation-style-language/schema/raw/master/csl-citation.json"}</w:instrText>
      </w:r>
      <w:r>
        <w:fldChar w:fldCharType="separate"/>
      </w:r>
      <w:r w:rsidR="00ED2671" w:rsidRPr="00ED2671">
        <w:rPr>
          <w:noProof/>
        </w:rPr>
        <w:t>[41]</w:t>
      </w:r>
      <w:r>
        <w:fldChar w:fldCharType="end"/>
      </w:r>
      <w:r w:rsidR="00094232">
        <w:t>, and several Steller sea lions, including a few branded individuals, observed shedding salmon flashers in Alaska</w:t>
      </w:r>
      <w:r w:rsidR="007C7349">
        <w:t xml:space="preserve"> </w:t>
      </w:r>
      <w:r w:rsidR="00094232">
        <w:t>(A</w:t>
      </w:r>
      <w:r w:rsidR="00EF64B1">
        <w:t>laska Department of Fish and Game,</w:t>
      </w:r>
      <w:r w:rsidR="00094232">
        <w:t xml:space="preserve"> unpublished data)</w:t>
      </w:r>
      <w:r>
        <w:t xml:space="preserve">. </w:t>
      </w:r>
      <w:r w:rsidR="002E3203">
        <w:t xml:space="preserve">The likelihood of successfully shedding entangling materials may depend on the type of material. Packing bands were the most common entangling material in all study years for both Steller and California sea lions from live observations, similar to what was seen in other studies in the North Pacific </w:t>
      </w:r>
      <w:r w:rsidR="002E3203">
        <w:fldChar w:fldCharType="begin" w:fldLock="1"/>
      </w:r>
      <w:r w:rsidR="004A063F">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Bulletin","id":"ITEM-3","issue":"10","issued":{"date-parts":[["2009"]]},"note":"This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[18,20,32]","plainTextFormattedCitation":"[18,20,32]","previouslyFormattedCitation":"[18,20,30]"},"properties":{"noteIndex":0},"schema":"https://github.com/citation-style-language/schema/raw/master/csl-citation.json"}</w:instrText>
      </w:r>
      <w:r w:rsidR="002E3203">
        <w:fldChar w:fldCharType="separate"/>
      </w:r>
      <w:r w:rsidR="004A063F" w:rsidRPr="004A063F">
        <w:rPr>
          <w:noProof/>
        </w:rPr>
        <w:t>[18,20,32]</w:t>
      </w:r>
      <w:r w:rsidR="002E3203">
        <w:fldChar w:fldCharType="end"/>
      </w:r>
      <w:r w:rsidR="002E3203">
        <w:t>. However, not a single sea lion stranded dead on the Washington or Oregon coast from 2010-2018</w:t>
      </w:r>
      <w:r w:rsidR="00B16248">
        <w:t xml:space="preserve"> while</w:t>
      </w:r>
      <w:r w:rsidR="002E3203">
        <w:t xml:space="preserve"> entangled in a packing band. This could indicate that sea lions are able to shed packing bands at a higher rate than other materials. Flashers, on the other hand, made up one third of strandings </w:t>
      </w:r>
      <w:r w:rsidR="00DD4BB6">
        <w:t>with an identifiable entanglement</w:t>
      </w:r>
      <w:r w:rsidR="002E3203">
        <w:t>, a much higher proportion than what was seen in live observations</w:t>
      </w:r>
      <w:r w:rsidR="00EF0AA2">
        <w:t xml:space="preserve"> (13.6% Steller, 6.3% California)</w:t>
      </w:r>
      <w:r w:rsidR="002E3203">
        <w:t xml:space="preserve">, indicating that individuals with entanglements caused by a swallowed hook could have a higher mortality rate. The presence of flasher entanglements on live individuals only during </w:t>
      </w:r>
      <w:r w:rsidR="00AC48B4">
        <w:t>June</w:t>
      </w:r>
      <w:r w:rsidR="002E3203">
        <w:t xml:space="preserve"> – September reinforces that sea lions either quickly shed the gear or die. Most sea lions were in good body condition when observed, suggesting it is more likely that they quickly shed the gear, though it is likely that some animals retain the hook </w:t>
      </w:r>
      <w:r w:rsidR="00AC553B">
        <w:t xml:space="preserve">internally </w:t>
      </w:r>
      <w:r w:rsidR="002E3203">
        <w:t>after losing the visible flasher.</w:t>
      </w:r>
      <w:r w:rsidR="00AC553B">
        <w:t xml:space="preserve"> </w:t>
      </w:r>
      <w:r w:rsidR="0095004B">
        <w:t>The large proportion of individuals exhibiting entanglement</w:t>
      </w:r>
      <w:r w:rsidR="00ED2D20">
        <w:t>-</w:t>
      </w:r>
      <w:r w:rsidR="0095004B">
        <w:t xml:space="preserve">related scarring in our record </w:t>
      </w:r>
      <w:r w:rsidR="0095004B">
        <w:lastRenderedPageBreak/>
        <w:t>(21.5%</w:t>
      </w:r>
      <w:r w:rsidR="0001177C">
        <w:t xml:space="preserve"> of all documented entanglements</w:t>
      </w:r>
      <w:r w:rsidR="0095004B">
        <w:t xml:space="preserve">) and in other studies </w:t>
      </w:r>
      <w:r w:rsidR="0040255E">
        <w:fldChar w:fldCharType="begin" w:fldLock="1"/>
      </w:r>
      <w:r w:rsidR="00DA4060">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[16,20,38]","plainTextFormattedCitation":"[16,20,38]","previouslyFormattedCitation":"[16,20,38]"},"properties":{"noteIndex":0},"schema":"https://github.com/citation-style-language/schema/raw/master/csl-citation.json"}</w:instrText>
      </w:r>
      <w:r w:rsidR="0040255E">
        <w:fldChar w:fldCharType="separate"/>
      </w:r>
      <w:r w:rsidR="00ED2671" w:rsidRPr="00ED2671">
        <w:rPr>
          <w:noProof/>
        </w:rPr>
        <w:t>[16,20,38]</w:t>
      </w:r>
      <w:r w:rsidR="0040255E">
        <w:fldChar w:fldCharType="end"/>
      </w:r>
      <w:r w:rsidR="0040255E">
        <w:t xml:space="preserve"> </w:t>
      </w:r>
      <w:r w:rsidR="0095004B">
        <w:t xml:space="preserve">is another testament both to the ability of animals to self-shed entangling materials and </w:t>
      </w:r>
      <w:r w:rsidR="002B083F">
        <w:t xml:space="preserve">to </w:t>
      </w:r>
      <w:r w:rsidR="0095004B">
        <w:t>survive even severely wounding entanglements</w:t>
      </w:r>
      <w:r w:rsidR="00ED2D20">
        <w:t>.</w:t>
      </w:r>
      <w:r w:rsidR="002E3203">
        <w:t xml:space="preserve"> </w:t>
      </w:r>
    </w:p>
    <w:p w14:paraId="221ED039" w14:textId="160024BA" w:rsidR="007D2394" w:rsidRDefault="00B71EAA" w:rsidP="00CA40D3">
      <w:pPr>
        <w:spacing w:line="480" w:lineRule="auto"/>
      </w:pPr>
      <w:r w:rsidRPr="001C63E4">
        <w:t>The</w:t>
      </w:r>
      <w:r>
        <w:t xml:space="preserve"> second </w:t>
      </w:r>
      <w:r w:rsidR="00CF7BCC">
        <w:t xml:space="preserve">plausible </w:t>
      </w:r>
      <w:r w:rsidR="00232AA3">
        <w:t>explanation of the lack of recorded mortalities due to entanglement</w:t>
      </w:r>
      <w:r>
        <w:t xml:space="preserve"> is that </w:t>
      </w:r>
      <w:r w:rsidR="00FF4205">
        <w:t>affected</w:t>
      </w:r>
      <w:r>
        <w:t xml:space="preserve"> animals are dying at sea or otherwise away from areas where they might be detected</w:t>
      </w:r>
      <w:r w:rsidR="009744EC">
        <w:t xml:space="preserve"> </w:t>
      </w:r>
      <w:r w:rsidR="0024294E">
        <w:fldChar w:fldCharType="begin" w:fldLock="1"/>
      </w:r>
      <w:r w:rsidR="009A680F">
        <w:instrText>ADDIN CSL_CITATION {"citationItems":[{"id":"ITEM-1","itemData":{"DOI":"10.1111/j.1755-263X.2011.00168.x","ISBN":"1755-263X","ISSN":"1755263X","abstract":"Evaluating impacts of human activities on marine ecosystems is difficult when effects occur out of plain sight. Oil spill severity is oftenmeasured by the num- ber of marine birds and mammals killed, but only a small fraction of carcasses are recovered. The Deepwater Horizon/BP oil spill in the Gulf of Mexico was the largest in the U.S. history, but some reports impliedmodest environmental impacts, in part because of a relatively low number (101) of observed ma- rine mammal mortalities. We estimate historical carcass-detection rates for 14 cetacean species in the northern Gulf of Mexico that have estimates of abun- dance, survival rates, and stranding records. This preliminary analysis suggests that carcasses are recovered, on an average, from only 2% (range: 0–6.2%) of cetacean deaths. Thus, the true death toll could be 50 times the number of carcasses recovered, given no additional information. We discuss caveats to this estimate, but present it as a counterpoint to illustrate the magnitude of misrepresentation implicit in presenting observed carcass counts without simi- lar qualification.We urgemethodological development to develop appropriate multipliers. Analytical methods are required to account explicitly for low prob- ability of carcass recovery from cryptic mortality events (e.g., oil spills, ship strikes, bycatch in unmonitored fisheries and acoustic trauma). Introduction","author":[{"dropping-particle":"","family":"Williams","given":"Rob","non-dropping-particle":"","parse-names":false,"suffix":""},{"dropping-particle":"","family":"Gero","given":"Shane","non-dropping-particle":"","parse-names":false,"suffix":""},{"dropping-particle":"","family":"Bejder","given":"Lars","non-dropping-particle":"","parse-names":false,"suffix":""},{"dropping-particle":"","family":"Calambokidis","given":"John","non-dropping-particle":"","parse-names":false,"suffix":""},{"dropping-particle":"","family":"Kraus","given":"Scott D.","non-dropping-particle":"","parse-names":false,"suffix":""},{"dropping-particle":"","family":"Lusseau","given":"David","non-dropping-particle":"","parse-names":false,"suffix":""},{"dropping-particle":"","family":"Read","given":"Andrew J.","non-dropping-particle":"","parse-names":false,"suffix":""},{"dropping-particle":"","family":"Robbins","given":"Jooke","non-dropping-particle":"","parse-names":false,"suffix":""}],"container-title":"Conservation Letters","id":"ITEM-1","issue":"3","issued":{"date-parts":[["2011"]]},"page":"228-233","title":"Underestimating the damage: Interpreting cetacean carcass recoveries in the context of the Deepwater Horizon/BP incident","type":"article-journal","volume":"4"},"uris":["http://www.mendeley.com/documents/?uuid=54486612-7938-34b3-a824-6e3154324703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debris.","type":"paper-conference"},"uris":["http://www.mendeley.com/documents/?uuid=1bbffe95-a94f-452a-ad65-4f30bb578623"]},{"id":"ITEM-4","itemData":{"author":[{"dropping-particle":"","family":"Feldkamp","given":"Steven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Bull.","id":"ITEM-4","issue":"1","issued":{"date-parts":[["1989"]]},"note":"Summary:\nentanglement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mendeley":{"formattedCitation":"[4,9,47,48]","plainTextFormattedCitation":"[4,9,47,48]","previouslyFormattedCitation":"[4,9,47,48]"},"properties":{"noteIndex":0},"schema":"https://github.com/citation-style-language/schema/raw/master/csl-citation.json"}</w:instrText>
      </w:r>
      <w:r w:rsidR="0024294E">
        <w:fldChar w:fldCharType="separate"/>
      </w:r>
      <w:r w:rsidR="00AA21AB" w:rsidRPr="00AA21AB">
        <w:rPr>
          <w:noProof/>
        </w:rPr>
        <w:t>[4,9,47,48]</w:t>
      </w:r>
      <w:r w:rsidR="0024294E">
        <w:fldChar w:fldCharType="end"/>
      </w:r>
      <w:r w:rsidR="00A86541">
        <w:t xml:space="preserve">. </w:t>
      </w:r>
      <w:r w:rsidR="009744EC">
        <w:t xml:space="preserve">Entanglement </w:t>
      </w:r>
      <w:r w:rsidR="00F01579">
        <w:t xml:space="preserve">in </w:t>
      </w:r>
      <w:r w:rsidR="0060632B">
        <w:t xml:space="preserve">a </w:t>
      </w:r>
      <w:r w:rsidR="00F01579">
        <w:t>large</w:t>
      </w:r>
      <w:r w:rsidR="00453FD4">
        <w:t xml:space="preserve"> entangling</w:t>
      </w:r>
      <w:r w:rsidR="00F01579">
        <w:t xml:space="preserve"> material, such as</w:t>
      </w:r>
      <w:r w:rsidR="0060632B">
        <w:t xml:space="preserve"> a</w:t>
      </w:r>
      <w:r w:rsidR="00F01579">
        <w:t xml:space="preserve"> trawl netting fragment, </w:t>
      </w:r>
      <w:r w:rsidR="009744EC">
        <w:t xml:space="preserve">has been proven to increase the energy expenditure of affected animals, increase the time they spend at sea, and decrease the depth and duration of </w:t>
      </w:r>
      <w:r w:rsidR="00990B5A">
        <w:t xml:space="preserve">foraging </w:t>
      </w:r>
      <w:r w:rsidR="009744EC">
        <w:t>dives, all of which could lead to reductions in health or survival</w:t>
      </w:r>
      <w:r w:rsidR="0060632B">
        <w:t xml:space="preserve"> and cause them to perish away from the scientific eye</w:t>
      </w:r>
      <w:r w:rsidR="009744EC">
        <w:t xml:space="preserve"> </w:t>
      </w:r>
      <w:r w:rsidR="00D734FE">
        <w:fldChar w:fldCharType="begin" w:fldLock="1"/>
      </w:r>
      <w:r w:rsidR="009A680F">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page":"48-56","title":"The Influence of Entanglement in Marine Debris on the Diving Behavior of Subadult Male Northern Fur Seals","type":"paper-conference"},"uris":["http://www.mendeley.com/documents/?uuid=1bc9db07-4b1c-4f80-b1e2-4800be627832"]},{"id":"ITEM-3","itemData":{"author":[{"dropping-particle":"","family":"DeLong","given":"R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L.","non-dropping-particle":"","parse-names":false,"suffix":""}],"id":"ITEM-3","issued":{"date-parts":[["1990"]]},"page":"492-493","title":"Studies on the Effects of Entanglement on Individual Northern Fur Seals","type":"paper-conference"},"uris":["http://www.mendeley.com/documents/?uuid=2f0d43ad-d9ab-48f0-9e5d-8a49ede11b79"]}],"mendeley":{"formattedCitation":"[46,48,49]","plainTextFormattedCitation":"[46,48,49]","previouslyFormattedCitation":"[46,48,49]"},"properties":{"noteIndex":0},"schema":"https://github.com/citation-style-language/schema/raw/master/csl-citation.json"}</w:instrText>
      </w:r>
      <w:r w:rsidR="00D734FE">
        <w:fldChar w:fldCharType="separate"/>
      </w:r>
      <w:r w:rsidR="00AA21AB" w:rsidRPr="00AA21AB">
        <w:rPr>
          <w:noProof/>
        </w:rPr>
        <w:t>[46,48,49]</w:t>
      </w:r>
      <w:r w:rsidR="00D734FE">
        <w:fldChar w:fldCharType="end"/>
      </w:r>
      <w:r w:rsidR="00F64265">
        <w:t>.</w:t>
      </w:r>
      <w:r w:rsidR="00F01579">
        <w:t xml:space="preserve"> </w:t>
      </w:r>
      <w:r w:rsidR="00656EC2">
        <w:t>Internal e</w:t>
      </w:r>
      <w:r w:rsidR="0060632B">
        <w:t>ntanglement injuries from</w:t>
      </w:r>
      <w:r w:rsidR="00656EC2">
        <w:t xml:space="preserve"> swallowed and</w:t>
      </w:r>
      <w:r w:rsidR="0060632B">
        <w:t xml:space="preserve"> embedded hooks are also likely to go </w:t>
      </w:r>
      <w:r w:rsidR="00E00332">
        <w:t xml:space="preserve">undetected and </w:t>
      </w:r>
      <w:r w:rsidR="0060632B">
        <w:t>un</w:t>
      </w:r>
      <w:r w:rsidR="00656EC2">
        <w:t>recorded</w:t>
      </w:r>
      <w:r w:rsidR="0060632B">
        <w:t xml:space="preserve">. </w:t>
      </w:r>
      <w:r w:rsidR="00AC553B" w:rsidRPr="00AC553B">
        <w:t>Three animals in the Oregon stranding record had hooks in their stomach and esophagus, but no external signs of entanglement, and one individual was found with a hook in the stomach and the attached flasher wedged in the esophagus, demonstrating that animals impacted by embedded hooks may have sustained severe injuries without showing any observable evidence of entanglement until necropsy</w:t>
      </w:r>
      <w:r w:rsidR="00BA0CD7">
        <w:t xml:space="preserve"> </w:t>
      </w:r>
      <w:r w:rsidR="00BA0CD7">
        <w:fldChar w:fldCharType="begin" w:fldLock="1"/>
      </w:r>
      <w:r w:rsidR="009A680F">
        <w:instrText>ADDIN CSL_CITATION {"citationItems":[{"id":"ITEM-1","itemData":{"DOI":"10.1016/j.envpol.2016.11.057","ISSN":"18736424","abstract":"Plastic debris in marine environments and its impact on wildlife species is becoming a problem of increasing concern. In pinnipeds, entanglements commonly consist of loops around the neck of non-biodegradable materials from fishing gear or commercial packaging, known as “neck collars”. These entanglements can cause injuries, death by suffocation and starvation, and therefore they may add to the overall decrease in population. Our objective was to describe the entanglement of two species of otariids (Arctocephalus australis and Otaria flavescens) in the South West Atlantic Ocean. These two species have widely different population sizes and contrasting trends, being the O. flavescens population one order of magnitude lower in abundance with a negative population trend. A total number of 47 entangled individuals and the ingestion of a fishing sinker were recorded (A. australis: n = 26; O. flavescens: n = 22). For A. australis about 40% of the objects came from industrial fishing with which this species overlap their foraging areas, although also its lost or discarded gear can travel long distances. In O. flavescens 48% of observed injuries were very severe, which might indicate that they had been entangled for a long time. More than 60% of the objects came from artisanal and recreational fishing that operates within 5 nautical miles off the coast, which is probably related to coastal foraging habits of this species. Due to the frequent interaction between artisanal fisheries and O. flavescens, it is possible that entangled nets could be active gears. An important contribution to mitigate entanglements can be the development of education programs setting the scenario for effective communication, and exchange with involved fishermen to collect and recycle old fishing nets. Returning to natural fibers or replacement of the current materials used in fishing gear for biodegradable materials can also be a recommended mitigation measure.","author":[{"dropping-particle":"","family":"Franco-Trecu","given":"Valentina","non-dropping-particle":"","parse-names":false,"suffix":""},{"dropping-particle":"","family":"Drago","given":"Massimiliano","non-dropping-particle":"","parse-names":false,"suffix":""},{"dropping-particle":"","family":"Katz","given":"Helena","non-dropping-particle":"","parse-names":false,"suffix":""},{"dropping-particle":"","family":"Machín","given":"Emanuel","non-dropping-particle":"","parse-names":false,"suffix":""},{"dropping-particle":"","family":"Marín","given":"Yamandú","non-dropping-particle":"","parse-names":false,"suffix":""}],"container-title":"Environmental Pollution","id":"ITEM-1","issued":{"date-parts":[["2017"]]},"page":"985-989","title":"With the noose around the neck: Marine debris entangling otariid species","type":"article-journal","volume":"220"},"uris":["http://www.mendeley.com/documents/?uuid=6e466608-37a5-307b-93b0-05b712ab43a1"]}],"mendeley":{"formattedCitation":"[50]","plainTextFormattedCitation":"[50]","previouslyFormattedCitation":"[50]"},"properties":{"noteIndex":0},"schema":"https://github.com/citation-style-language/schema/raw/master/csl-citation.json"}</w:instrText>
      </w:r>
      <w:r w:rsidR="00BA0CD7">
        <w:fldChar w:fldCharType="separate"/>
      </w:r>
      <w:r w:rsidR="00AA21AB" w:rsidRPr="00AA21AB">
        <w:rPr>
          <w:noProof/>
        </w:rPr>
        <w:t>[50]</w:t>
      </w:r>
      <w:r w:rsidR="00BA0CD7">
        <w:fldChar w:fldCharType="end"/>
      </w:r>
      <w:r w:rsidR="00AC553B" w:rsidRPr="00AC553B">
        <w:t>.</w:t>
      </w:r>
      <w:r w:rsidR="00AC553B">
        <w:t xml:space="preserve"> </w:t>
      </w:r>
      <w:r w:rsidR="00621DD8">
        <w:t>Likewise, animals entangled in derelict fishing gear are unlikely to be discovered until the gear is recovered, so the impact of these entanglement mortalities is</w:t>
      </w:r>
      <w:r w:rsidR="00BA0CD7">
        <w:t xml:space="preserve"> </w:t>
      </w:r>
      <w:r w:rsidR="00621DD8">
        <w:t xml:space="preserve">likely underestimated </w:t>
      </w:r>
      <w:r w:rsidR="00621DD8">
        <w:fldChar w:fldCharType="begin" w:fldLock="1"/>
      </w:r>
      <w:r w:rsidR="009A680F">
        <w:instrText>ADDIN CSL_CITATION {"citationItems":[{"id":"ITEM-1","itemData":{"DOI":"10.1016/j.marpolbul.2009.09.005","ISSN":"0025326X","abstract":"Derelict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concern.","author":[{"dropping-particle":"","family":"Good","given":"Thomas P","non-dropping-particle":"","parse-names":false,"suffix":""},{"dropping-particle":"","family":"June","given":"Jeffrey A","non-dropping-particle":"","parse-names":false,"suffix":""},{"dropping-particle":"","family":"Etnier","given":"Michael A","non-dropping-particle":"","parse-names":false,"suffix":""},{"dropping-particle":"","family":"Broadhurst","given":"Ginny","non-dropping-particle":"","parse-names":false,"suffix":""}],"container-title":"Marine Pollution Bulletin","id":"ITEM-1","issue":"1","issued":{"date-parts":[["2010"]]},"page":"39-50","title":"Derelict fishing nets in Puget Sound and the Northwest Straits: Patterns and threats to marine fauna","type":"article-journal","volume":"60"},"uris":["http://www.mendeley.com/documents/?uuid=30f8d651-14bb-36f1-b6aa-f009fe3c179c"]}],"mendeley":{"formattedCitation":"[51]","plainTextFormattedCitation":"[51]","previouslyFormattedCitation":"[51]"},"properties":{"noteIndex":0},"schema":"https://github.com/citation-style-language/schema/raw/master/csl-citation.json"}</w:instrText>
      </w:r>
      <w:r w:rsidR="00621DD8">
        <w:fldChar w:fldCharType="separate"/>
      </w:r>
      <w:r w:rsidR="00AA21AB" w:rsidRPr="00AA21AB">
        <w:rPr>
          <w:noProof/>
        </w:rPr>
        <w:t>[51]</w:t>
      </w:r>
      <w:r w:rsidR="00621DD8">
        <w:fldChar w:fldCharType="end"/>
      </w:r>
      <w:r w:rsidR="00621DD8">
        <w:t xml:space="preserve">. </w:t>
      </w:r>
      <w:r w:rsidR="00A713D8">
        <w:t>At-sea mortality, internal injuries, and derelict gear</w:t>
      </w:r>
      <w:r w:rsidR="00094232">
        <w:t xml:space="preserve"> </w:t>
      </w:r>
      <w:r w:rsidR="00E03345">
        <w:t>are</w:t>
      </w:r>
      <w:r w:rsidR="00BA0CD7">
        <w:t xml:space="preserve"> just a few types of </w:t>
      </w:r>
      <w:r w:rsidR="00597DC4">
        <w:t xml:space="preserve">entanglement-related mortality unlikely to be accurately documented and included in </w:t>
      </w:r>
      <w:r w:rsidR="00E03345">
        <w:t xml:space="preserve">published </w:t>
      </w:r>
      <w:r w:rsidR="00597DC4">
        <w:t>entanglement rates</w:t>
      </w:r>
      <w:r w:rsidR="00BA734F">
        <w:t xml:space="preserve">. </w:t>
      </w:r>
    </w:p>
    <w:p w14:paraId="01B8D040" w14:textId="19C0E119" w:rsidR="0011219E" w:rsidRDefault="0011219E" w:rsidP="00CA40D3">
      <w:pPr>
        <w:spacing w:line="480" w:lineRule="auto"/>
      </w:pPr>
      <w:r>
        <w:t xml:space="preserve">The age, size, and foraging experience of the sea lion may </w:t>
      </w:r>
      <w:r w:rsidR="0089371F">
        <w:t>dictate</w:t>
      </w:r>
      <w:r>
        <w:t xml:space="preserve"> the materials they become entangled in</w:t>
      </w:r>
      <w:r w:rsidR="00D32AB8">
        <w:t>, and therefore the outcome of the entanglement</w:t>
      </w:r>
      <w:r w:rsidR="008C20D1">
        <w:t xml:space="preserve"> </w:t>
      </w:r>
      <w:r w:rsidR="008C20D1">
        <w:fldChar w:fldCharType="begin" w:fldLock="1"/>
      </w:r>
      <w:r w:rsidR="009A680F">
        <w:instrText>ADDIN CSL_CITATION {"citationItems":[{"id":"ITEM-1","itemData":{"author":[{"dropping-particle":"","family":"Gearin","given":"Patrick J.","non-dropping-particle":"","parse-names":false,"suffix":""},{"dropping-particle":"","family":"Stewart","given":"Brent S.","non-dropping-particle":"","parse-names":false,"suffix":""},{"dropping-particle":"","family":"DeLong","given":"Robert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63-64","title":"Late Season Surveys for Entangled Northern Fur Seal Females and Pups St. Paul Island, Alaska","type":"report"},"uris":["http://www.mendeley.com/documents/?uuid=7686f4d7-a67d-4c51-aa0d-50ae134640e9"]},{"id":"ITEM-2","itemData":{"author":[{"dropping-particle":"","family":"Stewart","given":"Brent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57-60","title":"Observations of Beach Debris and Net Entanglement on St. Paul Island, Alaska","type":"report"},"uris":["http://www.mendeley.com/documents/?uuid=aa34922c-dc8c-474f-a99b-7b6ff29310bf"]},{"id":"ITEM-3","itemData":{"abstract":"Plastic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[9,52,53]","plainTextFormattedCitation":"[9,52,53]","previouslyFormattedCitation":"[9,52,53]"},"properties":{"noteIndex":0},"schema":"https://github.com/citation-style-language/schema/raw/master/csl-citation.json"}</w:instrText>
      </w:r>
      <w:r w:rsidR="008C20D1">
        <w:fldChar w:fldCharType="separate"/>
      </w:r>
      <w:r w:rsidR="00AA21AB" w:rsidRPr="00AA21AB">
        <w:rPr>
          <w:noProof/>
        </w:rPr>
        <w:t>[9,52,53]</w:t>
      </w:r>
      <w:r w:rsidR="008C20D1">
        <w:fldChar w:fldCharType="end"/>
      </w:r>
      <w:r>
        <w:t xml:space="preserve">. The high proportion of entangled </w:t>
      </w:r>
      <w:r w:rsidR="00742D77">
        <w:t xml:space="preserve">Steller </w:t>
      </w:r>
      <w:r>
        <w:t xml:space="preserve">juveniles exhibiting flashers and rubber bands may be a function of their age: rubber bands may be too small to entangle a large adult, and flasher entanglement </w:t>
      </w:r>
      <w:r w:rsidR="0059574F">
        <w:t>is</w:t>
      </w:r>
      <w:r>
        <w:t xml:space="preserve"> a </w:t>
      </w:r>
      <w:r w:rsidR="0059574F">
        <w:t xml:space="preserve">sign of </w:t>
      </w:r>
      <w:r w:rsidR="00C91EA8">
        <w:t xml:space="preserve">a </w:t>
      </w:r>
      <w:r w:rsidR="0059574F">
        <w:t>risky foraging behavior</w:t>
      </w:r>
      <w:r w:rsidR="004C6C3F">
        <w:t xml:space="preserve"> -</w:t>
      </w:r>
      <w:r w:rsidR="0059574F">
        <w:t xml:space="preserve"> depredating salmon troll fisheries</w:t>
      </w:r>
      <w:r>
        <w:t xml:space="preserve">. The small number of unidentifiable entangling materials on juveniles may be because of their smaller size, which causes the material to sit on the surface of the skin where it </w:t>
      </w:r>
      <w:r>
        <w:lastRenderedPageBreak/>
        <w:t xml:space="preserve">can be easily identified. This may also explain the large number of unidentifiable entangling materials on adult males, whose considerable </w:t>
      </w:r>
      <w:r w:rsidR="00FD4BE7">
        <w:t xml:space="preserve">seasonal </w:t>
      </w:r>
      <w:r>
        <w:t xml:space="preserve">growth </w:t>
      </w:r>
      <w:r w:rsidR="00FD4BE7">
        <w:fldChar w:fldCharType="begin" w:fldLock="1"/>
      </w:r>
      <w:r w:rsidR="009A680F">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[54]","plainTextFormattedCitation":"[54]","previouslyFormattedCitation":"[54]"},"properties":{"noteIndex":0},"schema":"https://github.com/citation-style-language/schema/raw/master/csl-citation.json"}</w:instrText>
      </w:r>
      <w:r w:rsidR="00FD4BE7">
        <w:fldChar w:fldCharType="separate"/>
      </w:r>
      <w:r w:rsidR="00AA21AB" w:rsidRPr="00AA21AB">
        <w:rPr>
          <w:noProof/>
        </w:rPr>
        <w:t>[54]</w:t>
      </w:r>
      <w:r w:rsidR="00FD4BE7">
        <w:fldChar w:fldCharType="end"/>
      </w:r>
      <w:r w:rsidR="00FD4BE7">
        <w:t xml:space="preserve"> </w:t>
      </w:r>
      <w:r>
        <w:t>could have caused entanglements to bury deep into the flesh where they are not readily observed</w:t>
      </w:r>
      <w:r w:rsidR="00BA734F">
        <w:t xml:space="preserve"> </w:t>
      </w:r>
      <w:r w:rsidR="00BA734F">
        <w:fldChar w:fldCharType="begin" w:fldLock="1"/>
      </w:r>
      <w:r w:rsidR="009A680F">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[46]","plainTextFormattedCitation":"[46]","previouslyFormattedCitation":"[46]"},"properties":{"noteIndex":0},"schema":"https://github.com/citation-style-language/schema/raw/master/csl-citation.json"}</w:instrText>
      </w:r>
      <w:r w:rsidR="00BA734F">
        <w:fldChar w:fldCharType="separate"/>
      </w:r>
      <w:r w:rsidR="00AA21AB" w:rsidRPr="00AA21AB">
        <w:rPr>
          <w:noProof/>
        </w:rPr>
        <w:t>[46]</w:t>
      </w:r>
      <w:r w:rsidR="00BA734F">
        <w:fldChar w:fldCharType="end"/>
      </w:r>
      <w:r>
        <w:t xml:space="preserve">. </w:t>
      </w:r>
      <w:r w:rsidR="00A6483D">
        <w:t>Age and body size</w:t>
      </w:r>
      <w:r w:rsidR="00B56419">
        <w:t xml:space="preserve"> therefore impact both the entangling materials an individual is likely to </w:t>
      </w:r>
      <w:r w:rsidR="0083148C">
        <w:t>encounter,</w:t>
      </w:r>
      <w:r w:rsidR="00B56419">
        <w:t xml:space="preserve"> and the severity of the wound caused by that entanglement.</w:t>
      </w:r>
    </w:p>
    <w:p w14:paraId="7FDAFA44" w14:textId="3DFAB4D0" w:rsidR="00B56419" w:rsidRDefault="0083148C" w:rsidP="00CA40D3">
      <w:pPr>
        <w:spacing w:line="480" w:lineRule="auto"/>
      </w:pPr>
      <w:r>
        <w:t xml:space="preserve">Entanglement may also have an impact on pinniped life history and population dynamics. </w:t>
      </w:r>
      <w:r w:rsidR="00B56419">
        <w:t xml:space="preserve">Most California sea lions migrate away from our survey area to their breeding grounds to the south during </w:t>
      </w:r>
      <w:r w:rsidR="00DD4BB6">
        <w:t>June and July</w:t>
      </w:r>
      <w:r w:rsidR="00B56419">
        <w:t xml:space="preserve">, but the few animals that stayed </w:t>
      </w:r>
      <w:r w:rsidR="00DD4BB6">
        <w:t xml:space="preserve">during those months </w:t>
      </w:r>
      <w:r w:rsidR="00B56419">
        <w:t xml:space="preserve">exhibited a much higher entanglement rate than in other months. It is therefore possible that entangled individuals were prevented from migrating because of restrictions imposed by the greater energy expenditure associated with entanglement </w:t>
      </w:r>
      <w:r w:rsidR="00B56419">
        <w:fldChar w:fldCharType="begin" w:fldLock="1"/>
      </w:r>
      <w:r w:rsidR="009A680F">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page":"48-56","title":"The Influence of Entanglement in Marine Debris on the Diving Behavior of Subadult Male Northern Fur Seals","type":"paper-conference"},"uris":["http://www.mendeley.com/documents/?uuid=1bc9db07-4b1c-4f80-b1e2-4800be627832"]}],"mendeley":{"formattedCitation":"[48,49]","plainTextFormattedCitation":"[48,49]","previouslyFormattedCitation":"[48,49]"},"properties":{"noteIndex":0},"schema":"https://github.com/citation-style-language/schema/raw/master/csl-citation.json"}</w:instrText>
      </w:r>
      <w:r w:rsidR="00B56419">
        <w:fldChar w:fldCharType="separate"/>
      </w:r>
      <w:r w:rsidR="00AA21AB" w:rsidRPr="00AA21AB">
        <w:rPr>
          <w:noProof/>
        </w:rPr>
        <w:t>[48,49]</w:t>
      </w:r>
      <w:r w:rsidR="00B56419">
        <w:fldChar w:fldCharType="end"/>
      </w:r>
      <w:r w:rsidR="00DD4BB6">
        <w:t xml:space="preserve"> or compromised body condition</w:t>
      </w:r>
      <w:r w:rsidR="00B56419">
        <w:t>.</w:t>
      </w:r>
      <w:r w:rsidR="00B56419" w:rsidRPr="004775B2">
        <w:t xml:space="preserve"> </w:t>
      </w:r>
      <w:r w:rsidR="00B56419">
        <w:t xml:space="preserve">Even for individuals that did arrive at their breeding grounds, entanglement could impact their reproductive success. Entangled nursing female </w:t>
      </w:r>
      <w:r w:rsidR="00ED329C">
        <w:t>n</w:t>
      </w:r>
      <w:r w:rsidR="00B56419">
        <w:t xml:space="preserve">orthern fur seals spent longer at sea, weaned smaller pups, and abandoned their pups </w:t>
      </w:r>
      <w:r w:rsidR="00621220">
        <w:t xml:space="preserve">more frequently than unentangled females </w:t>
      </w:r>
      <w:r w:rsidR="00B56419">
        <w:fldChar w:fldCharType="begin" w:fldLock="1"/>
      </w:r>
      <w:r w:rsidR="009A680F">
        <w:instrText>ADDIN CSL_CITATION {"citationItems":[{"id":"ITEM-1","itemData":{"author":[{"dropping-particle":"","family":"DeLong","given":"Robert L.","non-dropping-particle":"","parse-names":false,"suffix":""},{"dropping-particle":"","family":"Dawson","given":"Pierre","non-dropping-particle":"","parse-names":false,"suffix":""},{"dropping-particle":"","family":"Gearin","given":"Patrick","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58-68","title":"Incidence and Impact of Entanglement in Netting Debris on Northern Fur Seal Pups and Adult Females, St. Paul Island, Alaska","type":"report"},"uris":["http://www.mendeley.com/documents/?uuid=b5f0fe5b-0b96-4dd4-81ed-c65a775fc119"]},{"id":"ITEM-2","itemData":{"author":[{"dropping-particle":"","family":"DeLong","given":"R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L.","non-dropping-particle":"","parse-names":false,"suffix":""}],"id":"ITEM-2","issued":{"date-parts":[["1990"]]},"page":"492-493","title":"Studies on the Effects of Entanglement on Individual Northern Fur Seals","type":"paper-conference"},"uris":["http://www.mendeley.com/documents/?uuid=2f0d43ad-d9ab-48f0-9e5d-8a49ede11b79"]}],"mendeley":{"formattedCitation":"[46,55]","plainTextFormattedCitation":"[46,55]","previouslyFormattedCitation":"[46,55]"},"properties":{"noteIndex":0},"schema":"https://github.com/citation-style-language/schema/raw/master/csl-citation.json"}</w:instrText>
      </w:r>
      <w:r w:rsidR="00B56419">
        <w:fldChar w:fldCharType="separate"/>
      </w:r>
      <w:r w:rsidR="00AA21AB" w:rsidRPr="00AA21AB">
        <w:rPr>
          <w:noProof/>
        </w:rPr>
        <w:t>[46,55]</w:t>
      </w:r>
      <w:r w:rsidR="00B56419">
        <w:fldChar w:fldCharType="end"/>
      </w:r>
      <w:r w:rsidR="00B56419">
        <w:t xml:space="preserve">. However, records of three entangled female California sea lions successfully weaning pups in Los Islotes, Baja California </w:t>
      </w:r>
      <w:r w:rsidR="00B56419">
        <w:fldChar w:fldCharType="begin" w:fldLock="1"/>
      </w:r>
      <w:r w:rsidR="00AC13A8">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00B56419">
        <w:fldChar w:fldCharType="separate"/>
      </w:r>
      <w:r w:rsidR="00AC13A8" w:rsidRPr="00AC13A8">
        <w:rPr>
          <w:noProof/>
        </w:rPr>
        <w:t>[16]</w:t>
      </w:r>
      <w:r w:rsidR="00B56419">
        <w:fldChar w:fldCharType="end"/>
      </w:r>
      <w:r w:rsidR="00B56419">
        <w:t xml:space="preserve"> demonstrate that the impacts of entanglement on all aspects of pinniped population dynamics are poorly understood.</w:t>
      </w:r>
    </w:p>
    <w:p w14:paraId="32FA5E57" w14:textId="0D6E574F" w:rsidR="003C182E" w:rsidRDefault="003C182E" w:rsidP="00CA40D3">
      <w:pPr>
        <w:spacing w:line="480" w:lineRule="auto"/>
      </w:pPr>
      <w:r>
        <w:t xml:space="preserve">Entanglement rates </w:t>
      </w:r>
      <w:r w:rsidR="00621220">
        <w:t xml:space="preserve">also </w:t>
      </w:r>
      <w:r>
        <w:t xml:space="preserve">appear to be impacted by the availability </w:t>
      </w:r>
      <w:r w:rsidR="00E83BA1">
        <w:t xml:space="preserve">and distribution </w:t>
      </w:r>
      <w:r>
        <w:t xml:space="preserve">of entangling materials in the immediate environment </w:t>
      </w:r>
      <w:r>
        <w:fldChar w:fldCharType="begin" w:fldLock="1"/>
      </w:r>
      <w:r w:rsidR="00AC13A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[4,9]","plainTextFormattedCitation":"[4,9]","previouslyFormattedCitation":"[4,9]"},"properties":{"noteIndex":0},"schema":"https://github.com/citation-style-language/schema/raw/master/csl-citation.json"}</w:instrText>
      </w:r>
      <w:r>
        <w:fldChar w:fldCharType="separate"/>
      </w:r>
      <w:r w:rsidR="00AC13A8" w:rsidRPr="00AC13A8">
        <w:rPr>
          <w:noProof/>
        </w:rPr>
        <w:t>[4,9]</w:t>
      </w:r>
      <w:r>
        <w:fldChar w:fldCharType="end"/>
      </w:r>
      <w:r>
        <w:t xml:space="preserve">. In our survey area, the occurrence of packing bands in beach surveys was positively correlated with the proportion of entangled individuals exhibiting packing bands. A similar relationship has been observed in Hawaiian monk seals, which frequently haul out on top of beached debris and therefore experience higher entanglement risk when more debris is present on the beach </w:t>
      </w:r>
      <w:r>
        <w:fldChar w:fldCharType="begin" w:fldLock="1"/>
      </w:r>
      <w:r w:rsidR="009A680F">
        <w:instrText>ADDIN CSL_CITATION {"citationItems":[{"id":"ITEM-1","itemData":{"DOI":"10.1016/S0025-326X(01)00139-4","ISSN":"0025326X","PMID":"11827117","abstract":"Marine debris threatens Northwestern Hawaiian Islands' (NWHI) coral reef ecosystems. Debris, a contaminant, entangles and kills endangered Hawaiian monk seals (Monachus schauinslandi), coral, and other wildlife. We describe a novel multi-agency effort using divers to systematically survey and remove derelict fishing gear from two NWHI in 1999. 14 t of derelict fishing gear were removed and debris distribution, density, type and fouling level documented at Lisianski Island and Pearl and Hermes Atoll. Reef debris density ranged from 3.4 to 62.2 items/km2. Trawl netting was the most frequent debris type encountered (88%) and represented the greatest debris component recovered by weight (35%), followed by monofilament gillnet (34%), and maritime line (23%). Most debris recovered, 72%, had light or no fouling, suggesting debris may have short oceanic circulation histories. Our study demonstrates that derelict fishing gear poses a persistent threat to the coral reef ecosystems of the Hawaiian Archipelago. Copyright © 2001 .","author":[{"dropping-particle":"","family":"Donohue","given":"Mary J.","non-dropping-particle":"","parse-names":false,"suffix":""},{"dropping-particle":"","family":"Boland","given":"Raymond C.","non-dropping-particle":"","parse-names":false,"suffix":""},{"dropping-particle":"","family":"Sramek","given":"Carolyn M.","non-dropping-particle":"","parse-names":false,"suffix":""},{"dropping-particle":"","family":"Antonelis","given":"George A.","non-dropping-particle":"","parse-names":false,"suffix":""}],"container-title":"Marine Pollution Bulletin","id":"ITEM-1","issue":"12","issued":{"date-parts":[["2001"]]},"note":"Cited in lots of papers for Monk seal rates, but they actually come from Henderson 1990 and Henderson 2001","page":"1301-1312","title":"Derelict fishing gear in the Northwestern Hawaiian Islands: Diving surveys and debris removal in 1999 confirm threat to coral reef ecosystems","type":"article-journal","volume":"42"},"uris":["http://www.mendeley.com/documents/?uuid=3f988b8a-dc61-4fec-9d18-4679c2d8e681"]}],"mendeley":{"formattedCitation":"[56]","plainTextFormattedCitation":"[56]","previouslyFormattedCitation":"[56]"},"properties":{"noteIndex":0},"schema":"https://github.com/citation-style-language/schema/raw/master/csl-citation.json"}</w:instrText>
      </w:r>
      <w:r>
        <w:fldChar w:fldCharType="separate"/>
      </w:r>
      <w:r w:rsidR="00AA21AB" w:rsidRPr="00AA21AB">
        <w:rPr>
          <w:noProof/>
        </w:rPr>
        <w:t>[56]</w:t>
      </w:r>
      <w:r>
        <w:fldChar w:fldCharType="end"/>
      </w:r>
      <w:r>
        <w:t xml:space="preserve">, and with </w:t>
      </w:r>
      <w:r w:rsidR="00ED329C">
        <w:t>n</w:t>
      </w:r>
      <w:r>
        <w:t xml:space="preserve">orthern fur seal pups which show higher rates of entanglement </w:t>
      </w:r>
      <w:r w:rsidR="00621220">
        <w:t xml:space="preserve">in </w:t>
      </w:r>
      <w:r>
        <w:t xml:space="preserve">areas </w:t>
      </w:r>
      <w:r w:rsidR="00621220">
        <w:t>on St. Paul Island, Alaska</w:t>
      </w:r>
      <w:r w:rsidR="00794FF9">
        <w:t xml:space="preserve"> </w:t>
      </w:r>
      <w:r>
        <w:t xml:space="preserve">with higher concentrations of debris in the nearshore </w:t>
      </w:r>
      <w:r>
        <w:fldChar w:fldCharType="begin" w:fldLock="1"/>
      </w:r>
      <w:r w:rsidR="009A680F">
        <w:instrText>ADDIN CSL_CITATION {"citationItems":[{"id":"ITEM-1","itemData":{"author":[{"dropping-particle":"","family":"Stewart","given":"Brent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57-60","title":"Observations of Beach Debris and Net Entanglement on St. Paul Island, Alaska","type":"report"},"uris":["http://www.mendeley.com/documents/?uuid=aa34922c-dc8c-474f-a99b-7b6ff29310bf"]}],"mendeley":{"formattedCitation":"[53]","plainTextFormattedCitation":"[53]","previouslyFormattedCitation":"[53]"},"properties":{"noteIndex":0},"schema":"https://github.com/citation-style-language/schema/raw/master/csl-citation.json"}</w:instrText>
      </w:r>
      <w:r>
        <w:fldChar w:fldCharType="separate"/>
      </w:r>
      <w:r w:rsidR="00AA21AB" w:rsidRPr="00AA21AB">
        <w:rPr>
          <w:noProof/>
        </w:rPr>
        <w:t>[53]</w:t>
      </w:r>
      <w:r>
        <w:fldChar w:fldCharType="end"/>
      </w:r>
      <w:r>
        <w:t xml:space="preserve">. It is likely that both basin-wide circulation patterns and nearshore currents play a role in the concentration of entangling </w:t>
      </w:r>
      <w:r>
        <w:lastRenderedPageBreak/>
        <w:t>materials and therefore the distribution of entanglement hot spots. Studies have shown that warm anomaly ocean conditions, usually associated with an El Ni</w:t>
      </w:r>
      <w:r w:rsidRPr="002C7876">
        <w:t>ñ</w:t>
      </w:r>
      <w:r>
        <w:t xml:space="preserve">o event, can cause changes to the distribution of marine debris, fishing effort, and pinniped prey items, all of which can impact rates of entanglement </w:t>
      </w:r>
      <w:r>
        <w:fldChar w:fldCharType="begin" w:fldLock="1"/>
      </w:r>
      <w:r w:rsidR="004A063F">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Bulletin","id":"ITEM-3","issued":{"date-parts":[["1997"]]},"page":"180-184","title":"Entanglement of California sea lions, Zalophus californianus californianus, in fishing gear in the central-northern part of the Gulf of California, Mexico","type":"article-journal","volume":"95"},"uris":["http://www.mendeley.com/documents/?uuid=58e2687e-e6d5-46f6-8b31-81facdc6d946"]}],"mendeley":{"formattedCitation":"[14,15,35]","plainTextFormattedCitation":"[14,15,35]","previouslyFormattedCitation":"[14,15,35]"},"properties":{"noteIndex":0},"schema":"https://github.com/citation-style-language/schema/raw/master/csl-citation.json"}</w:instrText>
      </w:r>
      <w:r>
        <w:fldChar w:fldCharType="separate"/>
      </w:r>
      <w:r w:rsidR="009A680F" w:rsidRPr="009A680F">
        <w:rPr>
          <w:noProof/>
        </w:rPr>
        <w:t>[14,15,35]</w:t>
      </w:r>
      <w:r>
        <w:fldChar w:fldCharType="end"/>
      </w:r>
      <w:r>
        <w:t>. 2014 and 2015 were years of high entanglement rates for California and Steller sea lions in our study area (Fig</w:t>
      </w:r>
      <w:r w:rsidR="003771D7">
        <w:t xml:space="preserve"> </w:t>
      </w:r>
      <w:r>
        <w:t>5)</w:t>
      </w:r>
      <w:r w:rsidR="00C01DDA">
        <w:t>, and</w:t>
      </w:r>
      <w:r>
        <w:t xml:space="preserve"> 2014 - 2016 were years of elevated large whale entanglements </w:t>
      </w:r>
      <w:r>
        <w:fldChar w:fldCharType="begin" w:fldLock="1"/>
      </w:r>
      <w:r w:rsidR="009A680F">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[17,57]","plainTextFormattedCitation":"[17,57]","previouslyFormattedCitation":"[17,57]"},"properties":{"noteIndex":0},"schema":"https://github.com/citation-style-language/schema/raw/master/csl-citation.json"}</w:instrText>
      </w:r>
      <w:r>
        <w:fldChar w:fldCharType="separate"/>
      </w:r>
      <w:r w:rsidR="00AA21AB" w:rsidRPr="00AA21AB">
        <w:rPr>
          <w:noProof/>
        </w:rPr>
        <w:t>[17,57]</w:t>
      </w:r>
      <w:r>
        <w:fldChar w:fldCharType="end"/>
      </w:r>
      <w:r>
        <w:t xml:space="preserve">. In summer 2014, high sea surface temperatures associated with the warm anomaly referred to as “the Blob” reached the coast, causing the shortest upwelling season for the northern California Current on record </w:t>
      </w:r>
      <w:r>
        <w:fldChar w:fldCharType="begin" w:fldLock="1"/>
      </w:r>
      <w:r w:rsidR="009A680F">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[58]","plainTextFormattedCitation":"[58]","previouslyFormattedCitation":"[58]"},"properties":{"noteIndex":0},"schema":"https://github.com/citation-style-language/schema/raw/master/csl-citation.json"}</w:instrText>
      </w:r>
      <w:r>
        <w:fldChar w:fldCharType="separate"/>
      </w:r>
      <w:r w:rsidR="00AA21AB" w:rsidRPr="00AA21AB">
        <w:rPr>
          <w:noProof/>
        </w:rPr>
        <w:t>[58]</w:t>
      </w:r>
      <w:r>
        <w:fldChar w:fldCharType="end"/>
      </w:r>
      <w:r>
        <w:t xml:space="preserve">, the impacts of which were seen well into 2016 </w:t>
      </w:r>
      <w:r>
        <w:fldChar w:fldCharType="begin" w:fldLock="1"/>
      </w:r>
      <w:r w:rsidR="009A680F">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[59]","plainTextFormattedCitation":"[59]","previouslyFormattedCitation":"[59]"},"properties":{"noteIndex":0},"schema":"https://github.com/citation-style-language/schema/raw/master/csl-citation.json"}</w:instrText>
      </w:r>
      <w:r>
        <w:fldChar w:fldCharType="separate"/>
      </w:r>
      <w:r w:rsidR="00AA21AB" w:rsidRPr="00AA21AB">
        <w:rPr>
          <w:noProof/>
        </w:rPr>
        <w:t>[59]</w:t>
      </w:r>
      <w:r>
        <w:fldChar w:fldCharType="end"/>
      </w:r>
      <w:r>
        <w:t>. It is possible that these anomalous ocean conditions changed the distribution of fishing effort</w:t>
      </w:r>
      <w:r w:rsidR="00261199">
        <w:t>, entangling debris,</w:t>
      </w:r>
      <w:r>
        <w:t xml:space="preserve"> and prey items important to </w:t>
      </w:r>
      <w:r w:rsidR="00621220">
        <w:t xml:space="preserve">cetaceans </w:t>
      </w:r>
      <w:r>
        <w:t>and pinnipeds, contributing to the high levels of entanglement seen for both taxa.</w:t>
      </w:r>
      <w:r w:rsidR="00A949B3">
        <w:t xml:space="preserve"> Entanglement rates therefore seem to be driven </w:t>
      </w:r>
      <w:r w:rsidR="00A63A58">
        <w:t xml:space="preserve">somewhat </w:t>
      </w:r>
      <w:r w:rsidR="00A949B3">
        <w:t xml:space="preserve">by debris circulation conditions created both by normal ocean currents and abnormal ocean conditions. </w:t>
      </w:r>
    </w:p>
    <w:p w14:paraId="4C29D164" w14:textId="657E0A74" w:rsidR="004B1CC7" w:rsidRDefault="004B1CC7" w:rsidP="00CA40D3">
      <w:pPr>
        <w:spacing w:line="480" w:lineRule="auto"/>
      </w:pPr>
      <w:r>
        <w:t xml:space="preserve">While entanglement may not </w:t>
      </w:r>
      <w:r w:rsidR="001E6A2B">
        <w:t xml:space="preserve">currently </w:t>
      </w:r>
      <w:r>
        <w:t xml:space="preserve">cause </w:t>
      </w:r>
      <w:r w:rsidR="005405E7">
        <w:t xml:space="preserve">population-level </w:t>
      </w:r>
      <w:r>
        <w:t>concern</w:t>
      </w:r>
      <w:r w:rsidR="00163E6F">
        <w:t>s</w:t>
      </w:r>
      <w:r>
        <w:t xml:space="preserve"> in Steller or California sea lions in Washington, it is still a significant welfare issue, especially considering that most entanglements are caused by humans, either through the creation of marine debris or through direct fishery interactions</w:t>
      </w:r>
      <w:r w:rsidR="00704F15">
        <w:t xml:space="preserve"> </w:t>
      </w:r>
      <w:r w:rsidR="008C20D1">
        <w:fldChar w:fldCharType="begin" w:fldLock="1"/>
      </w:r>
      <w:r w:rsidR="00AC13A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8C20D1">
        <w:fldChar w:fldCharType="separate"/>
      </w:r>
      <w:r w:rsidR="005C5A42" w:rsidRPr="005C5A42">
        <w:rPr>
          <w:noProof/>
        </w:rPr>
        <w:t>[4]</w:t>
      </w:r>
      <w:r w:rsidR="008C20D1">
        <w:fldChar w:fldCharType="end"/>
      </w:r>
      <w:r w:rsidR="00DD4BB6">
        <w:t xml:space="preserve"> </w:t>
      </w:r>
      <w:r w:rsidR="00704F15">
        <w:t xml:space="preserve">(except for animals collared by penguin skins </w:t>
      </w:r>
      <w:r w:rsidR="00704F15">
        <w:fldChar w:fldCharType="begin" w:fldLock="1"/>
      </w:r>
      <w:r w:rsidR="009A680F">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Georgia.","type":"article-journal","volume":"57"},"uris":["http://www.mendeley.com/documents/?uuid=5e76e529-2f7e-485c-8573-4f726478c7ae"]},{"id":"ITEM-2","itemData":{"DOI":"10.1016/j.marpolbul.2006.05.003","ISSN":"0025326X","abstract":"Entanglements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Bulletin","id":"ITEM-2","issued":{"date-parts":[["2006"]]},"page":"1077-1080","title":"Entanglement of Antarctic fur seals at Bouvetøya, Southern Ocean","type":"article-journal","volume":"52"},"uris":["http://www.mendeley.com/documents/?uuid=2a40e1c3-f1d1-49a4-9c29-c0c8b86457c6"]},{"id":"ITEM-3","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(Chile)","id":"ITEM-3","issued":{"date-parts":[["1997"]]},"note":"entanglement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[27,28,44]","plainTextFormattedCitation":"[27,28,44]","previouslyFormattedCitation":"[27,28,44]"},"properties":{"noteIndex":0},"schema":"https://github.com/citation-style-language/schema/raw/master/csl-citation.json"}</w:instrText>
      </w:r>
      <w:r w:rsidR="00704F15">
        <w:fldChar w:fldCharType="separate"/>
      </w:r>
      <w:r w:rsidR="00AA21AB" w:rsidRPr="00AA21AB">
        <w:rPr>
          <w:noProof/>
        </w:rPr>
        <w:t>[27,28,44]</w:t>
      </w:r>
      <w:r w:rsidR="00704F15">
        <w:fldChar w:fldCharType="end"/>
      </w:r>
      <w:r w:rsidR="00704F15">
        <w:t>)</w:t>
      </w:r>
      <w:r w:rsidR="00233340">
        <w:t>.</w:t>
      </w:r>
      <w:r w:rsidR="00336797">
        <w:t xml:space="preserve"> The good news is </w:t>
      </w:r>
      <w:r w:rsidR="00A77012">
        <w:t>that human-</w:t>
      </w:r>
      <w:r w:rsidR="00336797">
        <w:t>caused entanglements can be addressed through changes in human behavior.</w:t>
      </w:r>
      <w:r w:rsidR="00822DB0">
        <w:t xml:space="preserve"> For entanglements cause</w:t>
      </w:r>
      <w:r w:rsidR="0098202E">
        <w:t>d</w:t>
      </w:r>
      <w:r w:rsidR="00822DB0">
        <w:t xml:space="preserve"> by actively fished gear, outreach and education paired with deterrence strategies may prove effective, while marine debris requires tackling pollution sources or redesigning offending materials.</w:t>
      </w:r>
      <w:r w:rsidR="005405E7">
        <w:t xml:space="preserve"> In New Zealand</w:t>
      </w:r>
      <w:r w:rsidR="001A0C32">
        <w:t xml:space="preserve"> </w:t>
      </w:r>
      <w:r w:rsidR="00A77012">
        <w:t>and</w:t>
      </w:r>
      <w:r w:rsidR="00D76820">
        <w:t xml:space="preserve"> South Georgia, </w:t>
      </w:r>
      <w:r w:rsidR="001A0C32">
        <w:t xml:space="preserve">campaigns to encourage fishermen to cut packing bands before disposal led to declines in packing band entanglements </w:t>
      </w:r>
      <w:r w:rsidR="001A0C32">
        <w:fldChar w:fldCharType="begin" w:fldLock="1"/>
      </w:r>
      <w:r w:rsidR="009A680F">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Mexico","type":"article-journal","volume":"10"},"uris":["http://www.mendeley.com/documents/?uuid=4de085ce-a3c0-3599-a31c-571b906408d3"]},{"id":"ITEM-2","itemData":{"DOI":"10.1016/0025-326X(95)00054-Q","ISSN":"0025326X","abstract":"A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Bulletin","id":"ITEM-2","issue":"11","issued":{"date-parts":[["1995"]]},"note":"evidence that a campaign to have fishermen cut their packing bands reduced packing band entanglements and the occurrence of closed packing bands on beaches","page":"707-712","title":"Trends in entanglement of Antarctic fur seals (Arctocephalus gazella) in man-made debris at South Georgia","type":"article-journal","volume":"30"},"uris":["http://www.mendeley.com/documents/?uuid=9ce63b83-7244-3830-ad1d-bfb81fa320c0"]}],"mendeley":{"formattedCitation":"[16,60]","plainTextFormattedCitation":"[16,60]","previouslyFormattedCitation":"[16,60]"},"properties":{"noteIndex":0},"schema":"https://github.com/citation-style-language/schema/raw/master/csl-citation.json"}</w:instrText>
      </w:r>
      <w:r w:rsidR="001A0C32">
        <w:fldChar w:fldCharType="separate"/>
      </w:r>
      <w:r w:rsidR="00AA21AB" w:rsidRPr="00AA21AB">
        <w:rPr>
          <w:noProof/>
        </w:rPr>
        <w:t>[16,60]</w:t>
      </w:r>
      <w:r w:rsidR="001A0C32">
        <w:fldChar w:fldCharType="end"/>
      </w:r>
      <w:r w:rsidR="007D2394">
        <w:t xml:space="preserve">. </w:t>
      </w:r>
      <w:r w:rsidR="0008202E">
        <w:t xml:space="preserve">However, in Australia, </w:t>
      </w:r>
      <w:r w:rsidR="004B2A17">
        <w:t xml:space="preserve">large-scale </w:t>
      </w:r>
      <w:r w:rsidR="0008202E">
        <w:t xml:space="preserve">efforts by the government and local fishermen to reduce entanglement failed to prevent entanglement rates from continuing to increase </w:t>
      </w:r>
      <w:r w:rsidR="0008202E">
        <w:fldChar w:fldCharType="begin" w:fldLock="1"/>
      </w:r>
      <w:r w:rsidR="00F73D5B">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[33]","plainTextFormattedCitation":"[33]","previouslyFormattedCitation":"[33]"},"properties":{"noteIndex":0},"schema":"https://github.com/citation-style-language/schema/raw/master/csl-citation.json"}</w:instrText>
      </w:r>
      <w:r w:rsidR="0008202E">
        <w:fldChar w:fldCharType="separate"/>
      </w:r>
      <w:r w:rsidR="00412DE4" w:rsidRPr="00412DE4">
        <w:rPr>
          <w:noProof/>
        </w:rPr>
        <w:t>[33]</w:t>
      </w:r>
      <w:r w:rsidR="0008202E">
        <w:fldChar w:fldCharType="end"/>
      </w:r>
      <w:r w:rsidR="0008202E">
        <w:t xml:space="preserve">. </w:t>
      </w:r>
      <w:r w:rsidR="00B64C98">
        <w:t xml:space="preserve">Page et al. </w:t>
      </w:r>
      <w:r w:rsidR="00467443">
        <w:t xml:space="preserve">(2004) </w:t>
      </w:r>
      <w:r w:rsidR="00B64C98">
        <w:t xml:space="preserve">proposed that the debris could originate from areas outside of Australian waters and away from local fishing grounds, making national legislation ineffective </w:t>
      </w:r>
      <w:r w:rsidR="00B64C98">
        <w:lastRenderedPageBreak/>
        <w:t xml:space="preserve">at </w:t>
      </w:r>
      <w:r w:rsidR="00A77012">
        <w:t>addressing</w:t>
      </w:r>
      <w:r w:rsidR="00B64C98">
        <w:t xml:space="preserve"> the trans-boundary issue. A similar situation could complicate entanglement prevention efforts in northern Washington because of the close proximity to the Canadian border and the presence of large basin-wide currents just offshore. </w:t>
      </w:r>
      <w:r w:rsidR="00B011F4">
        <w:t>Page et al.</w:t>
      </w:r>
      <w:r w:rsidR="00BB1E07">
        <w:t xml:space="preserve"> (</w:t>
      </w:r>
      <w:r w:rsidR="00467443">
        <w:t>2004</w:t>
      </w:r>
      <w:r w:rsidR="00BB1E07">
        <w:t>)</w:t>
      </w:r>
      <w:r w:rsidR="00B011F4">
        <w:t xml:space="preserve"> also commented that laws that fall short of mandating the use of redesigned materials to prevent entanglement risk, such as biodegradable packing bands, may not cause an effective change in observed entanglement rates</w:t>
      </w:r>
      <w:r w:rsidR="00291BBB">
        <w:t>.</w:t>
      </w:r>
      <w:r w:rsidR="00235F62">
        <w:t xml:space="preserve"> Similarly, while deterrents exist or are in development for various types of gear that could prevent animals from interacting with actively fished gear </w:t>
      </w:r>
      <w:r w:rsidR="00235F62">
        <w:fldChar w:fldCharType="begin" w:fldLock="1"/>
      </w:r>
      <w:r w:rsidR="009A680F">
        <w:instrText>ADDIN CSL_CITATION {"citationItems":[{"id":"ITEM-1","itemData":{"DOI":"10.1577/m08-083.1","ISSN":"0275-5947","abstract":"An electric deterrent system was tested as an effective and safe method of deterring predation by Pacific harbor seals Phoca vitulina richardsi on sockeye salmon Oncorhynchus nerka and pink salmon Oncorhynchus gorbuscha caught in a Fraser River gill-net test fishery. Seals were deterred from foraging in a test fishing gill net in the Fraser River by using a pulsed, low-voltage DC electric gradient. Salmon catch per unit effort (CPUE) was significantly greater for the treated (electric) section of the gill net than for the nontreated section (marginal mean CPUE = 4.0/1,000 m . min versus 1.0/1,000 m . min), and there was no overlap in the 95% confidence intervals for the two treatments. There were no apparent injuries to any animals during the study. This previously Undocumented nonlethal technology demonstrates the potential to reduce pinniped predation on salmon, with meaningful implications for fisheries management agencies that rely on gill-net test fisheries in freshwater rivers frequented by pinnipeds.","author":[{"dropping-particle":"","family":"Forrest","given":"Keith W.","non-dropping-particle":"","parse-names":false,"suffix":""},{"dropping-particle":"","family":"Cave","given":"Jim D.","non-dropping-particle":"","parse-names":false,"suffix":""},{"dropping-particle":"","family":"Michielsens","given":"Catherine G. J.","non-dropping-particle":"","parse-names":false,"suffix":""},{"dropping-particle":"","family":"Haulena","given":"Martin","non-dropping-particle":"","parse-names":false,"suffix":""},{"dropping-particle":"V.","family":"Smith","given":"David","non-dropping-particle":"","parse-names":false,"suffix":""}],"container-title":"North American Journal of Fisheries Management","id":"ITEM-1","issue":"4","issued":{"date-parts":[["2009"]]},"page":"885-894","title":"Evaluation of an Electric Gradient to Deter Seal Predation on Salmon Caught in Gill-Net Test Fisheries","type":"article-journal","volume":"29"},"uris":["http://www.mendeley.com/documents/?uuid=6cd65a11-8e61-4129-b683-dcbd93573036"]},{"id":"ITEM-2","itemData":{"DOI":"10.1111/j.1748-7692.2003.tb01108.x","ISSN":"08240469","abstract":"A controlled experiment was carried out in 1996-1997 to determine whether acoustic deterrent devices (pingers) reduce marine mammal bycatch in the California drift gill net fishery for swordfish and sharks. Using Fisher's exact test, bycatch rates with pingers were significantly less for all cetacean species combined (P &lt; 0.001) and for all pinniped species combined (P = 0.003). For species tested separately with this test, bycatch reduction was statistically significant for short-beaked common dolphins (P = 0.001) and California sea lions (P = 0.02). Bycatch reduction is not statistically significant for the other species tested separately, but sample sizes and statistical power were low, and bycatch rates were lower in pingered nets for six of the eight other cetacean and pinniped species. A log-linear model relating the mean rate of entanglement to the number of pingers deployed was fit to the data for three groups: short-beaked common dolphins, other cetaceans, and pinnipeds. For a net with 40 pingers, the models predict approximately a 12-fold decrease in entanglement for short-beaked common dolphins, a 4-fold decrease for other cetaceans, and a 3-fold decrease for pinnipeds. No other variables were found that could explain this effect. The pinger experiment ended when regulations were enacted to make pingers mandatory in this fishery.","author":[{"dropping-particle":"","family":"Barlow","given":"Jay","non-dropping-particle":"","parse-names":false,"suffix":""},{"dropping-particle":"","family":"Cameron","given":"Grant A.","non-dropping-particle":"","parse-names":false,"suffix":""}],"container-title":"Marine Mammal Science","id":"ITEM-2","issue":"2","issued":{"date-parts":[["2003","4","1"]]},"page":"265-283","publisher":"Society for Marine Mammology","title":"Field experiments show that acoustic pingers reduce marine mammal bycatch in the California drift gill net fishery","type":"article-journal","volume":"19"},"uris":["http://www.mendeley.com/documents/?uuid=a73711a1-368d-3715-a276-fa434402fcda"]}],"mendeley":{"formattedCitation":"[61,62]","plainTextFormattedCitation":"[61,62]","previouslyFormattedCitation":"[61,62]"},"properties":{"noteIndex":0},"schema":"https://github.com/citation-style-language/schema/raw/master/csl-citation.json"}</w:instrText>
      </w:r>
      <w:r w:rsidR="00235F62">
        <w:fldChar w:fldCharType="separate"/>
      </w:r>
      <w:r w:rsidR="00AA21AB" w:rsidRPr="00AA21AB">
        <w:rPr>
          <w:noProof/>
        </w:rPr>
        <w:t>[61,62]</w:t>
      </w:r>
      <w:r w:rsidR="00235F62">
        <w:fldChar w:fldCharType="end"/>
      </w:r>
      <w:r w:rsidR="00235F62">
        <w:t xml:space="preserve">, it can be a challenge to find a solution that </w:t>
      </w:r>
      <w:r w:rsidR="003B393B">
        <w:t>balances</w:t>
      </w:r>
      <w:r w:rsidR="005940B1">
        <w:t xml:space="preserve"> </w:t>
      </w:r>
      <w:r w:rsidR="00794FF9">
        <w:t>effectiveness, cost, and</w:t>
      </w:r>
      <w:r w:rsidR="005940B1">
        <w:t xml:space="preserve"> </w:t>
      </w:r>
      <w:r w:rsidR="007D0275">
        <w:t xml:space="preserve">reducing </w:t>
      </w:r>
      <w:r w:rsidR="005940B1">
        <w:t xml:space="preserve">potential harm to the ecosystem </w:t>
      </w:r>
      <w:r w:rsidR="005940B1">
        <w:fldChar w:fldCharType="begin" w:fldLock="1"/>
      </w:r>
      <w:r w:rsidR="009A680F">
        <w:instrText xml:space="preserve">ADDIN CSL_CITATION {"citationItems":[{"id":"ITEM-1","itemData":{"DOI":"10.3354/meps10482","ISSN":"01718630","abstract":"Acoustic deterrent devices (ADDs) to prevent pinniped predation on fish farms and fisheries are widely used, but show highly varying success. Recently, ADDs have also been highlighted as a conservation concern due to their adverse impact on toothed whales. We review the available literature on the efficiency of commercial ADDs, evaluate the unintended impact on behaviour, communication and hearing of marine life, and suggest solutions based on psychophysiological predictions. The main problems associated with ADDs are a lack of long-term efficiency, introduction of substantial noise pollution to the marine environment and long-term effects on target and non-target species. Odontocetes have more sensitive hearing than pinnipeds at the frequencies where most ADDs operate, which may explain the reported large-scale habitat exclusion of odontocetes when ADDs are used. Furthermore, long-term exposure to ADDs may damage the hearing of marine mammals. Fish and invertebrates have less sensitive hearing than marine mammals and fewer efforts have been made to quantify the effects of noise on these taxa. Solutions can be found by decreasing sound exposure, exploiting neuronal reflex arcs associated with flight behaviour and making use of differences in species' hearing abilities to increase target specificity. To minimise adverse effects, environmental impact assessments should be carried out before deploying ADDs and only effective and target-specific devices should be used. © 2013 Inter-Research.","author":[{"dropping-particle":"","family":"Götz","given":"Thomas","non-dropping-particle":"","parse-names":false,"suffix":""},{"dropping-particle":"","family":"Janik","given":"Vincent M.","non-dropping-particle":"","parse-names":false,"suffix":""}],"container-title":"Marine Ecology Progress Series","id":"ITEM-1","issued":{"date-parts":[["2013","10","31"]]},"page":"285-302","publisher":"Inter-Research","title":"Acoustic deterrent devices to prevent pinniped depredation: Efficiency, conservation concerns and possible solutions","type":"article-journal","volume":"492"},"uris":["http://www.mendeley.com/documents/?uuid=63d805ae-e63b-38f6-8d39-112da29f8305"]},{"id":"ITEM-2","itemData":{"DOI":"10.1016/0964-5691(95)00049-6","ISSN":"09645691","abstract":"Although a great deal of effort has been directed toward attempts to use sound to reduce or eliminate marine mammal incidental capture in fisheries and predation on fish, there is little evidence of the effectiveness of such methods in solving marine mammal-fishery conflicts. Passive methods of increasing a net's reflectivity are hypothesized to result in lowered marine mammal bycatch rates, by making it easier for the animals to detect and avoid nets. However, so far, substantial decreases in cetacean bycatch have not been demonstrated, either from comparisons of catch rates in commercial fisheries or from observational studies of deterrence. The goal of active acoustic methods is the production of sound to warn the animals of the gear, or to cause them to leave the area. Various attempts have been made to use active methods to deter pinnipeds from areas of fishing activity (generally to avoid predation on the fish), and to warn cetaceans of the presence of a net (to reduce incidental catch). Net alarms have greatly reduced large whale entrapment in fish traps in Canadian waters, but despite extensive testing, have generally not shown similar success in reducing small cetacean bycatch in a number of gillnet fisheries. Overall, most attempts to use sound to reduce or eliminate marine mammal-fishery interactions have been based upon trial and error, with few controlled scientific experiments, making evaluation of the effectiveness of these methods difficult. Much more basic research on marine mammal echolocation behavior and on behavioral interactions between marine mammals and fisheries needs to be done before substantial success using acoustic methods can be expected.","author":[{"dropping-particle":"","family":"Jefferson","given":"Thomas A","non-dropping-particle":"","parse-names":false,"suffix":""},{"dropping-particle":"","family":"Curry","given":"Barbara E","non-dropping-particle":"","parse-names":false,"suffix":""}],"container-title":"Ocean and Coastal Management","id":"ITEM-2","issue":"1","issued":{"date-parts":[["1996"]]},"page":"41-70","title":"Acoustic methods of reducing or eliminating marine mammal-fishery interactions: Do they work?","type":"article-journal","volume":"31"},"uris":["http://www.mendeley.com/documents/?uuid=021ba1e7-12b7-34f9-814d-ed7dc01cd55f"]},{"id":"ITEM-3","itemData":{"DOI":"10.1111/acv.12141","ISSN":"14691795","abstract":"Acoustic deterrent devices (ADDs) have often been considered a benign solution to managing pinniped predation. However, ADDs have also been highlighted as a conservation concern since they can inflict large-scale habitat exclusion in toothed whales (odontocetes). We tested a new method that selectively inflicted startle responses in harbour seals (Phoca vitulina) at close ranges to the loudspeaker but not in a non-target species, the harbour porpoise (Phocoena phocoena), by using a frequency range where porpoise hearing was less sensitive than that of phocid seals. The sound exposure consisted of isolated 200ms long, 2-3 octave-band noise pulses with a peak frequency of 1kHz, which were presented at a source level of </w:instrText>
      </w:r>
      <w:r w:rsidR="009A680F">
        <w:rPr>
          <w:rFonts w:ascii="Cambria Math" w:hAnsi="Cambria Math" w:cs="Cambria Math"/>
        </w:rPr>
        <w:instrText>∼</w:instrText>
      </w:r>
      <w:r w:rsidR="009A680F">
        <w:instrText xml:space="preserve">180dB re 1μPa. Field tests were carried out within a 2-month period on a fish farm on the west coast of Scotland where marine mammal behaviour was observed within three distance categories. Seal numbers dropped sharply during sound exposure compared with control observation periods within 250m of the sound source but were unaffected at distances further away from the farm. A Poisson regression model revealed that the number of seal tracks within 250m of the device decreased by </w:instrText>
      </w:r>
      <w:r w:rsidR="009A680F">
        <w:rPr>
          <w:rFonts w:ascii="Cambria Math" w:hAnsi="Cambria Math" w:cs="Cambria Math"/>
        </w:rPr>
        <w:instrText>∼</w:instrText>
      </w:r>
      <w:r w:rsidR="009A680F">
        <w:instrText>91% during sound exposure and was primarily influenced by sound exposure with no evidence for a change in the effect of treatment such as habituation, throughout the experiment. In contrast to seals, there was no shift in the number of porpoise groups in each distance category as a result of sound exposure and porpoises were regularly seen close to the device. We also sighted six common minke whales during sound exposure while only one was seen during control periods. Our data demonstrate that the startle method can be used to selectively deter seals without affecting porpoises.","author":[{"dropping-particle":"","family":"Götz","given":"T.","non-dropping-particle":"","parse-names":false,"suffix":""},{"dropping-particle":"","family":"Janik","given":"V. M.","non-dropping-particle":"","parse-names":false,"suffix":""}],"container-title":"Animal Conservation","id":"ITEM-3","issue":"1","issued":{"date-parts":[["2015","2","1"]]},"page":"102-111","publisher":"Blackwell Publishing Ltd","title":"Target-specific acoustic predator deterrence in the marine environment","type":"article-journal","volume":"18"},"uris":["http://www.mendeley.com/documents/?uuid=5bea1563-7c5a-3b1a-8baf-f78edf0e3074"]}],"mendeley":{"formattedCitation":"[63–65]","plainTextFormattedCitation":"[63–65]","previouslyFormattedCitation":"[63–65]"},"properties":{"noteIndex":0},"schema":"https://github.com/citation-style-language/schema/raw/master/csl-citation.json"}</w:instrText>
      </w:r>
      <w:r w:rsidR="005940B1">
        <w:fldChar w:fldCharType="separate"/>
      </w:r>
      <w:r w:rsidR="00AA21AB" w:rsidRPr="00AA21AB">
        <w:rPr>
          <w:noProof/>
        </w:rPr>
        <w:t>[63–65]</w:t>
      </w:r>
      <w:r w:rsidR="005940B1">
        <w:fldChar w:fldCharType="end"/>
      </w:r>
      <w:r w:rsidR="00235F62">
        <w:t>.</w:t>
      </w:r>
      <w:r w:rsidR="00291BBB">
        <w:t xml:space="preserve"> </w:t>
      </w:r>
      <w:r w:rsidR="0077085D">
        <w:t xml:space="preserve">While preventing entanglements altogether is likely an impossible task, small actions such as encouraging fishers to cut packing bands could decrease the impact on </w:t>
      </w:r>
      <w:r w:rsidR="00CF7FDC">
        <w:t xml:space="preserve">the </w:t>
      </w:r>
      <w:r w:rsidR="00FD4BE7">
        <w:t xml:space="preserve">welfare of </w:t>
      </w:r>
      <w:r w:rsidR="0077085D">
        <w:t>local pinniped species.</w:t>
      </w:r>
    </w:p>
    <w:p w14:paraId="49F476FB" w14:textId="67AE33F2" w:rsidR="00BC7834" w:rsidRDefault="00BC7834" w:rsidP="00CA40D3">
      <w:pPr>
        <w:pStyle w:val="Heading1"/>
        <w:spacing w:line="480" w:lineRule="auto"/>
      </w:pPr>
      <w:r>
        <w:t>Acknowledgements</w:t>
      </w:r>
    </w:p>
    <w:p w14:paraId="0AB3F2E3" w14:textId="1B53993E" w:rsidR="006B6837" w:rsidRPr="00846207" w:rsidRDefault="000C4186" w:rsidP="00CA40D3">
      <w:pPr>
        <w:spacing w:line="480" w:lineRule="auto"/>
      </w:pPr>
      <w:r>
        <w:t xml:space="preserve">The authors would like to acknowledge all the individuals who assisted with data collection, including Patrick Gearin, </w:t>
      </w:r>
      <w:r w:rsidR="0000143C">
        <w:t xml:space="preserve">Merrill </w:t>
      </w:r>
      <w:proofErr w:type="spellStart"/>
      <w:r w:rsidR="0000143C">
        <w:t>Gosho</w:t>
      </w:r>
      <w:proofErr w:type="spellEnd"/>
      <w:r w:rsidR="00717668">
        <w:t>, and Jeff Harris</w:t>
      </w:r>
      <w:r w:rsidR="0000143C">
        <w:t xml:space="preserve"> </w:t>
      </w:r>
      <w:r>
        <w:t>from NOAA</w:t>
      </w:r>
      <w:r w:rsidR="00717668">
        <w:t xml:space="preserve"> MML</w:t>
      </w:r>
      <w:r>
        <w:t>, and past technicians for the Makah Tribe, including Adrianne Akmajian, Maria Roberts</w:t>
      </w:r>
      <w:r w:rsidR="0000143C">
        <w:t>, Joshua Monette, and Quinton Thompson.</w:t>
      </w:r>
      <w:r w:rsidR="00717668">
        <w:t xml:space="preserve"> </w:t>
      </w:r>
      <w:r w:rsidR="00587AED">
        <w:t>Kristin Wilkins</w:t>
      </w:r>
      <w:r w:rsidR="00887AA1">
        <w:t>on</w:t>
      </w:r>
      <w:r w:rsidR="00587AED">
        <w:t xml:space="preserve"> and Lauren De </w:t>
      </w:r>
      <w:proofErr w:type="spellStart"/>
      <w:r w:rsidR="00587AED">
        <w:t>Maio</w:t>
      </w:r>
      <w:proofErr w:type="spellEnd"/>
      <w:r w:rsidR="00587AED">
        <w:t xml:space="preserve"> assisted with compiling stranding data, which was collected by the many </w:t>
      </w:r>
      <w:r w:rsidR="00D538E9">
        <w:t xml:space="preserve">dedicated </w:t>
      </w:r>
      <w:r w:rsidR="00587AED">
        <w:t>organizations that make up the West Coast Marine Mammal Stranding Network. Thanks also to Chris Butler-Minor and the OCNMS staff and volunteers who collec</w:t>
      </w:r>
      <w:r w:rsidR="00745D92">
        <w:t>t and organize</w:t>
      </w:r>
      <w:r w:rsidR="00587AED">
        <w:t xml:space="preserve"> the beach debris survey data.</w:t>
      </w:r>
      <w:r w:rsidR="00745D92">
        <w:t xml:space="preserve"> </w:t>
      </w:r>
      <w:r w:rsidR="002451B6">
        <w:t xml:space="preserve">We would also like to thank Wendy </w:t>
      </w:r>
      <w:proofErr w:type="spellStart"/>
      <w:r w:rsidR="002451B6">
        <w:t>Szaniszlo</w:t>
      </w:r>
      <w:proofErr w:type="spellEnd"/>
      <w:r w:rsidR="002451B6">
        <w:t xml:space="preserve"> for assistance with identifying entangling materials</w:t>
      </w:r>
      <w:r w:rsidR="00B54118">
        <w:t>,</w:t>
      </w:r>
      <w:r w:rsidR="00062E28">
        <w:t xml:space="preserve"> and</w:t>
      </w:r>
      <w:r w:rsidR="00717668">
        <w:t xml:space="preserve"> Justin </w:t>
      </w:r>
      <w:proofErr w:type="spellStart"/>
      <w:r w:rsidR="00717668">
        <w:t>Jenniges</w:t>
      </w:r>
      <w:proofErr w:type="spellEnd"/>
      <w:r w:rsidR="00717668">
        <w:t xml:space="preserve"> </w:t>
      </w:r>
      <w:r w:rsidR="003771D7">
        <w:t xml:space="preserve">and </w:t>
      </w:r>
      <w:proofErr w:type="spellStart"/>
      <w:r w:rsidR="003771D7">
        <w:t>Hyejoo</w:t>
      </w:r>
      <w:proofErr w:type="spellEnd"/>
      <w:r w:rsidR="003771D7">
        <w:t xml:space="preserve"> Ro </w:t>
      </w:r>
      <w:r w:rsidR="00717668">
        <w:t>for providing review</w:t>
      </w:r>
      <w:r w:rsidR="003771D7">
        <w:t>s</w:t>
      </w:r>
      <w:r w:rsidR="00717668">
        <w:t xml:space="preserve"> of the manuscript.</w:t>
      </w:r>
    </w:p>
    <w:p w14:paraId="70BD9D2B" w14:textId="77777777" w:rsidR="00DB250C" w:rsidRDefault="00DB250C" w:rsidP="00CA40D3">
      <w:pPr>
        <w:pStyle w:val="Heading1"/>
        <w:spacing w:line="480" w:lineRule="auto"/>
      </w:pPr>
      <w:r>
        <w:t>References</w:t>
      </w:r>
    </w:p>
    <w:p w14:paraId="0ED90F89" w14:textId="6B265D35" w:rsidR="004A063F" w:rsidRPr="004A063F" w:rsidRDefault="00DB250C" w:rsidP="004A063F">
      <w:pPr>
        <w:widowControl w:val="0"/>
        <w:autoSpaceDE w:val="0"/>
        <w:autoSpaceDN w:val="0"/>
        <w:adjustRightInd w:val="0"/>
        <w:spacing w:line="48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4A063F" w:rsidRPr="004A063F">
        <w:rPr>
          <w:rFonts w:ascii="Calibri" w:hAnsi="Calibri" w:cs="Calibri"/>
          <w:noProof/>
        </w:rPr>
        <w:t xml:space="preserve">1. </w:t>
      </w:r>
      <w:r w:rsidR="004A063F" w:rsidRPr="004A063F">
        <w:rPr>
          <w:rFonts w:ascii="Calibri" w:hAnsi="Calibri" w:cs="Calibri"/>
          <w:noProof/>
        </w:rPr>
        <w:tab/>
        <w:t xml:space="preserve">Moore E, Lyday S, Roletto J, Litle K, Parrish JK, Nevins H, et al. Entanglements of marine mammals and seabirds in central California and the north-west coast of the United States 2001–2005. Mar </w:t>
      </w:r>
      <w:r w:rsidR="004A063F" w:rsidRPr="004A063F">
        <w:rPr>
          <w:rFonts w:ascii="Calibri" w:hAnsi="Calibri" w:cs="Calibri"/>
          <w:noProof/>
        </w:rPr>
        <w:lastRenderedPageBreak/>
        <w:t>Pollut Bull. 2009;58: 1045–1051. doi:10.1016/j.marpolbul.2009.02.006</w:t>
      </w:r>
    </w:p>
    <w:p w14:paraId="3835A99A"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2. </w:t>
      </w:r>
      <w:r w:rsidRPr="004A063F">
        <w:rPr>
          <w:rFonts w:ascii="Calibri" w:hAnsi="Calibri" w:cs="Calibri"/>
          <w:noProof/>
        </w:rPr>
        <w:tab/>
        <w:t xml:space="preserve">National Oceanic and Atmospheric Administration Marine Debris Program. 2014 Report on the Entanglement of Marine Species in Marine Debris with an Emphasis on Species in the United States. Silver Spring, MD; 2014. </w:t>
      </w:r>
    </w:p>
    <w:p w14:paraId="7DB84093"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3. </w:t>
      </w:r>
      <w:r w:rsidRPr="004A063F">
        <w:rPr>
          <w:rFonts w:ascii="Calibri" w:hAnsi="Calibri" w:cs="Calibri"/>
          <w:noProof/>
        </w:rPr>
        <w:tab/>
        <w:t>Dau BK, Gilardi KVK, Gulland FM, Higgins A, Holcomb JB, Leger JS, et al. Fishing gear-related injury in California marine wildlife. J Wildl Dis. 2009;45: 355–362. doi:10.7589/0090-3558-45.2.355</w:t>
      </w:r>
    </w:p>
    <w:p w14:paraId="20923A1F"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4. </w:t>
      </w:r>
      <w:r w:rsidRPr="004A063F">
        <w:rPr>
          <w:rFonts w:ascii="Calibri" w:hAnsi="Calibri" w:cs="Calibri"/>
          <w:noProof/>
        </w:rPr>
        <w:tab/>
        <w:t>Laist DW. Impacts of Marine Debris: Entanglement of Marine Life in Marine Debris Including a Comprehensive List of Species with Entanglement and Ingestion Records. Coe J, Rogers D, editors. New York: Springer; 1997. doi:10.1007/978-1-4613-8486-1</w:t>
      </w:r>
    </w:p>
    <w:p w14:paraId="24CC6E56"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5. </w:t>
      </w:r>
      <w:r w:rsidRPr="004A063F">
        <w:rPr>
          <w:rFonts w:ascii="Calibri" w:hAnsi="Calibri" w:cs="Calibri"/>
          <w:noProof/>
        </w:rPr>
        <w:tab/>
        <w:t>Hofman RJ. The changing focus of marine mammal conservation. Trends Ecol Evol. 1995;10: 462–465. doi:10.1016/S0169-5347(00)89184-3</w:t>
      </w:r>
    </w:p>
    <w:p w14:paraId="51B1A020"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6. </w:t>
      </w:r>
      <w:r w:rsidRPr="004A063F">
        <w:rPr>
          <w:rFonts w:ascii="Calibri" w:hAnsi="Calibri" w:cs="Calibri"/>
          <w:noProof/>
        </w:rPr>
        <w:tab/>
        <w:t>Fowler C. Marine Debris and Northern Fur Seals: a Case Study. Mar Pollut Bull. 1987;18: 326–335. doi:10.1016/S0025-326X(87)80020-6</w:t>
      </w:r>
    </w:p>
    <w:p w14:paraId="2658BF06"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7. </w:t>
      </w:r>
      <w:r w:rsidRPr="004A063F">
        <w:rPr>
          <w:rFonts w:ascii="Calibri" w:hAnsi="Calibri" w:cs="Calibri"/>
          <w:noProof/>
        </w:rPr>
        <w:tab/>
        <w:t>Henderson JR. A Pre- and Post-MARPOL Annex V Summary of Hawaiian Monk Seal Entanglements and Marine Debris Accumulation in the Northwestern Hawaiian Islands, 1982-1998. Mar Pollut Bull. 2001;42: 584–589. doi:10.1016/S0025-326X(00)00204-6</w:t>
      </w:r>
    </w:p>
    <w:p w14:paraId="35A50306"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8. </w:t>
      </w:r>
      <w:r w:rsidRPr="004A063F">
        <w:rPr>
          <w:rFonts w:ascii="Calibri" w:hAnsi="Calibri" w:cs="Calibri"/>
          <w:noProof/>
        </w:rPr>
        <w:tab/>
        <w:t xml:space="preserve">French DP, Reed M. Potential impact of entanglement in marine debris on the population dynamics of the northern fur seal, </w:t>
      </w:r>
      <w:r w:rsidRPr="004A063F">
        <w:rPr>
          <w:rFonts w:ascii="Calibri" w:hAnsi="Calibri" w:cs="Calibri"/>
          <w:i/>
          <w:iCs/>
          <w:noProof/>
        </w:rPr>
        <w:t>Callorhinus ursinus</w:t>
      </w:r>
      <w:r w:rsidRPr="004A063F">
        <w:rPr>
          <w:rFonts w:ascii="Calibri" w:hAnsi="Calibri" w:cs="Calibri"/>
          <w:noProof/>
        </w:rPr>
        <w:t>. In: Shomura RS., Godfrey ML, editors. Proceedings of the Second International Conference on Marine Debris, 2-7 April 1989, Honolulu, HI. Department of Commerce, NOAA Technical Memorandum, NMFS, NOAA-TM-NMFS-SWFC-154.; 1990. pp. 431–452. doi:10.1051/0004-6361/201116485</w:t>
      </w:r>
    </w:p>
    <w:p w14:paraId="1671DFB7"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9. </w:t>
      </w:r>
      <w:r w:rsidRPr="004A063F">
        <w:rPr>
          <w:rFonts w:ascii="Calibri" w:hAnsi="Calibri" w:cs="Calibri"/>
          <w:noProof/>
        </w:rPr>
        <w:tab/>
        <w:t xml:space="preserve">Fowler CW. A review of seal and sea lion entanglement in marine fishing debris. Proceedings of </w:t>
      </w:r>
      <w:r w:rsidRPr="004A063F">
        <w:rPr>
          <w:rFonts w:ascii="Calibri" w:hAnsi="Calibri" w:cs="Calibri"/>
          <w:noProof/>
        </w:rPr>
        <w:lastRenderedPageBreak/>
        <w:t xml:space="preserve">the North Pacific Rim Fishermen’s Conference on Marine Debris 1987. 1988. pp. 16–63. </w:t>
      </w:r>
    </w:p>
    <w:p w14:paraId="29A01D7D"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10. </w:t>
      </w:r>
      <w:r w:rsidRPr="004A063F">
        <w:rPr>
          <w:rFonts w:ascii="Calibri" w:hAnsi="Calibri" w:cs="Calibri"/>
          <w:noProof/>
        </w:rPr>
        <w:tab/>
        <w:t>Read AJ. The looming crisis: interactions between marine mammals and fisheries. J Mammal. 2008;89: 541–548. doi:10.1644/07-mamm-s-315r1.1</w:t>
      </w:r>
    </w:p>
    <w:p w14:paraId="7E980C1D"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11. </w:t>
      </w:r>
      <w:r w:rsidRPr="004A063F">
        <w:rPr>
          <w:rFonts w:ascii="Calibri" w:hAnsi="Calibri" w:cs="Calibri"/>
          <w:noProof/>
        </w:rPr>
        <w:tab/>
        <w:t xml:space="preserve">Weise MJ, Harvey JT. Impact of the California sea lion (Zalophus californianus) on salmon fisheries in Monterey Bay, California. Fish Bull. 2005;103: 685–696. </w:t>
      </w:r>
    </w:p>
    <w:p w14:paraId="2A15AE38"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12. </w:t>
      </w:r>
      <w:r w:rsidRPr="004A063F">
        <w:rPr>
          <w:rFonts w:ascii="Calibri" w:hAnsi="Calibri" w:cs="Calibri"/>
          <w:noProof/>
        </w:rPr>
        <w:tab/>
        <w:t xml:space="preserve">Yoshida K, Baba N. The problem with fur seal entanglement in marine debris. In: Shomura RS., Yoshida HO, editors. Proceedings of the Workshop on the Fate and Impact of Marine Debris, 27-29 November 1984, Honolulu, HI. 1985. pp. 448–452. </w:t>
      </w:r>
    </w:p>
    <w:p w14:paraId="1CC97396"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13. </w:t>
      </w:r>
      <w:r w:rsidRPr="004A063F">
        <w:rPr>
          <w:rFonts w:ascii="Calibri" w:hAnsi="Calibri" w:cs="Calibri"/>
          <w:noProof/>
        </w:rPr>
        <w:tab/>
        <w:t xml:space="preserve">Cawthorn MW. Entanglement in, and ingestion of, plastic litter in marine mammals, sharks, and turtles in New Zealand waters. In: Shomura RS, Yoshida HO, editors. Proceedings of the Workshop on the Fate and Impact of Marine Debris, 27-29 November 1984, Honolulu, HI. 1985. pp. 336–343. </w:t>
      </w:r>
    </w:p>
    <w:p w14:paraId="776401C7"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14. </w:t>
      </w:r>
      <w:r w:rsidRPr="004A063F">
        <w:rPr>
          <w:rFonts w:ascii="Calibri" w:hAnsi="Calibri" w:cs="Calibri"/>
          <w:noProof/>
        </w:rPr>
        <w:tab/>
        <w:t>Donohue MJ, Foley DG. Remote sensing reveals links among the endangered Hawaiian monk seal, marine debris, and El Niño. Mar Mammal Sci. 2007;23: 468–473. doi:10.1111/j.1748-7692.2007.00114.x</w:t>
      </w:r>
    </w:p>
    <w:p w14:paraId="52A529A6"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15. </w:t>
      </w:r>
      <w:r w:rsidRPr="004A063F">
        <w:rPr>
          <w:rFonts w:ascii="Calibri" w:hAnsi="Calibri" w:cs="Calibri"/>
          <w:noProof/>
        </w:rPr>
        <w:tab/>
        <w:t>Keledjian AJ, Mesnick S. The Impacts of El Niño Conditions on California Sea Lion (</w:t>
      </w:r>
      <w:r w:rsidRPr="004A063F">
        <w:rPr>
          <w:rFonts w:ascii="Calibri" w:hAnsi="Calibri" w:cs="Calibri"/>
          <w:i/>
          <w:iCs/>
          <w:noProof/>
        </w:rPr>
        <w:t>Zalophus californianus</w:t>
      </w:r>
      <w:r w:rsidRPr="004A063F">
        <w:rPr>
          <w:rFonts w:ascii="Calibri" w:hAnsi="Calibri" w:cs="Calibri"/>
          <w:noProof/>
        </w:rPr>
        <w:t>) Fisheries Interactions: Predicting Spatial and Temporal Hotspots Along the California Coast. Aquat Mamm. 2013;39: 221–232. doi:10.1578/AM.39.3.2013.221</w:t>
      </w:r>
    </w:p>
    <w:p w14:paraId="253BB6F9"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16. </w:t>
      </w:r>
      <w:r w:rsidRPr="004A063F">
        <w:rPr>
          <w:rFonts w:ascii="Calibri" w:hAnsi="Calibri" w:cs="Calibri"/>
          <w:noProof/>
        </w:rPr>
        <w:tab/>
        <w:t>Harcourt R, Aurioles D, Sanchez J. Entanglement of California sea lions at Los Islotes, Baja California Sur, Mexico. Mar Mammal Sci. 1994;10: 122–125. doi:10.1111/j.1748-7692.1994.tb00399.x</w:t>
      </w:r>
    </w:p>
    <w:p w14:paraId="7EE736FC"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17. </w:t>
      </w:r>
      <w:r w:rsidRPr="004A063F">
        <w:rPr>
          <w:rFonts w:ascii="Calibri" w:hAnsi="Calibri" w:cs="Calibri"/>
          <w:noProof/>
        </w:rPr>
        <w:tab/>
        <w:t xml:space="preserve">Santora JA, Mantua NJ, Schroeder ID, Field JC, Hazen EL, Bograd SJ, et al. Habitat compression </w:t>
      </w:r>
      <w:r w:rsidRPr="004A063F">
        <w:rPr>
          <w:rFonts w:ascii="Calibri" w:hAnsi="Calibri" w:cs="Calibri"/>
          <w:noProof/>
        </w:rPr>
        <w:lastRenderedPageBreak/>
        <w:t>and ecosystem shifts as potential links between marine heatwave and record whale entanglements. Nat Commun. 2020;11. doi:10.1038/s41467-019-14215-w</w:t>
      </w:r>
    </w:p>
    <w:p w14:paraId="07355B29"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18. </w:t>
      </w:r>
      <w:r w:rsidRPr="004A063F">
        <w:rPr>
          <w:rFonts w:ascii="Calibri" w:hAnsi="Calibri" w:cs="Calibri"/>
          <w:noProof/>
        </w:rPr>
        <w:tab/>
        <w:t>Raum-Suryan KL, Jemison LA, Pitcher KW. Entanglement of Steller sea lions (</w:t>
      </w:r>
      <w:r w:rsidRPr="004A063F">
        <w:rPr>
          <w:rFonts w:ascii="Calibri" w:hAnsi="Calibri" w:cs="Calibri"/>
          <w:i/>
          <w:iCs/>
          <w:noProof/>
        </w:rPr>
        <w:t>Eumetopias jubatus</w:t>
      </w:r>
      <w:r w:rsidRPr="004A063F">
        <w:rPr>
          <w:rFonts w:ascii="Calibri" w:hAnsi="Calibri" w:cs="Calibri"/>
          <w:noProof/>
        </w:rPr>
        <w:t>) in marine debris: Identifying causes and finding solutions. Mar Pollut Bull. 2009;58: 1487–1495. doi:10.1016/j.marpolbul.2009.06.004</w:t>
      </w:r>
    </w:p>
    <w:p w14:paraId="24F6DFE1"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19. </w:t>
      </w:r>
      <w:r w:rsidRPr="004A063F">
        <w:rPr>
          <w:rFonts w:ascii="Calibri" w:hAnsi="Calibri" w:cs="Calibri"/>
          <w:noProof/>
        </w:rPr>
        <w:tab/>
        <w:t>Hanni KD, Pyle P. Entanglement of pinnipeds in synthetic materials at South-east Farallon Island, California, 1976-1998. Mar Pollut Bull. 2000;40: 1076–1081. doi:10.1016/S0025-326X(00)00050-3</w:t>
      </w:r>
    </w:p>
    <w:p w14:paraId="2DF7861E"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20. </w:t>
      </w:r>
      <w:r w:rsidRPr="004A063F">
        <w:rPr>
          <w:rFonts w:ascii="Calibri" w:hAnsi="Calibri" w:cs="Calibri"/>
          <w:noProof/>
        </w:rPr>
        <w:tab/>
        <w:t xml:space="preserve">Stewart BS, Yochem PK. Pinniped entanglement in synthetic materials in the Southern California Bight. In: Shomura RS., Godfrey ML, editors. Proceedings of the Second International Conference on Marine Debris, 2-7 April 1989, Honolulu, Hawaii. 1990. pp. 554–561. </w:t>
      </w:r>
    </w:p>
    <w:p w14:paraId="0BE0FC67"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21. </w:t>
      </w:r>
      <w:r w:rsidRPr="004A063F">
        <w:rPr>
          <w:rFonts w:ascii="Calibri" w:hAnsi="Calibri" w:cs="Calibri"/>
          <w:noProof/>
        </w:rPr>
        <w:tab/>
        <w:t>Opfer S, Arthur C, Lippiatt S. NOAA Marine Debris Shoreline Survey Field Guide. NOAA Mar Debris Progr. 2012. Available: www.MarineDebris.noaa.gov</w:t>
      </w:r>
    </w:p>
    <w:p w14:paraId="513FA42E"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22. </w:t>
      </w:r>
      <w:r w:rsidRPr="004A063F">
        <w:rPr>
          <w:rFonts w:ascii="Calibri" w:hAnsi="Calibri" w:cs="Calibri"/>
          <w:noProof/>
        </w:rPr>
        <w:tab/>
        <w:t>Laake JL, Lowry MS, DeLong RL, Melin SR, Carretta J V. Population Growth and Status of California Sea Lions. J Wildl Manage. 2018;82: 583–595. doi:10.1002/jwmg.21405</w:t>
      </w:r>
    </w:p>
    <w:p w14:paraId="118A4B5C"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23. </w:t>
      </w:r>
      <w:r w:rsidRPr="004A063F">
        <w:rPr>
          <w:rFonts w:ascii="Calibri" w:hAnsi="Calibri" w:cs="Calibri"/>
          <w:noProof/>
        </w:rPr>
        <w:tab/>
        <w:t xml:space="preserve">Loughlin TR. Assessment of Net Entanglement on Northern Sea Lions in the Aleutian Islands, 25 June - 15 July 1985. 1986. </w:t>
      </w:r>
    </w:p>
    <w:p w14:paraId="0179C950"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24. </w:t>
      </w:r>
      <w:r w:rsidRPr="004A063F">
        <w:rPr>
          <w:rFonts w:ascii="Calibri" w:hAnsi="Calibri" w:cs="Calibri"/>
          <w:noProof/>
        </w:rPr>
        <w:tab/>
        <w:t xml:space="preserve">Pitcher KW, Olesiuk PF, Brown RF, Lowry MS, Jeffries SJ, Sease JL, et al. Abundance and distribution of the eastern North Pacific Steller sea lion (Eumetopias jubatus) population. Fish Bull. 2007;107: 102–115. </w:t>
      </w:r>
    </w:p>
    <w:p w14:paraId="382CC114"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25. </w:t>
      </w:r>
      <w:r w:rsidRPr="004A063F">
        <w:rPr>
          <w:rFonts w:ascii="Calibri" w:hAnsi="Calibri" w:cs="Calibri"/>
          <w:noProof/>
        </w:rPr>
        <w:tab/>
        <w:t>National Marine Fisheries Service. Steller Sea Lion (</w:t>
      </w:r>
      <w:r w:rsidRPr="004A063F">
        <w:rPr>
          <w:rFonts w:ascii="Calibri" w:hAnsi="Calibri" w:cs="Calibri"/>
          <w:i/>
          <w:iCs/>
          <w:noProof/>
        </w:rPr>
        <w:t>Eumetopias jubatus</w:t>
      </w:r>
      <w:r w:rsidRPr="004A063F">
        <w:rPr>
          <w:rFonts w:ascii="Calibri" w:hAnsi="Calibri" w:cs="Calibri"/>
          <w:noProof/>
        </w:rPr>
        <w:t xml:space="preserve">): Eastern U.S. Stock. US Pacific Mar Mammal Stock Assessments. 2018. </w:t>
      </w:r>
    </w:p>
    <w:p w14:paraId="27F7ECE4"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lastRenderedPageBreak/>
        <w:t xml:space="preserve">26. </w:t>
      </w:r>
      <w:r w:rsidRPr="004A063F">
        <w:rPr>
          <w:rFonts w:ascii="Calibri" w:hAnsi="Calibri" w:cs="Calibri"/>
          <w:noProof/>
        </w:rPr>
        <w:tab/>
        <w:t>McIntosh RR, Kirkwood R, Sutherland DR, Dann P. Drivers and annual estimates of marine wildlife entanglement rates: A long-term case study with Australian fur seals. Mar Pollut Bull. 2015;101: 716–725. doi:10.1016/j.marpolbul.2015.10.007</w:t>
      </w:r>
    </w:p>
    <w:p w14:paraId="6D47B6D9"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27. </w:t>
      </w:r>
      <w:r w:rsidRPr="004A063F">
        <w:rPr>
          <w:rFonts w:ascii="Calibri" w:hAnsi="Calibri" w:cs="Calibri"/>
          <w:noProof/>
        </w:rPr>
        <w:tab/>
        <w:t xml:space="preserve">Hucke-Gaete R, Torres D, Vallejos V. Entanglement of Antarctic fur seals </w:t>
      </w:r>
      <w:r w:rsidRPr="004A063F">
        <w:rPr>
          <w:rFonts w:ascii="Calibri" w:hAnsi="Calibri" w:cs="Calibri"/>
          <w:i/>
          <w:iCs/>
          <w:noProof/>
        </w:rPr>
        <w:t>Arctocephalus gazella</w:t>
      </w:r>
      <w:r w:rsidRPr="004A063F">
        <w:rPr>
          <w:rFonts w:ascii="Calibri" w:hAnsi="Calibri" w:cs="Calibri"/>
          <w:noProof/>
        </w:rPr>
        <w:t xml:space="preserve"> in marine debris at Cape Shirreff and San Telmo Islets, Livingston Island, Antarctica: 1988-1997. Ser Científica Ina. 1997;47: 123–135. </w:t>
      </w:r>
    </w:p>
    <w:p w14:paraId="733EA2BB"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28. </w:t>
      </w:r>
      <w:r w:rsidRPr="004A063F">
        <w:rPr>
          <w:rFonts w:ascii="Calibri" w:hAnsi="Calibri" w:cs="Calibri"/>
          <w:noProof/>
        </w:rPr>
        <w:tab/>
        <w:t>Hofmeyr GJ, Bester MN, Kirkman SP, Lydersen C, Kovacs KM. Entanglement of Antarctic fur seals at Bouvetøya, Southern Ocean. Mar Pollut Bull. 2006;52: 1077–1080. doi:10.1016/j.marpolbul.2006.05.003</w:t>
      </w:r>
    </w:p>
    <w:p w14:paraId="44F5E289"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29. </w:t>
      </w:r>
      <w:r w:rsidRPr="004A063F">
        <w:rPr>
          <w:rFonts w:ascii="Calibri" w:hAnsi="Calibri" w:cs="Calibri"/>
          <w:noProof/>
        </w:rPr>
        <w:tab/>
        <w:t xml:space="preserve">Scordino J. Studies on fur seal entanglement, 1981-1984, St. Paul Island, Alaska. In: Shomura RS., Yoshida HO, editors. Proceedings of the Workshop on the Fate and Impact of Marine Debris, 27-29 November 1984, Honolulu, HI. 1985. pp. 278–290. </w:t>
      </w:r>
    </w:p>
    <w:p w14:paraId="28006C53"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30. </w:t>
      </w:r>
      <w:r w:rsidRPr="004A063F">
        <w:rPr>
          <w:rFonts w:ascii="Calibri" w:hAnsi="Calibri" w:cs="Calibri"/>
          <w:noProof/>
        </w:rPr>
        <w:tab/>
        <w:t xml:space="preserve">Shaughnessy P. Entanglement of Cape Fur Seals with Man-made Objects. Mar Pollut Bull. 1980;11: 332–336. </w:t>
      </w:r>
    </w:p>
    <w:p w14:paraId="33487BBA"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31. </w:t>
      </w:r>
      <w:r w:rsidRPr="004A063F">
        <w:rPr>
          <w:rFonts w:ascii="Calibri" w:hAnsi="Calibri" w:cs="Calibri"/>
          <w:noProof/>
        </w:rPr>
        <w:tab/>
        <w:t xml:space="preserve">Hofmeyr GJ, De Maine M, Bester MN, Kirkman SP, Pistorius PA, Makhado AB. Entanglement of pinnipeds At Marion Island , Southern Ocean: 1991-2001. Aust Mammal. 2002;24: 141–146. </w:t>
      </w:r>
    </w:p>
    <w:p w14:paraId="7EBF64A9"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32. </w:t>
      </w:r>
      <w:r w:rsidRPr="004A063F">
        <w:rPr>
          <w:rFonts w:ascii="Calibri" w:hAnsi="Calibri" w:cs="Calibri"/>
          <w:noProof/>
        </w:rPr>
        <w:tab/>
        <w:t xml:space="preserve">Zavadil PA, Robson BW, Lestenkof AD, Holser R, Malavansky A. Northern Fur Seal Entanglement Studies on the Pribilof Islands in 2006. 2007. </w:t>
      </w:r>
    </w:p>
    <w:p w14:paraId="0F859C49"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33. </w:t>
      </w:r>
      <w:r w:rsidRPr="004A063F">
        <w:rPr>
          <w:rFonts w:ascii="Calibri" w:hAnsi="Calibri" w:cs="Calibri"/>
          <w:noProof/>
        </w:rPr>
        <w:tab/>
        <w:t>Page B, McKenzie J, McIntosh R, Baylis A, Morrissey A, Calvert N, et al. Entanglement of Australian sea lions and New Zealand fur seals in lost fishing gear and other marine debris before and after Government and industry attempts to reduce the problem. Mar Pollut Bull. 2004;49: 33–42. doi:10.1016/j.marpolbul.2004.01.006</w:t>
      </w:r>
    </w:p>
    <w:p w14:paraId="13C95DC9"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lastRenderedPageBreak/>
        <w:t xml:space="preserve">34. </w:t>
      </w:r>
      <w:r w:rsidRPr="004A063F">
        <w:rPr>
          <w:rFonts w:ascii="Calibri" w:hAnsi="Calibri" w:cs="Calibri"/>
          <w:noProof/>
        </w:rPr>
        <w:tab/>
        <w:t>Croxall JP, Rodwell S, Boyd IL. Entanglement in Man‐Made Debris of Antarctic Fur Seals At Bird Island, South Georgia. Mar Mammal Sci. 1990;6: 221–233. Available: http://www.ncbi.nlm.nih.gov/entrez/query.fcgi?db=pubmed&amp;cmd=Retrieve&amp;dopt=AbstractPlus&amp;list_uids=8369427653589658751related:f-yKmRsuJnQJ</w:t>
      </w:r>
    </w:p>
    <w:p w14:paraId="2F1FA384"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35. </w:t>
      </w:r>
      <w:r w:rsidRPr="004A063F">
        <w:rPr>
          <w:rFonts w:ascii="Calibri" w:hAnsi="Calibri" w:cs="Calibri"/>
          <w:noProof/>
        </w:rPr>
        <w:tab/>
        <w:t xml:space="preserve">Zavala-González A, Mellink E. Entanglement of California sea lions, Zalophus californianus californianus, in fishing gear in the central-northern part of the Gulf of California, Mexico. Fish Bull. 1997;95: 180–184. </w:t>
      </w:r>
    </w:p>
    <w:p w14:paraId="6BD0BAF8"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36. </w:t>
      </w:r>
      <w:r w:rsidRPr="004A063F">
        <w:rPr>
          <w:rFonts w:ascii="Calibri" w:hAnsi="Calibri" w:cs="Calibri"/>
          <w:noProof/>
        </w:rPr>
        <w:tab/>
        <w:t>Boren LJ, Morrissey M, Muller CG, Gemmell NJ. Entanglement of New Zealand fur seals in man-made debris at Kaikoura, New Zealand. Mar Pollut Bull. 2006;52: 442–446. doi:10.1016/j.marpolbul.2005.12.003</w:t>
      </w:r>
    </w:p>
    <w:p w14:paraId="41A1A8E4"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37. </w:t>
      </w:r>
      <w:r w:rsidRPr="004A063F">
        <w:rPr>
          <w:rFonts w:ascii="Calibri" w:hAnsi="Calibri" w:cs="Calibri"/>
          <w:noProof/>
        </w:rPr>
        <w:tab/>
        <w:t xml:space="preserve">Scordino J, Beekman G, Kajimura H, Yoshida K, Fujimaki Y, Tomita M. Investigations on fur seal entanglement in 1983 and comparisons with 1981 and 1982 entanglement data, St. Paul Island, Alaska. Background paper submitted to the 27th Annual meeting of the Stranding Scientific Committee, North Pacific Fur Seal Commission March 29-April 6, 1984 Moscow, Russia. 1984. </w:t>
      </w:r>
    </w:p>
    <w:p w14:paraId="71D902C6"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38. </w:t>
      </w:r>
      <w:r w:rsidRPr="004A063F">
        <w:rPr>
          <w:rFonts w:ascii="Calibri" w:hAnsi="Calibri" w:cs="Calibri"/>
          <w:noProof/>
        </w:rPr>
        <w:tab/>
        <w:t xml:space="preserve">Scordino J, Kajimura H, Furuta A. Fur Seal Entanglement Studies in 1984, St. Paul Island, Alaska. Kozloff P, Kajimura H, editors. Fur Seal Investig 1985. 1988. </w:t>
      </w:r>
    </w:p>
    <w:p w14:paraId="2D4C5EDE"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39. </w:t>
      </w:r>
      <w:r w:rsidRPr="004A063F">
        <w:rPr>
          <w:rFonts w:ascii="Calibri" w:hAnsi="Calibri" w:cs="Calibri"/>
          <w:noProof/>
        </w:rPr>
        <w:tab/>
        <w:t>Pemberton D, Brothers NP, Kirkwood R. Entanglement of Australian fur seals in man-made debris in Tasmanian waters. Wildl Res. 1992;19: 151–159. doi:10.1071/WR9920151</w:t>
      </w:r>
    </w:p>
    <w:p w14:paraId="65E024B7"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40. </w:t>
      </w:r>
      <w:r w:rsidRPr="004A063F">
        <w:rPr>
          <w:rFonts w:ascii="Calibri" w:hAnsi="Calibri" w:cs="Calibri"/>
          <w:noProof/>
        </w:rPr>
        <w:tab/>
        <w:t>Aurioles-Gamboa D, García-Rodríguez F, Ramírez-Rodríguez M, Hernández-Camacho C. Interaction between the California sea lion and the artisanal fishery in La Paz Bay, Gulf of California, Mexico. Ciencias Mar. 2003;29: 357–370. doi:10.7773/cm.v29i3.151</w:t>
      </w:r>
    </w:p>
    <w:p w14:paraId="62ED77EA"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41. </w:t>
      </w:r>
      <w:r w:rsidRPr="004A063F">
        <w:rPr>
          <w:rFonts w:ascii="Calibri" w:hAnsi="Calibri" w:cs="Calibri"/>
          <w:noProof/>
        </w:rPr>
        <w:tab/>
        <w:t xml:space="preserve">Kenyon KW. No man is benign: The endangered monk seal. Oceans. 1980;13: 48–54. </w:t>
      </w:r>
    </w:p>
    <w:p w14:paraId="4B1E3A60"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lastRenderedPageBreak/>
        <w:t xml:space="preserve">42. </w:t>
      </w:r>
      <w:r w:rsidRPr="004A063F">
        <w:rPr>
          <w:rFonts w:ascii="Calibri" w:hAnsi="Calibri" w:cs="Calibri"/>
          <w:noProof/>
        </w:rPr>
        <w:tab/>
        <w:t>Andersen MS, Forney KA, Cole TVN, Eagle TC, Angliss RP, Long K, et al. Differentiating Serious and Non-Serious Injury of Marine Mammals: Report of the Serious Injury Technical Workshop, 10-13 September 2007, Seattle, WA. US Dep Commer, NOAA Tech Memo. 2008. doi:NOAA Technical Memorandum NMFS-OPR-39</w:t>
      </w:r>
    </w:p>
    <w:p w14:paraId="61B26411"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43. </w:t>
      </w:r>
      <w:r w:rsidRPr="004A063F">
        <w:rPr>
          <w:rFonts w:ascii="Calibri" w:hAnsi="Calibri" w:cs="Calibri"/>
          <w:noProof/>
        </w:rPr>
        <w:tab/>
        <w:t xml:space="preserve">Stewart BS, Bengtson JL, Baba N. Northern Fur Seals Tagged and Observed During Entanglement Studies St. Paul Island, Alaska. Kozloff P, Kajimura H, editors. Fur Seal Investig 1986. 1989. </w:t>
      </w:r>
    </w:p>
    <w:p w14:paraId="13B5CF4C"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44. </w:t>
      </w:r>
      <w:r w:rsidRPr="004A063F">
        <w:rPr>
          <w:rFonts w:ascii="Calibri" w:hAnsi="Calibri" w:cs="Calibri"/>
          <w:noProof/>
        </w:rPr>
        <w:tab/>
        <w:t xml:space="preserve">Bonner WN, McCann T. Neck collars on fur seals, </w:t>
      </w:r>
      <w:r w:rsidRPr="004A063F">
        <w:rPr>
          <w:rFonts w:ascii="Calibri" w:hAnsi="Calibri" w:cs="Calibri"/>
          <w:i/>
          <w:iCs/>
          <w:noProof/>
        </w:rPr>
        <w:t>Arctocephalus gazella</w:t>
      </w:r>
      <w:r w:rsidRPr="004A063F">
        <w:rPr>
          <w:rFonts w:ascii="Calibri" w:hAnsi="Calibri" w:cs="Calibri"/>
          <w:noProof/>
        </w:rPr>
        <w:t xml:space="preserve">, at South Georgia. Br Antarct Surv Bull. 1982;57: 73–77. </w:t>
      </w:r>
    </w:p>
    <w:p w14:paraId="40DE5866"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45. </w:t>
      </w:r>
      <w:r w:rsidRPr="004A063F">
        <w:rPr>
          <w:rFonts w:ascii="Calibri" w:hAnsi="Calibri" w:cs="Calibri"/>
          <w:noProof/>
        </w:rPr>
        <w:tab/>
        <w:t xml:space="preserve">Henderson JR. Encounters of Hawaiian monk seals with fishing gear at Lisianski Island, 1982. Mar Fish Rev. 1984;46: 59–61. </w:t>
      </w:r>
    </w:p>
    <w:p w14:paraId="2CF206F7"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46. </w:t>
      </w:r>
      <w:r w:rsidRPr="004A063F">
        <w:rPr>
          <w:rFonts w:ascii="Calibri" w:hAnsi="Calibri" w:cs="Calibri"/>
          <w:noProof/>
        </w:rPr>
        <w:tab/>
        <w:t xml:space="preserve">DeLong RL, Gearin PJ, Bengtson JL, Dawson P, Feldkamp SD. Studies on the Effects of Entanglement on Individual Northern Fur Seals. In: Shomura RS., Godfrey ML, editors. Proceedings of the Second International Conference on Marine Debris, 2-7 April 1989, Honolulu, HI. 1990. pp. 492–493. </w:t>
      </w:r>
    </w:p>
    <w:p w14:paraId="5C01F743"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47. </w:t>
      </w:r>
      <w:r w:rsidRPr="004A063F">
        <w:rPr>
          <w:rFonts w:ascii="Calibri" w:hAnsi="Calibri" w:cs="Calibri"/>
          <w:noProof/>
        </w:rPr>
        <w:tab/>
        <w:t>Williams R, Gero S, Bejder L, Calambokidis J, Kraus SD, Lusseau D, et al. Underestimating the damage: Interpreting cetacean carcass recoveries in the context of the Deepwater Horizon/BP incident. Conserv Lett. 2011;4: 228–233. doi:10.1111/j.1755-263X.2011.00168.x</w:t>
      </w:r>
    </w:p>
    <w:p w14:paraId="5277B4C2"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48. </w:t>
      </w:r>
      <w:r w:rsidRPr="004A063F">
        <w:rPr>
          <w:rFonts w:ascii="Calibri" w:hAnsi="Calibri" w:cs="Calibri"/>
          <w:noProof/>
        </w:rPr>
        <w:tab/>
        <w:t xml:space="preserve">Feldkamp SD, Costa DP, DeKrey GK. Energetic and behavioral effects of net entanglement on juvenile northern fur seals, </w:t>
      </w:r>
      <w:r w:rsidRPr="004A063F">
        <w:rPr>
          <w:rFonts w:ascii="Calibri" w:hAnsi="Calibri" w:cs="Calibri"/>
          <w:i/>
          <w:iCs/>
          <w:noProof/>
        </w:rPr>
        <w:t>Callorhinus ursinus</w:t>
      </w:r>
      <w:r w:rsidRPr="004A063F">
        <w:rPr>
          <w:rFonts w:ascii="Calibri" w:hAnsi="Calibri" w:cs="Calibri"/>
          <w:noProof/>
        </w:rPr>
        <w:t xml:space="preserve">. Fish Bull. 1989;87: 85–94. </w:t>
      </w:r>
    </w:p>
    <w:p w14:paraId="555E5423"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49. </w:t>
      </w:r>
      <w:r w:rsidRPr="004A063F">
        <w:rPr>
          <w:rFonts w:ascii="Calibri" w:hAnsi="Calibri" w:cs="Calibri"/>
          <w:noProof/>
        </w:rPr>
        <w:tab/>
        <w:t xml:space="preserve">Bengtson JL, Stewart BS, Ferm LM, DeLong RL. The Influence of Entanglement in Marine Debris on the Diving Behavior of Subadult Male Northern Fur Seals. In: Kozloff P, Kajimura H, editors. Fur Seal Investigations 1986. 1989. pp. 48–56. </w:t>
      </w:r>
    </w:p>
    <w:p w14:paraId="1ECE9E81"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lastRenderedPageBreak/>
        <w:t xml:space="preserve">50. </w:t>
      </w:r>
      <w:r w:rsidRPr="004A063F">
        <w:rPr>
          <w:rFonts w:ascii="Calibri" w:hAnsi="Calibri" w:cs="Calibri"/>
          <w:noProof/>
        </w:rPr>
        <w:tab/>
        <w:t>Franco-Trecu V, Drago M, Katz H, Machín E, Marín Y. With the noose around the neck: Marine debris entangling otariid species. Environ Pollut. 2017;220: 985–989. doi:10.1016/j.envpol.2016.11.057</w:t>
      </w:r>
    </w:p>
    <w:p w14:paraId="77A381E4"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51. </w:t>
      </w:r>
      <w:r w:rsidRPr="004A063F">
        <w:rPr>
          <w:rFonts w:ascii="Calibri" w:hAnsi="Calibri" w:cs="Calibri"/>
          <w:noProof/>
        </w:rPr>
        <w:tab/>
        <w:t>Good TP, June JA, Etnier MA, Broadhurst G. Derelict fishing nets in Puget Sound and the Northwest Straits: Patterns and threats to marine fauna. Mar Pollut Bull. 2010;60: 39–50. doi:10.1016/j.marpolbul.2009.09.005</w:t>
      </w:r>
    </w:p>
    <w:p w14:paraId="56BB0F86"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52. </w:t>
      </w:r>
      <w:r w:rsidRPr="004A063F">
        <w:rPr>
          <w:rFonts w:ascii="Calibri" w:hAnsi="Calibri" w:cs="Calibri"/>
          <w:noProof/>
        </w:rPr>
        <w:tab/>
        <w:t xml:space="preserve">Gearin PJ, Stewart BS, DeLong RL. Late Season Surveys for Entangled Northern Fur Seal Females and Pups St. Paul Island, Alaska. Kozloff P, Kajimura H, editors. Fur Seal Investig 1986. 1989. </w:t>
      </w:r>
    </w:p>
    <w:p w14:paraId="614F5FB8"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53. </w:t>
      </w:r>
      <w:r w:rsidRPr="004A063F">
        <w:rPr>
          <w:rFonts w:ascii="Calibri" w:hAnsi="Calibri" w:cs="Calibri"/>
          <w:noProof/>
        </w:rPr>
        <w:tab/>
        <w:t xml:space="preserve">Stewart BS, Baba N, Gearin PJ, Baker J. Observations of Beach Debris and Net Entanglement on St. Paul Island, Alaska. Kozloff P, Kajimura H, editors. Fur Seal Investig 1986. 1989. </w:t>
      </w:r>
    </w:p>
    <w:p w14:paraId="3D180018"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54. </w:t>
      </w:r>
      <w:r w:rsidRPr="004A063F">
        <w:rPr>
          <w:rFonts w:ascii="Calibri" w:hAnsi="Calibri" w:cs="Calibri"/>
          <w:noProof/>
        </w:rPr>
        <w:tab/>
        <w:t>Winship AJ, Trites AW, Calkins DG. Growth in Body Size of the Steller Sea Lion (</w:t>
      </w:r>
      <w:r w:rsidRPr="004A063F">
        <w:rPr>
          <w:rFonts w:ascii="Calibri" w:hAnsi="Calibri" w:cs="Calibri"/>
          <w:i/>
          <w:iCs/>
          <w:noProof/>
        </w:rPr>
        <w:t>Eumetopias jubatus</w:t>
      </w:r>
      <w:r w:rsidRPr="004A063F">
        <w:rPr>
          <w:rFonts w:ascii="Calibri" w:hAnsi="Calibri" w:cs="Calibri"/>
          <w:noProof/>
        </w:rPr>
        <w:t>). J Mammal. 2001;82: 500–519. doi:10.1644/1545-1542(2001)082&lt;0500:gibsot&gt;2.0.co;2</w:t>
      </w:r>
    </w:p>
    <w:p w14:paraId="5CC861EC"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55. </w:t>
      </w:r>
      <w:r w:rsidRPr="004A063F">
        <w:rPr>
          <w:rFonts w:ascii="Calibri" w:hAnsi="Calibri" w:cs="Calibri"/>
          <w:noProof/>
        </w:rPr>
        <w:tab/>
        <w:t xml:space="preserve">DeLong RL, Dawson P, Gearin P. Incidence and Impact of Entanglement in Netting Debris on Northern Fur Seal Pups and Adult Females, St. Paul Island, Alaska. Kozloff P, Kajimura H, editors. Fur Seal Investig 1985. 1988. </w:t>
      </w:r>
    </w:p>
    <w:p w14:paraId="0E618656"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56. </w:t>
      </w:r>
      <w:r w:rsidRPr="004A063F">
        <w:rPr>
          <w:rFonts w:ascii="Calibri" w:hAnsi="Calibri" w:cs="Calibri"/>
          <w:noProof/>
        </w:rPr>
        <w:tab/>
        <w:t>Donohue MJ, Boland RC, Sramek CM, Antonelis GA. Derelict fishing gear in the Northwestern Hawaiian Islands: Diving surveys and debris removal in 1999 confirm threat to coral reef ecosystems. Mar Pollut Bull. 2001;42: 1301–1312. doi:10.1016/S0025-326X(01)00139-4</w:t>
      </w:r>
    </w:p>
    <w:p w14:paraId="4E6B3E6C"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57. </w:t>
      </w:r>
      <w:r w:rsidRPr="004A063F">
        <w:rPr>
          <w:rFonts w:ascii="Calibri" w:hAnsi="Calibri" w:cs="Calibri"/>
          <w:noProof/>
        </w:rPr>
        <w:tab/>
        <w:t>National Marine Fisheries Service. 2018 West Coast Whale Entanglement Summary. NOAA Fish. 2019. Available: https://seagrant.oregonstate.edu/sites/seagrant.oregonstate.edu/files/wcr_2018_entanglement_report_508.pdf</w:t>
      </w:r>
    </w:p>
    <w:p w14:paraId="0346A362"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lastRenderedPageBreak/>
        <w:t xml:space="preserve">58. </w:t>
      </w:r>
      <w:r w:rsidRPr="004A063F">
        <w:rPr>
          <w:rFonts w:ascii="Calibri" w:hAnsi="Calibri" w:cs="Calibri"/>
          <w:noProof/>
        </w:rPr>
        <w:tab/>
        <w:t xml:space="preserve">Peterson W, Robert M, Bond NA. The warm Blob continues to dominate the ecosystem of the northern California Current. PICES. 2015;23: 44–46. </w:t>
      </w:r>
    </w:p>
    <w:p w14:paraId="47F69A87"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59. </w:t>
      </w:r>
      <w:r w:rsidRPr="004A063F">
        <w:rPr>
          <w:rFonts w:ascii="Calibri" w:hAnsi="Calibri" w:cs="Calibri"/>
          <w:noProof/>
        </w:rPr>
        <w:tab/>
        <w:t>Gentemann CL, Fewings MR, García-Reyes M. Satellite sea surface temperatures along the West Coast of the United States during the 2014–2016 northeast Pacific marine heat wave. Geophys Res Lett. 2017;44: 312–319. doi:10.1002/2016GL071039</w:t>
      </w:r>
    </w:p>
    <w:p w14:paraId="5A93022A"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60. </w:t>
      </w:r>
      <w:r w:rsidRPr="004A063F">
        <w:rPr>
          <w:rFonts w:ascii="Calibri" w:hAnsi="Calibri" w:cs="Calibri"/>
          <w:noProof/>
        </w:rPr>
        <w:tab/>
        <w:t>Arnould JPY, Croxall JP. Trends in entanglement of Antarctic fur seals (Arctocephalus gazella) in man-made debris at South Georgia. Mar Pollut Bull. 1995;30: 707–712. doi:10.1016/0025-326X(95)00054-Q</w:t>
      </w:r>
    </w:p>
    <w:p w14:paraId="54C6DCEC"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61. </w:t>
      </w:r>
      <w:r w:rsidRPr="004A063F">
        <w:rPr>
          <w:rFonts w:ascii="Calibri" w:hAnsi="Calibri" w:cs="Calibri"/>
          <w:noProof/>
        </w:rPr>
        <w:tab/>
        <w:t>Forrest KW, Cave JD, Michielsens CGJ, Haulena M, Smith D V. Evaluation of an Electric Gradient to Deter Seal Predation on Salmon Caught in Gill-Net Test Fisheries. North Am J Fish Manag. 2009;29: 885–894. doi:10.1577/m08-083.1</w:t>
      </w:r>
    </w:p>
    <w:p w14:paraId="6C163781"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62. </w:t>
      </w:r>
      <w:r w:rsidRPr="004A063F">
        <w:rPr>
          <w:rFonts w:ascii="Calibri" w:hAnsi="Calibri" w:cs="Calibri"/>
          <w:noProof/>
        </w:rPr>
        <w:tab/>
        <w:t>Barlow J, Cameron GA. Field experiments show that acoustic pingers reduce marine mammal bycatch in the California drift gill net fishery. Mar Mammal Sci. 2003;19: 265–283. doi:10.1111/j.1748-7692.2003.tb01108.x</w:t>
      </w:r>
    </w:p>
    <w:p w14:paraId="2B5C2DAD"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63. </w:t>
      </w:r>
      <w:r w:rsidRPr="004A063F">
        <w:rPr>
          <w:rFonts w:ascii="Calibri" w:hAnsi="Calibri" w:cs="Calibri"/>
          <w:noProof/>
        </w:rPr>
        <w:tab/>
        <w:t>Götz T, Janik VM. Acoustic deterrent devices to prevent pinniped depredation: Efficiency, conservation concerns and possible solutions. Mar Ecol Prog Ser. 2013;492: 285–302. doi:10.3354/meps10482</w:t>
      </w:r>
    </w:p>
    <w:p w14:paraId="0A510936"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64. </w:t>
      </w:r>
      <w:r w:rsidRPr="004A063F">
        <w:rPr>
          <w:rFonts w:ascii="Calibri" w:hAnsi="Calibri" w:cs="Calibri"/>
          <w:noProof/>
        </w:rPr>
        <w:tab/>
        <w:t>Jefferson TA, Curry BE. Acoustic methods of reducing or eliminating marine mammal-fishery interactions: Do they work? Ocean Coast Manag. 1996;31: 41–70. doi:10.1016/0964-5691(95)00049-6</w:t>
      </w:r>
    </w:p>
    <w:p w14:paraId="61DB1B68" w14:textId="77777777" w:rsidR="004A063F" w:rsidRPr="004A063F" w:rsidRDefault="004A063F" w:rsidP="004A063F">
      <w:pPr>
        <w:widowControl w:val="0"/>
        <w:autoSpaceDE w:val="0"/>
        <w:autoSpaceDN w:val="0"/>
        <w:adjustRightInd w:val="0"/>
        <w:spacing w:line="480" w:lineRule="auto"/>
        <w:ind w:left="640" w:hanging="640"/>
        <w:rPr>
          <w:rFonts w:ascii="Calibri" w:hAnsi="Calibri" w:cs="Calibri"/>
          <w:noProof/>
        </w:rPr>
      </w:pPr>
      <w:r w:rsidRPr="004A063F">
        <w:rPr>
          <w:rFonts w:ascii="Calibri" w:hAnsi="Calibri" w:cs="Calibri"/>
          <w:noProof/>
        </w:rPr>
        <w:t xml:space="preserve">65. </w:t>
      </w:r>
      <w:r w:rsidRPr="004A063F">
        <w:rPr>
          <w:rFonts w:ascii="Calibri" w:hAnsi="Calibri" w:cs="Calibri"/>
          <w:noProof/>
        </w:rPr>
        <w:tab/>
        <w:t>Götz T, Janik VM. Target-specific acoustic predator deterrence in the marine environment. Anim Conserv. 2015;18: 102–111. doi:10.1111/acv.12141</w:t>
      </w:r>
    </w:p>
    <w:p w14:paraId="5C78D726" w14:textId="2DB746DD" w:rsidR="00DB250C" w:rsidRPr="00DB250C" w:rsidRDefault="00DB250C" w:rsidP="004A063F">
      <w:pPr>
        <w:widowControl w:val="0"/>
        <w:autoSpaceDE w:val="0"/>
        <w:autoSpaceDN w:val="0"/>
        <w:adjustRightInd w:val="0"/>
        <w:spacing w:line="480" w:lineRule="auto"/>
        <w:ind w:left="640" w:hanging="640"/>
        <w:rPr>
          <w:b/>
          <w:bCs/>
        </w:rPr>
      </w:pPr>
      <w:r>
        <w:rPr>
          <w:b/>
          <w:bCs/>
        </w:rPr>
        <w:lastRenderedPageBreak/>
        <w:fldChar w:fldCharType="end"/>
      </w:r>
    </w:p>
    <w:sectPr w:rsidR="00DB250C" w:rsidRPr="00DB250C" w:rsidSect="00041378">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E3EF7" w14:textId="77777777" w:rsidR="00F17616" w:rsidRDefault="00F17616" w:rsidP="00041378">
      <w:pPr>
        <w:spacing w:after="0" w:line="240" w:lineRule="auto"/>
      </w:pPr>
      <w:r>
        <w:separator/>
      </w:r>
    </w:p>
  </w:endnote>
  <w:endnote w:type="continuationSeparator" w:id="0">
    <w:p w14:paraId="0131D02A" w14:textId="77777777" w:rsidR="00F17616" w:rsidRDefault="00F17616" w:rsidP="00041378">
      <w:pPr>
        <w:spacing w:after="0" w:line="240" w:lineRule="auto"/>
      </w:pPr>
      <w:r>
        <w:continuationSeparator/>
      </w:r>
    </w:p>
  </w:endnote>
  <w:endnote w:type="continuationNotice" w:id="1">
    <w:p w14:paraId="2A80A7B0" w14:textId="77777777" w:rsidR="00F17616" w:rsidRDefault="00F176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5985044"/>
      <w:docPartObj>
        <w:docPartGallery w:val="Page Numbers (Bottom of Page)"/>
        <w:docPartUnique/>
      </w:docPartObj>
    </w:sdtPr>
    <w:sdtContent>
      <w:p w14:paraId="563D72FC" w14:textId="77777777" w:rsidR="00F14473" w:rsidRDefault="00F14473"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2210" w14:textId="77777777" w:rsidR="00F14473" w:rsidRDefault="00F14473" w:rsidP="0004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8944558"/>
      <w:docPartObj>
        <w:docPartGallery w:val="Page Numbers (Bottom of Page)"/>
        <w:docPartUnique/>
      </w:docPartObj>
    </w:sdtPr>
    <w:sdtContent>
      <w:p w14:paraId="6ACFB1AE" w14:textId="5972F914" w:rsidR="00F14473" w:rsidRDefault="00F14473"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3CE040B8" w14:textId="77777777" w:rsidR="00F14473" w:rsidRDefault="00F14473" w:rsidP="000413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1C7C9" w14:textId="77777777" w:rsidR="00F17616" w:rsidRDefault="00F17616" w:rsidP="00041378">
      <w:pPr>
        <w:spacing w:after="0" w:line="240" w:lineRule="auto"/>
      </w:pPr>
      <w:r>
        <w:separator/>
      </w:r>
    </w:p>
  </w:footnote>
  <w:footnote w:type="continuationSeparator" w:id="0">
    <w:p w14:paraId="105795EC" w14:textId="77777777" w:rsidR="00F17616" w:rsidRDefault="00F17616" w:rsidP="00041378">
      <w:pPr>
        <w:spacing w:after="0" w:line="240" w:lineRule="auto"/>
      </w:pPr>
      <w:r>
        <w:continuationSeparator/>
      </w:r>
    </w:p>
  </w:footnote>
  <w:footnote w:type="continuationNotice" w:id="1">
    <w:p w14:paraId="474BEDFD" w14:textId="77777777" w:rsidR="00F17616" w:rsidRDefault="00F176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 Allyn">
    <w15:presenceInfo w15:providerId="Windows Live" w15:userId="2dcd81b6208bb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2B"/>
    <w:rsid w:val="0000143C"/>
    <w:rsid w:val="000020EC"/>
    <w:rsid w:val="00002652"/>
    <w:rsid w:val="00004F06"/>
    <w:rsid w:val="00005353"/>
    <w:rsid w:val="00010974"/>
    <w:rsid w:val="00010C02"/>
    <w:rsid w:val="0001177C"/>
    <w:rsid w:val="00012C7C"/>
    <w:rsid w:val="00014AA4"/>
    <w:rsid w:val="00014B13"/>
    <w:rsid w:val="00015088"/>
    <w:rsid w:val="000150B5"/>
    <w:rsid w:val="00017648"/>
    <w:rsid w:val="000177E5"/>
    <w:rsid w:val="00021C16"/>
    <w:rsid w:val="00023320"/>
    <w:rsid w:val="000236B7"/>
    <w:rsid w:val="000279E0"/>
    <w:rsid w:val="00030715"/>
    <w:rsid w:val="000311AE"/>
    <w:rsid w:val="00031C15"/>
    <w:rsid w:val="00033587"/>
    <w:rsid w:val="000335F7"/>
    <w:rsid w:val="00033F0B"/>
    <w:rsid w:val="0003624E"/>
    <w:rsid w:val="00036950"/>
    <w:rsid w:val="00036BD2"/>
    <w:rsid w:val="00037F13"/>
    <w:rsid w:val="000400F7"/>
    <w:rsid w:val="00040E57"/>
    <w:rsid w:val="00041378"/>
    <w:rsid w:val="00041865"/>
    <w:rsid w:val="000440F5"/>
    <w:rsid w:val="00045B6C"/>
    <w:rsid w:val="00047692"/>
    <w:rsid w:val="00047844"/>
    <w:rsid w:val="00047C04"/>
    <w:rsid w:val="0005277F"/>
    <w:rsid w:val="00053739"/>
    <w:rsid w:val="00053D94"/>
    <w:rsid w:val="00053F8C"/>
    <w:rsid w:val="00053FCC"/>
    <w:rsid w:val="00055C69"/>
    <w:rsid w:val="00056854"/>
    <w:rsid w:val="000573F8"/>
    <w:rsid w:val="0005799D"/>
    <w:rsid w:val="00061FD0"/>
    <w:rsid w:val="00062E28"/>
    <w:rsid w:val="00063EA9"/>
    <w:rsid w:val="0006595A"/>
    <w:rsid w:val="0006619E"/>
    <w:rsid w:val="000714B7"/>
    <w:rsid w:val="00071A23"/>
    <w:rsid w:val="00072672"/>
    <w:rsid w:val="00072728"/>
    <w:rsid w:val="00074453"/>
    <w:rsid w:val="000756EF"/>
    <w:rsid w:val="000812BD"/>
    <w:rsid w:val="0008202E"/>
    <w:rsid w:val="00082AB8"/>
    <w:rsid w:val="000834D3"/>
    <w:rsid w:val="0008464F"/>
    <w:rsid w:val="00084AFF"/>
    <w:rsid w:val="00087C54"/>
    <w:rsid w:val="00091581"/>
    <w:rsid w:val="000919A2"/>
    <w:rsid w:val="00091C19"/>
    <w:rsid w:val="00091E7F"/>
    <w:rsid w:val="00091F86"/>
    <w:rsid w:val="0009303F"/>
    <w:rsid w:val="00094232"/>
    <w:rsid w:val="00096362"/>
    <w:rsid w:val="00096F1D"/>
    <w:rsid w:val="000A28B0"/>
    <w:rsid w:val="000A59BB"/>
    <w:rsid w:val="000A66F2"/>
    <w:rsid w:val="000A6E4A"/>
    <w:rsid w:val="000A7D77"/>
    <w:rsid w:val="000B0EA4"/>
    <w:rsid w:val="000B1334"/>
    <w:rsid w:val="000B6A89"/>
    <w:rsid w:val="000B6E8E"/>
    <w:rsid w:val="000C1141"/>
    <w:rsid w:val="000C1398"/>
    <w:rsid w:val="000C1DEA"/>
    <w:rsid w:val="000C34A3"/>
    <w:rsid w:val="000C4186"/>
    <w:rsid w:val="000D023F"/>
    <w:rsid w:val="000D3433"/>
    <w:rsid w:val="000D5646"/>
    <w:rsid w:val="000D5B36"/>
    <w:rsid w:val="000D5EB0"/>
    <w:rsid w:val="000D7F27"/>
    <w:rsid w:val="000E05AD"/>
    <w:rsid w:val="000E3E56"/>
    <w:rsid w:val="000E5E4B"/>
    <w:rsid w:val="000E61EE"/>
    <w:rsid w:val="000F00F0"/>
    <w:rsid w:val="000F1D4B"/>
    <w:rsid w:val="000F413A"/>
    <w:rsid w:val="000F6464"/>
    <w:rsid w:val="0010013B"/>
    <w:rsid w:val="00100764"/>
    <w:rsid w:val="00101AA6"/>
    <w:rsid w:val="00104027"/>
    <w:rsid w:val="00104919"/>
    <w:rsid w:val="001049A6"/>
    <w:rsid w:val="00104A99"/>
    <w:rsid w:val="00105B65"/>
    <w:rsid w:val="00110AF4"/>
    <w:rsid w:val="001112CA"/>
    <w:rsid w:val="001119C1"/>
    <w:rsid w:val="0011219E"/>
    <w:rsid w:val="001152C3"/>
    <w:rsid w:val="00120F19"/>
    <w:rsid w:val="00121159"/>
    <w:rsid w:val="001230EF"/>
    <w:rsid w:val="00123290"/>
    <w:rsid w:val="00123336"/>
    <w:rsid w:val="001255AC"/>
    <w:rsid w:val="00127671"/>
    <w:rsid w:val="00132022"/>
    <w:rsid w:val="00132140"/>
    <w:rsid w:val="001331A0"/>
    <w:rsid w:val="00133C96"/>
    <w:rsid w:val="001406A1"/>
    <w:rsid w:val="0014164A"/>
    <w:rsid w:val="00142AD5"/>
    <w:rsid w:val="001432DC"/>
    <w:rsid w:val="00143B40"/>
    <w:rsid w:val="00144A77"/>
    <w:rsid w:val="00144F35"/>
    <w:rsid w:val="00147130"/>
    <w:rsid w:val="001511FA"/>
    <w:rsid w:val="001537C7"/>
    <w:rsid w:val="0015448C"/>
    <w:rsid w:val="0015452D"/>
    <w:rsid w:val="00155947"/>
    <w:rsid w:val="001615FC"/>
    <w:rsid w:val="001618C1"/>
    <w:rsid w:val="00163E6F"/>
    <w:rsid w:val="001647B9"/>
    <w:rsid w:val="0016621F"/>
    <w:rsid w:val="0017162E"/>
    <w:rsid w:val="00173988"/>
    <w:rsid w:val="001757F0"/>
    <w:rsid w:val="00175BB1"/>
    <w:rsid w:val="0017626C"/>
    <w:rsid w:val="00176426"/>
    <w:rsid w:val="00180C68"/>
    <w:rsid w:val="001842B2"/>
    <w:rsid w:val="00187B79"/>
    <w:rsid w:val="00190AB8"/>
    <w:rsid w:val="00193657"/>
    <w:rsid w:val="00193DAA"/>
    <w:rsid w:val="00197110"/>
    <w:rsid w:val="001A012C"/>
    <w:rsid w:val="001A051E"/>
    <w:rsid w:val="001A0C32"/>
    <w:rsid w:val="001A1EB3"/>
    <w:rsid w:val="001A2F68"/>
    <w:rsid w:val="001A3895"/>
    <w:rsid w:val="001A397F"/>
    <w:rsid w:val="001A438E"/>
    <w:rsid w:val="001A61E8"/>
    <w:rsid w:val="001A6471"/>
    <w:rsid w:val="001A78BC"/>
    <w:rsid w:val="001B0BE6"/>
    <w:rsid w:val="001B2E69"/>
    <w:rsid w:val="001B6669"/>
    <w:rsid w:val="001C63E4"/>
    <w:rsid w:val="001C6C2D"/>
    <w:rsid w:val="001C6F1F"/>
    <w:rsid w:val="001C7A14"/>
    <w:rsid w:val="001C7F65"/>
    <w:rsid w:val="001D1C26"/>
    <w:rsid w:val="001D52A6"/>
    <w:rsid w:val="001D6DDB"/>
    <w:rsid w:val="001E2D86"/>
    <w:rsid w:val="001E5397"/>
    <w:rsid w:val="001E6A2B"/>
    <w:rsid w:val="001E7F25"/>
    <w:rsid w:val="001F0378"/>
    <w:rsid w:val="001F33A7"/>
    <w:rsid w:val="001F4B28"/>
    <w:rsid w:val="001F5881"/>
    <w:rsid w:val="001F703A"/>
    <w:rsid w:val="001F7551"/>
    <w:rsid w:val="001F7C2C"/>
    <w:rsid w:val="00200F24"/>
    <w:rsid w:val="00204B93"/>
    <w:rsid w:val="00212673"/>
    <w:rsid w:val="00212738"/>
    <w:rsid w:val="00213947"/>
    <w:rsid w:val="0021559E"/>
    <w:rsid w:val="00215E5C"/>
    <w:rsid w:val="00220494"/>
    <w:rsid w:val="002226D5"/>
    <w:rsid w:val="00222F1A"/>
    <w:rsid w:val="00223205"/>
    <w:rsid w:val="00225609"/>
    <w:rsid w:val="00225B81"/>
    <w:rsid w:val="00226349"/>
    <w:rsid w:val="002269F4"/>
    <w:rsid w:val="00231D6B"/>
    <w:rsid w:val="00231F0A"/>
    <w:rsid w:val="00232AA3"/>
    <w:rsid w:val="00233340"/>
    <w:rsid w:val="00235759"/>
    <w:rsid w:val="00235E29"/>
    <w:rsid w:val="00235F62"/>
    <w:rsid w:val="00241304"/>
    <w:rsid w:val="0024182F"/>
    <w:rsid w:val="0024225E"/>
    <w:rsid w:val="0024294E"/>
    <w:rsid w:val="00242ECD"/>
    <w:rsid w:val="002433A1"/>
    <w:rsid w:val="002451B6"/>
    <w:rsid w:val="00246A41"/>
    <w:rsid w:val="00250097"/>
    <w:rsid w:val="00250C51"/>
    <w:rsid w:val="00251B8E"/>
    <w:rsid w:val="00253346"/>
    <w:rsid w:val="00253A9B"/>
    <w:rsid w:val="00254A9F"/>
    <w:rsid w:val="00254D3B"/>
    <w:rsid w:val="00256138"/>
    <w:rsid w:val="00256834"/>
    <w:rsid w:val="00261199"/>
    <w:rsid w:val="00261412"/>
    <w:rsid w:val="002624C8"/>
    <w:rsid w:val="00265700"/>
    <w:rsid w:val="00266A01"/>
    <w:rsid w:val="00267665"/>
    <w:rsid w:val="002701FD"/>
    <w:rsid w:val="0027024E"/>
    <w:rsid w:val="00270A2B"/>
    <w:rsid w:val="002722B9"/>
    <w:rsid w:val="00272C87"/>
    <w:rsid w:val="00273D89"/>
    <w:rsid w:val="002745CB"/>
    <w:rsid w:val="002763F9"/>
    <w:rsid w:val="0027662A"/>
    <w:rsid w:val="00280893"/>
    <w:rsid w:val="00284927"/>
    <w:rsid w:val="00290948"/>
    <w:rsid w:val="002915C8"/>
    <w:rsid w:val="00291AC8"/>
    <w:rsid w:val="00291BBB"/>
    <w:rsid w:val="0029204B"/>
    <w:rsid w:val="0029562D"/>
    <w:rsid w:val="0029580A"/>
    <w:rsid w:val="00297019"/>
    <w:rsid w:val="00297A67"/>
    <w:rsid w:val="00297EBF"/>
    <w:rsid w:val="002A130F"/>
    <w:rsid w:val="002A157E"/>
    <w:rsid w:val="002A16F8"/>
    <w:rsid w:val="002A19E7"/>
    <w:rsid w:val="002A1AFB"/>
    <w:rsid w:val="002A2B23"/>
    <w:rsid w:val="002A3E93"/>
    <w:rsid w:val="002A494C"/>
    <w:rsid w:val="002A51F3"/>
    <w:rsid w:val="002A5CCA"/>
    <w:rsid w:val="002A7503"/>
    <w:rsid w:val="002B0441"/>
    <w:rsid w:val="002B083F"/>
    <w:rsid w:val="002B3083"/>
    <w:rsid w:val="002B308C"/>
    <w:rsid w:val="002B398D"/>
    <w:rsid w:val="002B5490"/>
    <w:rsid w:val="002B5AA8"/>
    <w:rsid w:val="002B713F"/>
    <w:rsid w:val="002B7620"/>
    <w:rsid w:val="002B7B89"/>
    <w:rsid w:val="002C016E"/>
    <w:rsid w:val="002C072F"/>
    <w:rsid w:val="002C5DFD"/>
    <w:rsid w:val="002C603D"/>
    <w:rsid w:val="002C6AE3"/>
    <w:rsid w:val="002C7876"/>
    <w:rsid w:val="002D486E"/>
    <w:rsid w:val="002D553A"/>
    <w:rsid w:val="002D7BF9"/>
    <w:rsid w:val="002E05B4"/>
    <w:rsid w:val="002E08DF"/>
    <w:rsid w:val="002E1199"/>
    <w:rsid w:val="002E1445"/>
    <w:rsid w:val="002E16D8"/>
    <w:rsid w:val="002E1C91"/>
    <w:rsid w:val="002E3203"/>
    <w:rsid w:val="002E3959"/>
    <w:rsid w:val="002E51A6"/>
    <w:rsid w:val="002E5DCE"/>
    <w:rsid w:val="002E7911"/>
    <w:rsid w:val="002F1E04"/>
    <w:rsid w:val="002F330D"/>
    <w:rsid w:val="002F3800"/>
    <w:rsid w:val="002F5984"/>
    <w:rsid w:val="002F6244"/>
    <w:rsid w:val="002F700B"/>
    <w:rsid w:val="002F7539"/>
    <w:rsid w:val="003009D7"/>
    <w:rsid w:val="00302288"/>
    <w:rsid w:val="00305A80"/>
    <w:rsid w:val="00305FBF"/>
    <w:rsid w:val="00306C4D"/>
    <w:rsid w:val="00313BD6"/>
    <w:rsid w:val="00314331"/>
    <w:rsid w:val="00314B0D"/>
    <w:rsid w:val="00320561"/>
    <w:rsid w:val="00321E2D"/>
    <w:rsid w:val="00322F4E"/>
    <w:rsid w:val="00323EF3"/>
    <w:rsid w:val="003245F7"/>
    <w:rsid w:val="00326B86"/>
    <w:rsid w:val="0032710E"/>
    <w:rsid w:val="00332667"/>
    <w:rsid w:val="00332CFD"/>
    <w:rsid w:val="00333D59"/>
    <w:rsid w:val="003354E6"/>
    <w:rsid w:val="0033618C"/>
    <w:rsid w:val="00336797"/>
    <w:rsid w:val="003371DB"/>
    <w:rsid w:val="00337883"/>
    <w:rsid w:val="00340A9C"/>
    <w:rsid w:val="00342553"/>
    <w:rsid w:val="00344A31"/>
    <w:rsid w:val="0034582F"/>
    <w:rsid w:val="00345E88"/>
    <w:rsid w:val="0034654B"/>
    <w:rsid w:val="0034668D"/>
    <w:rsid w:val="003500A6"/>
    <w:rsid w:val="003502D4"/>
    <w:rsid w:val="0035454B"/>
    <w:rsid w:val="0035555C"/>
    <w:rsid w:val="0035657C"/>
    <w:rsid w:val="00360E83"/>
    <w:rsid w:val="003613B5"/>
    <w:rsid w:val="00361790"/>
    <w:rsid w:val="00361FA5"/>
    <w:rsid w:val="00363FDA"/>
    <w:rsid w:val="00366D27"/>
    <w:rsid w:val="0037018D"/>
    <w:rsid w:val="00371F6C"/>
    <w:rsid w:val="00375FDE"/>
    <w:rsid w:val="003771D7"/>
    <w:rsid w:val="003802F9"/>
    <w:rsid w:val="00380EDA"/>
    <w:rsid w:val="00384423"/>
    <w:rsid w:val="003854FD"/>
    <w:rsid w:val="00387D86"/>
    <w:rsid w:val="003958F3"/>
    <w:rsid w:val="00395EE6"/>
    <w:rsid w:val="00397C6B"/>
    <w:rsid w:val="003A186C"/>
    <w:rsid w:val="003A31FB"/>
    <w:rsid w:val="003A4B5E"/>
    <w:rsid w:val="003A7D4B"/>
    <w:rsid w:val="003B1FA8"/>
    <w:rsid w:val="003B393B"/>
    <w:rsid w:val="003B6BFB"/>
    <w:rsid w:val="003C12F9"/>
    <w:rsid w:val="003C182E"/>
    <w:rsid w:val="003C1907"/>
    <w:rsid w:val="003C31AC"/>
    <w:rsid w:val="003C3F48"/>
    <w:rsid w:val="003C59E8"/>
    <w:rsid w:val="003C5F92"/>
    <w:rsid w:val="003C69EB"/>
    <w:rsid w:val="003D09AA"/>
    <w:rsid w:val="003D2559"/>
    <w:rsid w:val="003D46FB"/>
    <w:rsid w:val="003D4877"/>
    <w:rsid w:val="003D7FB6"/>
    <w:rsid w:val="003E1705"/>
    <w:rsid w:val="003E2EA8"/>
    <w:rsid w:val="003E51C4"/>
    <w:rsid w:val="003E5814"/>
    <w:rsid w:val="003E5889"/>
    <w:rsid w:val="003E59AC"/>
    <w:rsid w:val="003E5F28"/>
    <w:rsid w:val="003E67EE"/>
    <w:rsid w:val="003E6F32"/>
    <w:rsid w:val="003F2682"/>
    <w:rsid w:val="003F2B6D"/>
    <w:rsid w:val="003F48AD"/>
    <w:rsid w:val="003F6363"/>
    <w:rsid w:val="003F6D34"/>
    <w:rsid w:val="00400D30"/>
    <w:rsid w:val="0040141E"/>
    <w:rsid w:val="00401B32"/>
    <w:rsid w:val="0040255E"/>
    <w:rsid w:val="004041B9"/>
    <w:rsid w:val="00404F55"/>
    <w:rsid w:val="004118B5"/>
    <w:rsid w:val="00412DE4"/>
    <w:rsid w:val="00413B0B"/>
    <w:rsid w:val="00414839"/>
    <w:rsid w:val="00416D7F"/>
    <w:rsid w:val="004223D0"/>
    <w:rsid w:val="004230A0"/>
    <w:rsid w:val="004251EC"/>
    <w:rsid w:val="004301B8"/>
    <w:rsid w:val="004307CD"/>
    <w:rsid w:val="00433FF4"/>
    <w:rsid w:val="00434CCC"/>
    <w:rsid w:val="0044023C"/>
    <w:rsid w:val="00440CCA"/>
    <w:rsid w:val="00441DCC"/>
    <w:rsid w:val="004426B2"/>
    <w:rsid w:val="004428A3"/>
    <w:rsid w:val="00442F52"/>
    <w:rsid w:val="00443D0C"/>
    <w:rsid w:val="004458B6"/>
    <w:rsid w:val="00446968"/>
    <w:rsid w:val="0044749B"/>
    <w:rsid w:val="00447669"/>
    <w:rsid w:val="00447724"/>
    <w:rsid w:val="0044798F"/>
    <w:rsid w:val="00451E27"/>
    <w:rsid w:val="004536FF"/>
    <w:rsid w:val="00453FD4"/>
    <w:rsid w:val="0045413C"/>
    <w:rsid w:val="00455499"/>
    <w:rsid w:val="00457B73"/>
    <w:rsid w:val="00460D4E"/>
    <w:rsid w:val="004630F8"/>
    <w:rsid w:val="00463642"/>
    <w:rsid w:val="00465C3F"/>
    <w:rsid w:val="00465DC3"/>
    <w:rsid w:val="00466FB3"/>
    <w:rsid w:val="00467443"/>
    <w:rsid w:val="00470A1E"/>
    <w:rsid w:val="004714AE"/>
    <w:rsid w:val="004719D3"/>
    <w:rsid w:val="004730EF"/>
    <w:rsid w:val="004747D6"/>
    <w:rsid w:val="004775B2"/>
    <w:rsid w:val="00482A04"/>
    <w:rsid w:val="00482A8B"/>
    <w:rsid w:val="0048358F"/>
    <w:rsid w:val="004847D0"/>
    <w:rsid w:val="00484CA6"/>
    <w:rsid w:val="004855EC"/>
    <w:rsid w:val="00485A41"/>
    <w:rsid w:val="00485A93"/>
    <w:rsid w:val="004875D6"/>
    <w:rsid w:val="00487B37"/>
    <w:rsid w:val="00491A6A"/>
    <w:rsid w:val="00492E2C"/>
    <w:rsid w:val="00493F76"/>
    <w:rsid w:val="004941B8"/>
    <w:rsid w:val="00494AD3"/>
    <w:rsid w:val="00497372"/>
    <w:rsid w:val="00497FC5"/>
    <w:rsid w:val="004A0553"/>
    <w:rsid w:val="004A063F"/>
    <w:rsid w:val="004A20E9"/>
    <w:rsid w:val="004A32E3"/>
    <w:rsid w:val="004A6E46"/>
    <w:rsid w:val="004B1722"/>
    <w:rsid w:val="004B1787"/>
    <w:rsid w:val="004B1CC7"/>
    <w:rsid w:val="004B2A17"/>
    <w:rsid w:val="004B4367"/>
    <w:rsid w:val="004B567A"/>
    <w:rsid w:val="004B5F9D"/>
    <w:rsid w:val="004B5FB0"/>
    <w:rsid w:val="004C322F"/>
    <w:rsid w:val="004C5E48"/>
    <w:rsid w:val="004C6C3F"/>
    <w:rsid w:val="004D08E7"/>
    <w:rsid w:val="004D0CF1"/>
    <w:rsid w:val="004D0E24"/>
    <w:rsid w:val="004D2A6B"/>
    <w:rsid w:val="004D43FE"/>
    <w:rsid w:val="004D57C3"/>
    <w:rsid w:val="004D7135"/>
    <w:rsid w:val="004E3051"/>
    <w:rsid w:val="004F1191"/>
    <w:rsid w:val="004F239A"/>
    <w:rsid w:val="004F2473"/>
    <w:rsid w:val="004F2D2A"/>
    <w:rsid w:val="004F3436"/>
    <w:rsid w:val="004F367C"/>
    <w:rsid w:val="004F761D"/>
    <w:rsid w:val="00500E68"/>
    <w:rsid w:val="00501B7D"/>
    <w:rsid w:val="00502A34"/>
    <w:rsid w:val="0050539D"/>
    <w:rsid w:val="005067E1"/>
    <w:rsid w:val="00506A52"/>
    <w:rsid w:val="00513DE8"/>
    <w:rsid w:val="005148FE"/>
    <w:rsid w:val="0052081A"/>
    <w:rsid w:val="00520BBC"/>
    <w:rsid w:val="00521686"/>
    <w:rsid w:val="005227C7"/>
    <w:rsid w:val="00522D65"/>
    <w:rsid w:val="00523D02"/>
    <w:rsid w:val="00524047"/>
    <w:rsid w:val="00524A3C"/>
    <w:rsid w:val="00526920"/>
    <w:rsid w:val="005300B5"/>
    <w:rsid w:val="0053045A"/>
    <w:rsid w:val="00533396"/>
    <w:rsid w:val="0053443A"/>
    <w:rsid w:val="00535EA6"/>
    <w:rsid w:val="00537884"/>
    <w:rsid w:val="005404AC"/>
    <w:rsid w:val="00540555"/>
    <w:rsid w:val="005405E7"/>
    <w:rsid w:val="00540612"/>
    <w:rsid w:val="00541637"/>
    <w:rsid w:val="005423D1"/>
    <w:rsid w:val="00542AB0"/>
    <w:rsid w:val="005440B0"/>
    <w:rsid w:val="00545181"/>
    <w:rsid w:val="0054613A"/>
    <w:rsid w:val="00547DCD"/>
    <w:rsid w:val="00550C88"/>
    <w:rsid w:val="00551F76"/>
    <w:rsid w:val="00552B75"/>
    <w:rsid w:val="00553DA4"/>
    <w:rsid w:val="00553E9A"/>
    <w:rsid w:val="005566D3"/>
    <w:rsid w:val="00556AA9"/>
    <w:rsid w:val="00560693"/>
    <w:rsid w:val="00560D3A"/>
    <w:rsid w:val="00563CF1"/>
    <w:rsid w:val="005650BE"/>
    <w:rsid w:val="00566EF3"/>
    <w:rsid w:val="0056708E"/>
    <w:rsid w:val="005678B3"/>
    <w:rsid w:val="005704FF"/>
    <w:rsid w:val="005718EB"/>
    <w:rsid w:val="0057635E"/>
    <w:rsid w:val="005768E9"/>
    <w:rsid w:val="00581E19"/>
    <w:rsid w:val="005828EE"/>
    <w:rsid w:val="00584D53"/>
    <w:rsid w:val="00587AED"/>
    <w:rsid w:val="0059015E"/>
    <w:rsid w:val="0059272B"/>
    <w:rsid w:val="005940B1"/>
    <w:rsid w:val="005947C9"/>
    <w:rsid w:val="00594BB6"/>
    <w:rsid w:val="0059526E"/>
    <w:rsid w:val="0059574F"/>
    <w:rsid w:val="00597DC4"/>
    <w:rsid w:val="005A0D00"/>
    <w:rsid w:val="005A4831"/>
    <w:rsid w:val="005A6249"/>
    <w:rsid w:val="005B0501"/>
    <w:rsid w:val="005B0BCE"/>
    <w:rsid w:val="005B15E4"/>
    <w:rsid w:val="005B3FD1"/>
    <w:rsid w:val="005B42E9"/>
    <w:rsid w:val="005B5F3D"/>
    <w:rsid w:val="005B753D"/>
    <w:rsid w:val="005B7941"/>
    <w:rsid w:val="005C0AED"/>
    <w:rsid w:val="005C3955"/>
    <w:rsid w:val="005C3CAE"/>
    <w:rsid w:val="005C3F06"/>
    <w:rsid w:val="005C41C0"/>
    <w:rsid w:val="005C4264"/>
    <w:rsid w:val="005C4BAC"/>
    <w:rsid w:val="005C5143"/>
    <w:rsid w:val="005C5A42"/>
    <w:rsid w:val="005C5CDC"/>
    <w:rsid w:val="005C7C54"/>
    <w:rsid w:val="005D0278"/>
    <w:rsid w:val="005D2180"/>
    <w:rsid w:val="005D27C8"/>
    <w:rsid w:val="005D4B40"/>
    <w:rsid w:val="005D5894"/>
    <w:rsid w:val="005D5A5A"/>
    <w:rsid w:val="005D6416"/>
    <w:rsid w:val="005D70A0"/>
    <w:rsid w:val="005E3553"/>
    <w:rsid w:val="005E54BD"/>
    <w:rsid w:val="005E5A71"/>
    <w:rsid w:val="005E73F0"/>
    <w:rsid w:val="005E79D1"/>
    <w:rsid w:val="005F0AA0"/>
    <w:rsid w:val="005F0FCD"/>
    <w:rsid w:val="005F3B30"/>
    <w:rsid w:val="005F71C9"/>
    <w:rsid w:val="00600592"/>
    <w:rsid w:val="006026FB"/>
    <w:rsid w:val="006038A7"/>
    <w:rsid w:val="00603ADF"/>
    <w:rsid w:val="0060632B"/>
    <w:rsid w:val="00607D06"/>
    <w:rsid w:val="00610215"/>
    <w:rsid w:val="00612AB1"/>
    <w:rsid w:val="00613440"/>
    <w:rsid w:val="00613769"/>
    <w:rsid w:val="006144B5"/>
    <w:rsid w:val="00615451"/>
    <w:rsid w:val="00616FC9"/>
    <w:rsid w:val="00617E3A"/>
    <w:rsid w:val="0062058E"/>
    <w:rsid w:val="00621220"/>
    <w:rsid w:val="00621DD8"/>
    <w:rsid w:val="00622868"/>
    <w:rsid w:val="0062344F"/>
    <w:rsid w:val="00624265"/>
    <w:rsid w:val="00632869"/>
    <w:rsid w:val="006342E1"/>
    <w:rsid w:val="006344FA"/>
    <w:rsid w:val="00634E9B"/>
    <w:rsid w:val="00635CB0"/>
    <w:rsid w:val="006368BA"/>
    <w:rsid w:val="00640F1F"/>
    <w:rsid w:val="0064529B"/>
    <w:rsid w:val="0064703E"/>
    <w:rsid w:val="0065045F"/>
    <w:rsid w:val="00651274"/>
    <w:rsid w:val="00653CA2"/>
    <w:rsid w:val="00655513"/>
    <w:rsid w:val="00656EC2"/>
    <w:rsid w:val="006629ED"/>
    <w:rsid w:val="00663D36"/>
    <w:rsid w:val="0066431C"/>
    <w:rsid w:val="00666328"/>
    <w:rsid w:val="00667713"/>
    <w:rsid w:val="00670A50"/>
    <w:rsid w:val="00670EAB"/>
    <w:rsid w:val="006711A9"/>
    <w:rsid w:val="00672DC3"/>
    <w:rsid w:val="00675491"/>
    <w:rsid w:val="00677776"/>
    <w:rsid w:val="00677E39"/>
    <w:rsid w:val="0068034E"/>
    <w:rsid w:val="00683B81"/>
    <w:rsid w:val="006873F0"/>
    <w:rsid w:val="0069149E"/>
    <w:rsid w:val="006918C7"/>
    <w:rsid w:val="00692C01"/>
    <w:rsid w:val="00697181"/>
    <w:rsid w:val="006A1765"/>
    <w:rsid w:val="006A1F72"/>
    <w:rsid w:val="006A5874"/>
    <w:rsid w:val="006A6E41"/>
    <w:rsid w:val="006A7A57"/>
    <w:rsid w:val="006B0F00"/>
    <w:rsid w:val="006B199C"/>
    <w:rsid w:val="006B4B0B"/>
    <w:rsid w:val="006B54B4"/>
    <w:rsid w:val="006B5681"/>
    <w:rsid w:val="006B5A5F"/>
    <w:rsid w:val="006B6837"/>
    <w:rsid w:val="006C1B1C"/>
    <w:rsid w:val="006C1E51"/>
    <w:rsid w:val="006C3458"/>
    <w:rsid w:val="006D2197"/>
    <w:rsid w:val="006D2BD6"/>
    <w:rsid w:val="006D54B2"/>
    <w:rsid w:val="006D60FA"/>
    <w:rsid w:val="006D767A"/>
    <w:rsid w:val="006E4E52"/>
    <w:rsid w:val="006E526F"/>
    <w:rsid w:val="006E6BFE"/>
    <w:rsid w:val="006F0876"/>
    <w:rsid w:val="006F174D"/>
    <w:rsid w:val="006F2462"/>
    <w:rsid w:val="006F253B"/>
    <w:rsid w:val="006F5018"/>
    <w:rsid w:val="0070082F"/>
    <w:rsid w:val="00701074"/>
    <w:rsid w:val="007017C4"/>
    <w:rsid w:val="007038C4"/>
    <w:rsid w:val="00704AB9"/>
    <w:rsid w:val="00704C45"/>
    <w:rsid w:val="00704F15"/>
    <w:rsid w:val="007059BF"/>
    <w:rsid w:val="0070732D"/>
    <w:rsid w:val="0071015C"/>
    <w:rsid w:val="007104D3"/>
    <w:rsid w:val="007108E6"/>
    <w:rsid w:val="007113CE"/>
    <w:rsid w:val="00711EF9"/>
    <w:rsid w:val="00712105"/>
    <w:rsid w:val="00712548"/>
    <w:rsid w:val="0071405F"/>
    <w:rsid w:val="00717668"/>
    <w:rsid w:val="007204BE"/>
    <w:rsid w:val="007250EF"/>
    <w:rsid w:val="00726061"/>
    <w:rsid w:val="0072763A"/>
    <w:rsid w:val="007324A4"/>
    <w:rsid w:val="00732752"/>
    <w:rsid w:val="007341F6"/>
    <w:rsid w:val="00735A5C"/>
    <w:rsid w:val="007362AB"/>
    <w:rsid w:val="00737CBE"/>
    <w:rsid w:val="00742786"/>
    <w:rsid w:val="00742D77"/>
    <w:rsid w:val="00744C2A"/>
    <w:rsid w:val="00745D92"/>
    <w:rsid w:val="007477A2"/>
    <w:rsid w:val="007502A0"/>
    <w:rsid w:val="00750532"/>
    <w:rsid w:val="00750E7B"/>
    <w:rsid w:val="007531BE"/>
    <w:rsid w:val="007538DB"/>
    <w:rsid w:val="00753F6D"/>
    <w:rsid w:val="007540DA"/>
    <w:rsid w:val="00757C1F"/>
    <w:rsid w:val="007608A4"/>
    <w:rsid w:val="007608E8"/>
    <w:rsid w:val="007629ED"/>
    <w:rsid w:val="00764131"/>
    <w:rsid w:val="00765DAF"/>
    <w:rsid w:val="0077085D"/>
    <w:rsid w:val="00772C33"/>
    <w:rsid w:val="007772A2"/>
    <w:rsid w:val="00777FA3"/>
    <w:rsid w:val="00781491"/>
    <w:rsid w:val="00782FCA"/>
    <w:rsid w:val="007856AC"/>
    <w:rsid w:val="007874E7"/>
    <w:rsid w:val="00790AB6"/>
    <w:rsid w:val="0079130D"/>
    <w:rsid w:val="007916D9"/>
    <w:rsid w:val="007917FF"/>
    <w:rsid w:val="007939D8"/>
    <w:rsid w:val="0079430A"/>
    <w:rsid w:val="00794FF9"/>
    <w:rsid w:val="00795D1C"/>
    <w:rsid w:val="00795FD9"/>
    <w:rsid w:val="00796579"/>
    <w:rsid w:val="00797FBE"/>
    <w:rsid w:val="007A01E8"/>
    <w:rsid w:val="007A1261"/>
    <w:rsid w:val="007A1F02"/>
    <w:rsid w:val="007A2C76"/>
    <w:rsid w:val="007A4161"/>
    <w:rsid w:val="007A443B"/>
    <w:rsid w:val="007A6EAD"/>
    <w:rsid w:val="007A7F12"/>
    <w:rsid w:val="007B4FFF"/>
    <w:rsid w:val="007B5B7E"/>
    <w:rsid w:val="007C0006"/>
    <w:rsid w:val="007C0142"/>
    <w:rsid w:val="007C3C2D"/>
    <w:rsid w:val="007C3E3F"/>
    <w:rsid w:val="007C414A"/>
    <w:rsid w:val="007C4BFA"/>
    <w:rsid w:val="007C5075"/>
    <w:rsid w:val="007C718F"/>
    <w:rsid w:val="007C7349"/>
    <w:rsid w:val="007D0275"/>
    <w:rsid w:val="007D0868"/>
    <w:rsid w:val="007D2394"/>
    <w:rsid w:val="007D2D99"/>
    <w:rsid w:val="007D4645"/>
    <w:rsid w:val="007D522F"/>
    <w:rsid w:val="007E2A6D"/>
    <w:rsid w:val="007E3361"/>
    <w:rsid w:val="007E355E"/>
    <w:rsid w:val="007E4DD6"/>
    <w:rsid w:val="007F1D24"/>
    <w:rsid w:val="007F295E"/>
    <w:rsid w:val="007F39A3"/>
    <w:rsid w:val="007F41C9"/>
    <w:rsid w:val="007F509A"/>
    <w:rsid w:val="007F52B5"/>
    <w:rsid w:val="00801C41"/>
    <w:rsid w:val="0080503D"/>
    <w:rsid w:val="00805AF3"/>
    <w:rsid w:val="00805C8B"/>
    <w:rsid w:val="008068A9"/>
    <w:rsid w:val="00807453"/>
    <w:rsid w:val="00807CDE"/>
    <w:rsid w:val="00811873"/>
    <w:rsid w:val="00815378"/>
    <w:rsid w:val="00815747"/>
    <w:rsid w:val="00815968"/>
    <w:rsid w:val="00816913"/>
    <w:rsid w:val="0081694E"/>
    <w:rsid w:val="0081699A"/>
    <w:rsid w:val="00821D81"/>
    <w:rsid w:val="00822C46"/>
    <w:rsid w:val="00822DB0"/>
    <w:rsid w:val="00823409"/>
    <w:rsid w:val="00824436"/>
    <w:rsid w:val="00824902"/>
    <w:rsid w:val="00826682"/>
    <w:rsid w:val="00827580"/>
    <w:rsid w:val="008310A5"/>
    <w:rsid w:val="0083148C"/>
    <w:rsid w:val="00831C40"/>
    <w:rsid w:val="00831CFA"/>
    <w:rsid w:val="00833C88"/>
    <w:rsid w:val="00833F28"/>
    <w:rsid w:val="00836035"/>
    <w:rsid w:val="00844EAA"/>
    <w:rsid w:val="00846207"/>
    <w:rsid w:val="00851E0A"/>
    <w:rsid w:val="00854F22"/>
    <w:rsid w:val="00857FB7"/>
    <w:rsid w:val="00861E12"/>
    <w:rsid w:val="00863105"/>
    <w:rsid w:val="008637C1"/>
    <w:rsid w:val="0086465C"/>
    <w:rsid w:val="00865188"/>
    <w:rsid w:val="008668CE"/>
    <w:rsid w:val="008712E9"/>
    <w:rsid w:val="00873868"/>
    <w:rsid w:val="008746E5"/>
    <w:rsid w:val="008748A7"/>
    <w:rsid w:val="00874CE9"/>
    <w:rsid w:val="00875AC1"/>
    <w:rsid w:val="0087615F"/>
    <w:rsid w:val="00876B40"/>
    <w:rsid w:val="008774AC"/>
    <w:rsid w:val="00877AAD"/>
    <w:rsid w:val="00880AF4"/>
    <w:rsid w:val="00881327"/>
    <w:rsid w:val="0088417C"/>
    <w:rsid w:val="00885B08"/>
    <w:rsid w:val="00885D14"/>
    <w:rsid w:val="008879D6"/>
    <w:rsid w:val="00887AA1"/>
    <w:rsid w:val="0089003A"/>
    <w:rsid w:val="00891B5F"/>
    <w:rsid w:val="00892337"/>
    <w:rsid w:val="0089253F"/>
    <w:rsid w:val="00893007"/>
    <w:rsid w:val="0089338A"/>
    <w:rsid w:val="0089371F"/>
    <w:rsid w:val="008A0CA2"/>
    <w:rsid w:val="008A1B70"/>
    <w:rsid w:val="008A2352"/>
    <w:rsid w:val="008A3617"/>
    <w:rsid w:val="008A4551"/>
    <w:rsid w:val="008B2E44"/>
    <w:rsid w:val="008B41B1"/>
    <w:rsid w:val="008B5D70"/>
    <w:rsid w:val="008B67F1"/>
    <w:rsid w:val="008C1802"/>
    <w:rsid w:val="008C1927"/>
    <w:rsid w:val="008C20D1"/>
    <w:rsid w:val="008C2983"/>
    <w:rsid w:val="008C6C93"/>
    <w:rsid w:val="008C79B3"/>
    <w:rsid w:val="008D0D02"/>
    <w:rsid w:val="008D0DD4"/>
    <w:rsid w:val="008D0FC5"/>
    <w:rsid w:val="008D119A"/>
    <w:rsid w:val="008D1A4A"/>
    <w:rsid w:val="008D1B29"/>
    <w:rsid w:val="008D24A3"/>
    <w:rsid w:val="008D2F8D"/>
    <w:rsid w:val="008D3483"/>
    <w:rsid w:val="008D4A38"/>
    <w:rsid w:val="008D631F"/>
    <w:rsid w:val="008D684F"/>
    <w:rsid w:val="008E0579"/>
    <w:rsid w:val="008E0A43"/>
    <w:rsid w:val="008E26F9"/>
    <w:rsid w:val="008E4F07"/>
    <w:rsid w:val="008E5F4F"/>
    <w:rsid w:val="008E6728"/>
    <w:rsid w:val="008E70A3"/>
    <w:rsid w:val="008E7A58"/>
    <w:rsid w:val="008F03F7"/>
    <w:rsid w:val="008F1170"/>
    <w:rsid w:val="008F1F2B"/>
    <w:rsid w:val="008F2B33"/>
    <w:rsid w:val="008F49E2"/>
    <w:rsid w:val="008F52C5"/>
    <w:rsid w:val="008F57CF"/>
    <w:rsid w:val="008F71E8"/>
    <w:rsid w:val="00900BB3"/>
    <w:rsid w:val="00903951"/>
    <w:rsid w:val="00903B5B"/>
    <w:rsid w:val="009041F9"/>
    <w:rsid w:val="009043C4"/>
    <w:rsid w:val="00904991"/>
    <w:rsid w:val="00905296"/>
    <w:rsid w:val="0090585C"/>
    <w:rsid w:val="0090688A"/>
    <w:rsid w:val="00906C42"/>
    <w:rsid w:val="0090763C"/>
    <w:rsid w:val="0091081B"/>
    <w:rsid w:val="00911BDD"/>
    <w:rsid w:val="00916E2A"/>
    <w:rsid w:val="00916F05"/>
    <w:rsid w:val="009170C8"/>
    <w:rsid w:val="0092151B"/>
    <w:rsid w:val="00921EF3"/>
    <w:rsid w:val="009239B1"/>
    <w:rsid w:val="00931A02"/>
    <w:rsid w:val="00933504"/>
    <w:rsid w:val="00934655"/>
    <w:rsid w:val="00936245"/>
    <w:rsid w:val="0093663A"/>
    <w:rsid w:val="00937369"/>
    <w:rsid w:val="00940A60"/>
    <w:rsid w:val="00941680"/>
    <w:rsid w:val="00942800"/>
    <w:rsid w:val="009431C3"/>
    <w:rsid w:val="00944475"/>
    <w:rsid w:val="00946237"/>
    <w:rsid w:val="0094670E"/>
    <w:rsid w:val="00946D39"/>
    <w:rsid w:val="00947DD6"/>
    <w:rsid w:val="0095004B"/>
    <w:rsid w:val="0095027D"/>
    <w:rsid w:val="009511A9"/>
    <w:rsid w:val="00953370"/>
    <w:rsid w:val="0095369D"/>
    <w:rsid w:val="00954924"/>
    <w:rsid w:val="00957A83"/>
    <w:rsid w:val="009601E1"/>
    <w:rsid w:val="00960565"/>
    <w:rsid w:val="00961214"/>
    <w:rsid w:val="00961E05"/>
    <w:rsid w:val="00963D1A"/>
    <w:rsid w:val="00963D66"/>
    <w:rsid w:val="009701E0"/>
    <w:rsid w:val="009703F2"/>
    <w:rsid w:val="009711C6"/>
    <w:rsid w:val="00971999"/>
    <w:rsid w:val="00973080"/>
    <w:rsid w:val="009740B5"/>
    <w:rsid w:val="009744EC"/>
    <w:rsid w:val="00976ECF"/>
    <w:rsid w:val="00980AB9"/>
    <w:rsid w:val="0098107B"/>
    <w:rsid w:val="0098202E"/>
    <w:rsid w:val="0098279A"/>
    <w:rsid w:val="00985CCA"/>
    <w:rsid w:val="0098691E"/>
    <w:rsid w:val="00987853"/>
    <w:rsid w:val="00990B5A"/>
    <w:rsid w:val="009913F9"/>
    <w:rsid w:val="00991C0A"/>
    <w:rsid w:val="009951FD"/>
    <w:rsid w:val="00996EE2"/>
    <w:rsid w:val="009A20EF"/>
    <w:rsid w:val="009A26F6"/>
    <w:rsid w:val="009A27BE"/>
    <w:rsid w:val="009A5C82"/>
    <w:rsid w:val="009A680F"/>
    <w:rsid w:val="009A73DA"/>
    <w:rsid w:val="009B0555"/>
    <w:rsid w:val="009B07EE"/>
    <w:rsid w:val="009B19B4"/>
    <w:rsid w:val="009B23CC"/>
    <w:rsid w:val="009B2B98"/>
    <w:rsid w:val="009B3F1D"/>
    <w:rsid w:val="009B4BC8"/>
    <w:rsid w:val="009B6032"/>
    <w:rsid w:val="009B610B"/>
    <w:rsid w:val="009B757D"/>
    <w:rsid w:val="009C00FD"/>
    <w:rsid w:val="009C1841"/>
    <w:rsid w:val="009C342A"/>
    <w:rsid w:val="009D0560"/>
    <w:rsid w:val="009D08E6"/>
    <w:rsid w:val="009D0B23"/>
    <w:rsid w:val="009D1A00"/>
    <w:rsid w:val="009D1A8E"/>
    <w:rsid w:val="009D1B74"/>
    <w:rsid w:val="009D27CC"/>
    <w:rsid w:val="009D3138"/>
    <w:rsid w:val="009D3901"/>
    <w:rsid w:val="009D4E0C"/>
    <w:rsid w:val="009D543F"/>
    <w:rsid w:val="009D67C9"/>
    <w:rsid w:val="009D6ABE"/>
    <w:rsid w:val="009E329F"/>
    <w:rsid w:val="009E53DC"/>
    <w:rsid w:val="009E59F6"/>
    <w:rsid w:val="009E5A1E"/>
    <w:rsid w:val="009F04B7"/>
    <w:rsid w:val="009F0936"/>
    <w:rsid w:val="009F0C1E"/>
    <w:rsid w:val="009F0D66"/>
    <w:rsid w:val="009F0FEA"/>
    <w:rsid w:val="009F2336"/>
    <w:rsid w:val="009F3FA9"/>
    <w:rsid w:val="009F4365"/>
    <w:rsid w:val="009F6011"/>
    <w:rsid w:val="009F72BA"/>
    <w:rsid w:val="00A011AE"/>
    <w:rsid w:val="00A01811"/>
    <w:rsid w:val="00A03269"/>
    <w:rsid w:val="00A040C0"/>
    <w:rsid w:val="00A07AF5"/>
    <w:rsid w:val="00A10B62"/>
    <w:rsid w:val="00A111B1"/>
    <w:rsid w:val="00A1125D"/>
    <w:rsid w:val="00A1321C"/>
    <w:rsid w:val="00A150A9"/>
    <w:rsid w:val="00A15CC1"/>
    <w:rsid w:val="00A17B1E"/>
    <w:rsid w:val="00A17CA8"/>
    <w:rsid w:val="00A23417"/>
    <w:rsid w:val="00A23F5F"/>
    <w:rsid w:val="00A25777"/>
    <w:rsid w:val="00A259C9"/>
    <w:rsid w:val="00A27CF6"/>
    <w:rsid w:val="00A329FF"/>
    <w:rsid w:val="00A34756"/>
    <w:rsid w:val="00A34F3A"/>
    <w:rsid w:val="00A360C7"/>
    <w:rsid w:val="00A36595"/>
    <w:rsid w:val="00A37D62"/>
    <w:rsid w:val="00A37DC4"/>
    <w:rsid w:val="00A424EC"/>
    <w:rsid w:val="00A43F47"/>
    <w:rsid w:val="00A45215"/>
    <w:rsid w:val="00A466F9"/>
    <w:rsid w:val="00A46826"/>
    <w:rsid w:val="00A46D39"/>
    <w:rsid w:val="00A47D28"/>
    <w:rsid w:val="00A50AD8"/>
    <w:rsid w:val="00A5216C"/>
    <w:rsid w:val="00A53E4D"/>
    <w:rsid w:val="00A549D8"/>
    <w:rsid w:val="00A555DD"/>
    <w:rsid w:val="00A56167"/>
    <w:rsid w:val="00A57CDE"/>
    <w:rsid w:val="00A57DA1"/>
    <w:rsid w:val="00A6029E"/>
    <w:rsid w:val="00A60505"/>
    <w:rsid w:val="00A621DA"/>
    <w:rsid w:val="00A627DB"/>
    <w:rsid w:val="00A632A7"/>
    <w:rsid w:val="00A63A58"/>
    <w:rsid w:val="00A6483D"/>
    <w:rsid w:val="00A6707A"/>
    <w:rsid w:val="00A67720"/>
    <w:rsid w:val="00A713D8"/>
    <w:rsid w:val="00A73FBF"/>
    <w:rsid w:val="00A744B4"/>
    <w:rsid w:val="00A7518E"/>
    <w:rsid w:val="00A77012"/>
    <w:rsid w:val="00A77DDA"/>
    <w:rsid w:val="00A77E11"/>
    <w:rsid w:val="00A8065F"/>
    <w:rsid w:val="00A82559"/>
    <w:rsid w:val="00A82ABE"/>
    <w:rsid w:val="00A82E2A"/>
    <w:rsid w:val="00A83089"/>
    <w:rsid w:val="00A86541"/>
    <w:rsid w:val="00A8695D"/>
    <w:rsid w:val="00A87CEA"/>
    <w:rsid w:val="00A9064B"/>
    <w:rsid w:val="00A90D40"/>
    <w:rsid w:val="00A91D26"/>
    <w:rsid w:val="00A935B0"/>
    <w:rsid w:val="00A949B3"/>
    <w:rsid w:val="00AA0C7C"/>
    <w:rsid w:val="00AA21AB"/>
    <w:rsid w:val="00AA30A0"/>
    <w:rsid w:val="00AA36A4"/>
    <w:rsid w:val="00AA3912"/>
    <w:rsid w:val="00AA55CA"/>
    <w:rsid w:val="00AA5834"/>
    <w:rsid w:val="00AA5D1C"/>
    <w:rsid w:val="00AB76CD"/>
    <w:rsid w:val="00AC12FD"/>
    <w:rsid w:val="00AC13A8"/>
    <w:rsid w:val="00AC1422"/>
    <w:rsid w:val="00AC17C1"/>
    <w:rsid w:val="00AC35A4"/>
    <w:rsid w:val="00AC4614"/>
    <w:rsid w:val="00AC48B4"/>
    <w:rsid w:val="00AC553B"/>
    <w:rsid w:val="00AD23BE"/>
    <w:rsid w:val="00AD30BA"/>
    <w:rsid w:val="00AD3E29"/>
    <w:rsid w:val="00AD48E6"/>
    <w:rsid w:val="00AD4C1A"/>
    <w:rsid w:val="00AD577D"/>
    <w:rsid w:val="00AD63EE"/>
    <w:rsid w:val="00AD6BD7"/>
    <w:rsid w:val="00AE0DD9"/>
    <w:rsid w:val="00AE14EF"/>
    <w:rsid w:val="00AE2D30"/>
    <w:rsid w:val="00AE36BC"/>
    <w:rsid w:val="00AE731F"/>
    <w:rsid w:val="00AF07DB"/>
    <w:rsid w:val="00AF287F"/>
    <w:rsid w:val="00AF5E26"/>
    <w:rsid w:val="00AF6904"/>
    <w:rsid w:val="00AF797F"/>
    <w:rsid w:val="00AF7B49"/>
    <w:rsid w:val="00AF7FA2"/>
    <w:rsid w:val="00B011F4"/>
    <w:rsid w:val="00B01621"/>
    <w:rsid w:val="00B04F1A"/>
    <w:rsid w:val="00B04FFA"/>
    <w:rsid w:val="00B05064"/>
    <w:rsid w:val="00B050C5"/>
    <w:rsid w:val="00B05793"/>
    <w:rsid w:val="00B058AC"/>
    <w:rsid w:val="00B073EB"/>
    <w:rsid w:val="00B0792A"/>
    <w:rsid w:val="00B14156"/>
    <w:rsid w:val="00B16248"/>
    <w:rsid w:val="00B170B8"/>
    <w:rsid w:val="00B20615"/>
    <w:rsid w:val="00B21021"/>
    <w:rsid w:val="00B21F71"/>
    <w:rsid w:val="00B22D95"/>
    <w:rsid w:val="00B240DA"/>
    <w:rsid w:val="00B265A3"/>
    <w:rsid w:val="00B27BE5"/>
    <w:rsid w:val="00B30D68"/>
    <w:rsid w:val="00B3127D"/>
    <w:rsid w:val="00B31A30"/>
    <w:rsid w:val="00B32DE9"/>
    <w:rsid w:val="00B32EDC"/>
    <w:rsid w:val="00B347FE"/>
    <w:rsid w:val="00B35B5C"/>
    <w:rsid w:val="00B35F91"/>
    <w:rsid w:val="00B3773D"/>
    <w:rsid w:val="00B37A70"/>
    <w:rsid w:val="00B41171"/>
    <w:rsid w:val="00B4373F"/>
    <w:rsid w:val="00B461A7"/>
    <w:rsid w:val="00B47150"/>
    <w:rsid w:val="00B50DC1"/>
    <w:rsid w:val="00B520E7"/>
    <w:rsid w:val="00B5221D"/>
    <w:rsid w:val="00B53DA5"/>
    <w:rsid w:val="00B53E2A"/>
    <w:rsid w:val="00B54118"/>
    <w:rsid w:val="00B551E1"/>
    <w:rsid w:val="00B5547D"/>
    <w:rsid w:val="00B55D73"/>
    <w:rsid w:val="00B56419"/>
    <w:rsid w:val="00B575A1"/>
    <w:rsid w:val="00B57B50"/>
    <w:rsid w:val="00B57FEC"/>
    <w:rsid w:val="00B60319"/>
    <w:rsid w:val="00B60562"/>
    <w:rsid w:val="00B60CF6"/>
    <w:rsid w:val="00B610EB"/>
    <w:rsid w:val="00B6213C"/>
    <w:rsid w:val="00B64C98"/>
    <w:rsid w:val="00B67317"/>
    <w:rsid w:val="00B67B73"/>
    <w:rsid w:val="00B71EAA"/>
    <w:rsid w:val="00B71EBE"/>
    <w:rsid w:val="00B73501"/>
    <w:rsid w:val="00B74576"/>
    <w:rsid w:val="00B76E59"/>
    <w:rsid w:val="00B77202"/>
    <w:rsid w:val="00B80815"/>
    <w:rsid w:val="00B8158B"/>
    <w:rsid w:val="00B83963"/>
    <w:rsid w:val="00B8436F"/>
    <w:rsid w:val="00B86BB6"/>
    <w:rsid w:val="00B8743A"/>
    <w:rsid w:val="00B87983"/>
    <w:rsid w:val="00B91D03"/>
    <w:rsid w:val="00B93815"/>
    <w:rsid w:val="00B9387B"/>
    <w:rsid w:val="00B9393C"/>
    <w:rsid w:val="00B94963"/>
    <w:rsid w:val="00B9544D"/>
    <w:rsid w:val="00B96516"/>
    <w:rsid w:val="00B96A44"/>
    <w:rsid w:val="00B97109"/>
    <w:rsid w:val="00B97E3E"/>
    <w:rsid w:val="00BA0CD7"/>
    <w:rsid w:val="00BA0E85"/>
    <w:rsid w:val="00BA16A3"/>
    <w:rsid w:val="00BA1FB6"/>
    <w:rsid w:val="00BA445B"/>
    <w:rsid w:val="00BA4EE0"/>
    <w:rsid w:val="00BA5CAA"/>
    <w:rsid w:val="00BA734F"/>
    <w:rsid w:val="00BB0973"/>
    <w:rsid w:val="00BB144C"/>
    <w:rsid w:val="00BB1B5C"/>
    <w:rsid w:val="00BB1E07"/>
    <w:rsid w:val="00BB438B"/>
    <w:rsid w:val="00BB452B"/>
    <w:rsid w:val="00BC0E7E"/>
    <w:rsid w:val="00BC16E8"/>
    <w:rsid w:val="00BC21D8"/>
    <w:rsid w:val="00BC2534"/>
    <w:rsid w:val="00BC3E17"/>
    <w:rsid w:val="00BC48E8"/>
    <w:rsid w:val="00BC6992"/>
    <w:rsid w:val="00BC7239"/>
    <w:rsid w:val="00BC7834"/>
    <w:rsid w:val="00BD2406"/>
    <w:rsid w:val="00BD47E5"/>
    <w:rsid w:val="00BD507F"/>
    <w:rsid w:val="00BD5FE6"/>
    <w:rsid w:val="00BD6141"/>
    <w:rsid w:val="00BE03EA"/>
    <w:rsid w:val="00BE385A"/>
    <w:rsid w:val="00BE48BC"/>
    <w:rsid w:val="00BE591D"/>
    <w:rsid w:val="00BE5F7F"/>
    <w:rsid w:val="00BE6711"/>
    <w:rsid w:val="00BE6F1A"/>
    <w:rsid w:val="00BE7A69"/>
    <w:rsid w:val="00BF2B36"/>
    <w:rsid w:val="00C00DAF"/>
    <w:rsid w:val="00C01C12"/>
    <w:rsid w:val="00C01DDA"/>
    <w:rsid w:val="00C02157"/>
    <w:rsid w:val="00C038FB"/>
    <w:rsid w:val="00C04262"/>
    <w:rsid w:val="00C057C0"/>
    <w:rsid w:val="00C066F6"/>
    <w:rsid w:val="00C06D6A"/>
    <w:rsid w:val="00C10558"/>
    <w:rsid w:val="00C10C5C"/>
    <w:rsid w:val="00C11C70"/>
    <w:rsid w:val="00C12406"/>
    <w:rsid w:val="00C1467C"/>
    <w:rsid w:val="00C14C64"/>
    <w:rsid w:val="00C15EA3"/>
    <w:rsid w:val="00C163B1"/>
    <w:rsid w:val="00C20A8E"/>
    <w:rsid w:val="00C21586"/>
    <w:rsid w:val="00C21998"/>
    <w:rsid w:val="00C24525"/>
    <w:rsid w:val="00C25457"/>
    <w:rsid w:val="00C27CC7"/>
    <w:rsid w:val="00C31E63"/>
    <w:rsid w:val="00C339A7"/>
    <w:rsid w:val="00C34162"/>
    <w:rsid w:val="00C36D49"/>
    <w:rsid w:val="00C44376"/>
    <w:rsid w:val="00C447C3"/>
    <w:rsid w:val="00C452AA"/>
    <w:rsid w:val="00C4717D"/>
    <w:rsid w:val="00C47EA5"/>
    <w:rsid w:val="00C524A1"/>
    <w:rsid w:val="00C52757"/>
    <w:rsid w:val="00C53FA7"/>
    <w:rsid w:val="00C540B6"/>
    <w:rsid w:val="00C55D08"/>
    <w:rsid w:val="00C55ED6"/>
    <w:rsid w:val="00C5604D"/>
    <w:rsid w:val="00C57DE5"/>
    <w:rsid w:val="00C60D47"/>
    <w:rsid w:val="00C61BA6"/>
    <w:rsid w:val="00C626CD"/>
    <w:rsid w:val="00C6370D"/>
    <w:rsid w:val="00C64E94"/>
    <w:rsid w:val="00C661FF"/>
    <w:rsid w:val="00C66A90"/>
    <w:rsid w:val="00C6706B"/>
    <w:rsid w:val="00C70747"/>
    <w:rsid w:val="00C73258"/>
    <w:rsid w:val="00C761BD"/>
    <w:rsid w:val="00C76EB0"/>
    <w:rsid w:val="00C77545"/>
    <w:rsid w:val="00C779CA"/>
    <w:rsid w:val="00C77AC7"/>
    <w:rsid w:val="00C77C67"/>
    <w:rsid w:val="00C8029E"/>
    <w:rsid w:val="00C80F9C"/>
    <w:rsid w:val="00C8309B"/>
    <w:rsid w:val="00C85CA4"/>
    <w:rsid w:val="00C86498"/>
    <w:rsid w:val="00C871DE"/>
    <w:rsid w:val="00C874D9"/>
    <w:rsid w:val="00C91EA8"/>
    <w:rsid w:val="00C954C0"/>
    <w:rsid w:val="00C95D26"/>
    <w:rsid w:val="00CA204F"/>
    <w:rsid w:val="00CA40D3"/>
    <w:rsid w:val="00CA49BC"/>
    <w:rsid w:val="00CA5B52"/>
    <w:rsid w:val="00CB1066"/>
    <w:rsid w:val="00CB260C"/>
    <w:rsid w:val="00CB3735"/>
    <w:rsid w:val="00CB5119"/>
    <w:rsid w:val="00CB6004"/>
    <w:rsid w:val="00CC2FE0"/>
    <w:rsid w:val="00CC3E77"/>
    <w:rsid w:val="00CC4978"/>
    <w:rsid w:val="00CC6AE3"/>
    <w:rsid w:val="00CD2578"/>
    <w:rsid w:val="00CD2A09"/>
    <w:rsid w:val="00CD2B7F"/>
    <w:rsid w:val="00CD4052"/>
    <w:rsid w:val="00CE0A29"/>
    <w:rsid w:val="00CE0FD9"/>
    <w:rsid w:val="00CE2879"/>
    <w:rsid w:val="00CE38FF"/>
    <w:rsid w:val="00CE56DC"/>
    <w:rsid w:val="00CE5D9B"/>
    <w:rsid w:val="00CE62E5"/>
    <w:rsid w:val="00CF32A5"/>
    <w:rsid w:val="00CF33A5"/>
    <w:rsid w:val="00CF5B6A"/>
    <w:rsid w:val="00CF5C93"/>
    <w:rsid w:val="00CF7286"/>
    <w:rsid w:val="00CF7345"/>
    <w:rsid w:val="00CF7BCC"/>
    <w:rsid w:val="00CF7FDC"/>
    <w:rsid w:val="00D03672"/>
    <w:rsid w:val="00D06328"/>
    <w:rsid w:val="00D07C61"/>
    <w:rsid w:val="00D1145C"/>
    <w:rsid w:val="00D11FF2"/>
    <w:rsid w:val="00D152CC"/>
    <w:rsid w:val="00D1684A"/>
    <w:rsid w:val="00D16C50"/>
    <w:rsid w:val="00D16EC6"/>
    <w:rsid w:val="00D2259F"/>
    <w:rsid w:val="00D22AA9"/>
    <w:rsid w:val="00D24B96"/>
    <w:rsid w:val="00D25E3B"/>
    <w:rsid w:val="00D26856"/>
    <w:rsid w:val="00D2735D"/>
    <w:rsid w:val="00D27F35"/>
    <w:rsid w:val="00D3090C"/>
    <w:rsid w:val="00D32AB8"/>
    <w:rsid w:val="00D32FB7"/>
    <w:rsid w:val="00D33919"/>
    <w:rsid w:val="00D366E3"/>
    <w:rsid w:val="00D41A14"/>
    <w:rsid w:val="00D45745"/>
    <w:rsid w:val="00D47943"/>
    <w:rsid w:val="00D50207"/>
    <w:rsid w:val="00D51319"/>
    <w:rsid w:val="00D524E3"/>
    <w:rsid w:val="00D538E9"/>
    <w:rsid w:val="00D54BEE"/>
    <w:rsid w:val="00D54FA5"/>
    <w:rsid w:val="00D56AB1"/>
    <w:rsid w:val="00D56B92"/>
    <w:rsid w:val="00D604FE"/>
    <w:rsid w:val="00D61283"/>
    <w:rsid w:val="00D619CD"/>
    <w:rsid w:val="00D61DF3"/>
    <w:rsid w:val="00D66FA5"/>
    <w:rsid w:val="00D703D5"/>
    <w:rsid w:val="00D72138"/>
    <w:rsid w:val="00D72559"/>
    <w:rsid w:val="00D734FE"/>
    <w:rsid w:val="00D73720"/>
    <w:rsid w:val="00D74EDB"/>
    <w:rsid w:val="00D758CB"/>
    <w:rsid w:val="00D75B20"/>
    <w:rsid w:val="00D76820"/>
    <w:rsid w:val="00D7732A"/>
    <w:rsid w:val="00D81CE5"/>
    <w:rsid w:val="00D840DB"/>
    <w:rsid w:val="00D939F8"/>
    <w:rsid w:val="00D93EF2"/>
    <w:rsid w:val="00D9452C"/>
    <w:rsid w:val="00D945A6"/>
    <w:rsid w:val="00D96327"/>
    <w:rsid w:val="00D96D1E"/>
    <w:rsid w:val="00DA01E8"/>
    <w:rsid w:val="00DA2300"/>
    <w:rsid w:val="00DA2590"/>
    <w:rsid w:val="00DA4060"/>
    <w:rsid w:val="00DA5D95"/>
    <w:rsid w:val="00DA5E11"/>
    <w:rsid w:val="00DA795B"/>
    <w:rsid w:val="00DB24E5"/>
    <w:rsid w:val="00DB250C"/>
    <w:rsid w:val="00DB2F1E"/>
    <w:rsid w:val="00DB5324"/>
    <w:rsid w:val="00DB5500"/>
    <w:rsid w:val="00DB5F96"/>
    <w:rsid w:val="00DB6B83"/>
    <w:rsid w:val="00DC1256"/>
    <w:rsid w:val="00DC2228"/>
    <w:rsid w:val="00DC3DF9"/>
    <w:rsid w:val="00DC43BA"/>
    <w:rsid w:val="00DC50C1"/>
    <w:rsid w:val="00DC76FD"/>
    <w:rsid w:val="00DC7BEE"/>
    <w:rsid w:val="00DC7C2E"/>
    <w:rsid w:val="00DD278E"/>
    <w:rsid w:val="00DD2BB2"/>
    <w:rsid w:val="00DD4BB6"/>
    <w:rsid w:val="00DE0418"/>
    <w:rsid w:val="00DE06DD"/>
    <w:rsid w:val="00DE3797"/>
    <w:rsid w:val="00DE62D1"/>
    <w:rsid w:val="00DF05C9"/>
    <w:rsid w:val="00DF0857"/>
    <w:rsid w:val="00DF0B23"/>
    <w:rsid w:val="00DF6F51"/>
    <w:rsid w:val="00DF7B30"/>
    <w:rsid w:val="00E00332"/>
    <w:rsid w:val="00E03345"/>
    <w:rsid w:val="00E03D18"/>
    <w:rsid w:val="00E05DF6"/>
    <w:rsid w:val="00E06A88"/>
    <w:rsid w:val="00E07EB3"/>
    <w:rsid w:val="00E10B27"/>
    <w:rsid w:val="00E123B4"/>
    <w:rsid w:val="00E1353F"/>
    <w:rsid w:val="00E139FF"/>
    <w:rsid w:val="00E14328"/>
    <w:rsid w:val="00E241FD"/>
    <w:rsid w:val="00E242D3"/>
    <w:rsid w:val="00E24EB2"/>
    <w:rsid w:val="00E25364"/>
    <w:rsid w:val="00E25897"/>
    <w:rsid w:val="00E25F34"/>
    <w:rsid w:val="00E30C3C"/>
    <w:rsid w:val="00E31241"/>
    <w:rsid w:val="00E32370"/>
    <w:rsid w:val="00E32B84"/>
    <w:rsid w:val="00E33CDE"/>
    <w:rsid w:val="00E3415B"/>
    <w:rsid w:val="00E35E8C"/>
    <w:rsid w:val="00E365A3"/>
    <w:rsid w:val="00E36A51"/>
    <w:rsid w:val="00E44651"/>
    <w:rsid w:val="00E44A29"/>
    <w:rsid w:val="00E468B2"/>
    <w:rsid w:val="00E475C6"/>
    <w:rsid w:val="00E51F39"/>
    <w:rsid w:val="00E5338B"/>
    <w:rsid w:val="00E55723"/>
    <w:rsid w:val="00E5649D"/>
    <w:rsid w:val="00E570FE"/>
    <w:rsid w:val="00E60120"/>
    <w:rsid w:val="00E60675"/>
    <w:rsid w:val="00E60894"/>
    <w:rsid w:val="00E6458E"/>
    <w:rsid w:val="00E661FC"/>
    <w:rsid w:val="00E719C8"/>
    <w:rsid w:val="00E720B3"/>
    <w:rsid w:val="00E72AC9"/>
    <w:rsid w:val="00E75930"/>
    <w:rsid w:val="00E75BF2"/>
    <w:rsid w:val="00E77801"/>
    <w:rsid w:val="00E80955"/>
    <w:rsid w:val="00E809CC"/>
    <w:rsid w:val="00E81F2B"/>
    <w:rsid w:val="00E82753"/>
    <w:rsid w:val="00E827CE"/>
    <w:rsid w:val="00E82D57"/>
    <w:rsid w:val="00E83B75"/>
    <w:rsid w:val="00E83BA1"/>
    <w:rsid w:val="00E85B84"/>
    <w:rsid w:val="00E90924"/>
    <w:rsid w:val="00E92F5C"/>
    <w:rsid w:val="00E93596"/>
    <w:rsid w:val="00E940A5"/>
    <w:rsid w:val="00E978D4"/>
    <w:rsid w:val="00E97D04"/>
    <w:rsid w:val="00EA2643"/>
    <w:rsid w:val="00EA2B2F"/>
    <w:rsid w:val="00EA3837"/>
    <w:rsid w:val="00EA5084"/>
    <w:rsid w:val="00EA7B1E"/>
    <w:rsid w:val="00EA7F29"/>
    <w:rsid w:val="00EB2849"/>
    <w:rsid w:val="00EB2D68"/>
    <w:rsid w:val="00EB58C2"/>
    <w:rsid w:val="00EB5CE3"/>
    <w:rsid w:val="00EB7580"/>
    <w:rsid w:val="00EB778C"/>
    <w:rsid w:val="00EC059B"/>
    <w:rsid w:val="00EC0D43"/>
    <w:rsid w:val="00ED2671"/>
    <w:rsid w:val="00ED2D20"/>
    <w:rsid w:val="00ED329C"/>
    <w:rsid w:val="00ED4F79"/>
    <w:rsid w:val="00EE1462"/>
    <w:rsid w:val="00EE3989"/>
    <w:rsid w:val="00EE6BE1"/>
    <w:rsid w:val="00EE6CC1"/>
    <w:rsid w:val="00EF0AA2"/>
    <w:rsid w:val="00EF40F5"/>
    <w:rsid w:val="00EF4A07"/>
    <w:rsid w:val="00EF64B1"/>
    <w:rsid w:val="00F011CA"/>
    <w:rsid w:val="00F01579"/>
    <w:rsid w:val="00F0197A"/>
    <w:rsid w:val="00F036EF"/>
    <w:rsid w:val="00F071F5"/>
    <w:rsid w:val="00F10F3B"/>
    <w:rsid w:val="00F11474"/>
    <w:rsid w:val="00F14473"/>
    <w:rsid w:val="00F14A16"/>
    <w:rsid w:val="00F14C8D"/>
    <w:rsid w:val="00F151B0"/>
    <w:rsid w:val="00F16472"/>
    <w:rsid w:val="00F1701C"/>
    <w:rsid w:val="00F17616"/>
    <w:rsid w:val="00F209C4"/>
    <w:rsid w:val="00F21C31"/>
    <w:rsid w:val="00F224A0"/>
    <w:rsid w:val="00F22896"/>
    <w:rsid w:val="00F22AE1"/>
    <w:rsid w:val="00F2492D"/>
    <w:rsid w:val="00F26E92"/>
    <w:rsid w:val="00F26F4D"/>
    <w:rsid w:val="00F27A4D"/>
    <w:rsid w:val="00F32946"/>
    <w:rsid w:val="00F35442"/>
    <w:rsid w:val="00F4201E"/>
    <w:rsid w:val="00F421F2"/>
    <w:rsid w:val="00F42757"/>
    <w:rsid w:val="00F45D0B"/>
    <w:rsid w:val="00F5048E"/>
    <w:rsid w:val="00F514D1"/>
    <w:rsid w:val="00F518B3"/>
    <w:rsid w:val="00F52B1D"/>
    <w:rsid w:val="00F54290"/>
    <w:rsid w:val="00F556B3"/>
    <w:rsid w:val="00F55D68"/>
    <w:rsid w:val="00F57B48"/>
    <w:rsid w:val="00F6294A"/>
    <w:rsid w:val="00F63AA6"/>
    <w:rsid w:val="00F64265"/>
    <w:rsid w:val="00F645FB"/>
    <w:rsid w:val="00F64CC7"/>
    <w:rsid w:val="00F663E2"/>
    <w:rsid w:val="00F67AFA"/>
    <w:rsid w:val="00F70A7B"/>
    <w:rsid w:val="00F71130"/>
    <w:rsid w:val="00F71BDC"/>
    <w:rsid w:val="00F71C2C"/>
    <w:rsid w:val="00F71D4C"/>
    <w:rsid w:val="00F73D5B"/>
    <w:rsid w:val="00F7413A"/>
    <w:rsid w:val="00F744DD"/>
    <w:rsid w:val="00F769D6"/>
    <w:rsid w:val="00F77423"/>
    <w:rsid w:val="00F776E7"/>
    <w:rsid w:val="00F819B3"/>
    <w:rsid w:val="00F86182"/>
    <w:rsid w:val="00F86BD8"/>
    <w:rsid w:val="00F87358"/>
    <w:rsid w:val="00F90009"/>
    <w:rsid w:val="00F91076"/>
    <w:rsid w:val="00F9184A"/>
    <w:rsid w:val="00F9402F"/>
    <w:rsid w:val="00F94916"/>
    <w:rsid w:val="00F95EC0"/>
    <w:rsid w:val="00F960D9"/>
    <w:rsid w:val="00F96378"/>
    <w:rsid w:val="00FA24B9"/>
    <w:rsid w:val="00FA2E48"/>
    <w:rsid w:val="00FA35BB"/>
    <w:rsid w:val="00FA47F8"/>
    <w:rsid w:val="00FA5E0E"/>
    <w:rsid w:val="00FA5EE6"/>
    <w:rsid w:val="00FA6E62"/>
    <w:rsid w:val="00FB03A8"/>
    <w:rsid w:val="00FB174A"/>
    <w:rsid w:val="00FB273E"/>
    <w:rsid w:val="00FB2A10"/>
    <w:rsid w:val="00FB5BFE"/>
    <w:rsid w:val="00FB736C"/>
    <w:rsid w:val="00FC3520"/>
    <w:rsid w:val="00FC4BB8"/>
    <w:rsid w:val="00FC5894"/>
    <w:rsid w:val="00FC775B"/>
    <w:rsid w:val="00FD18CD"/>
    <w:rsid w:val="00FD4BE7"/>
    <w:rsid w:val="00FD4CF9"/>
    <w:rsid w:val="00FD5B76"/>
    <w:rsid w:val="00FD68BE"/>
    <w:rsid w:val="00FE071D"/>
    <w:rsid w:val="00FE0D36"/>
    <w:rsid w:val="00FE1071"/>
    <w:rsid w:val="00FE1A95"/>
    <w:rsid w:val="00FE47E6"/>
    <w:rsid w:val="00FE55D0"/>
    <w:rsid w:val="00FE6305"/>
    <w:rsid w:val="00FE72A6"/>
    <w:rsid w:val="00FE74A5"/>
    <w:rsid w:val="00FF1728"/>
    <w:rsid w:val="00FF266E"/>
    <w:rsid w:val="00FF2F34"/>
    <w:rsid w:val="00FF30D9"/>
    <w:rsid w:val="00FF3693"/>
    <w:rsid w:val="00FF401C"/>
    <w:rsid w:val="00FF4205"/>
    <w:rsid w:val="00FF6036"/>
    <w:rsid w:val="00FF7A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C0D2"/>
  <w15:chartTrackingRefBased/>
  <w15:docId w15:val="{6FA1E14A-FEAD-42D6-9A29-57F813EE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2B"/>
    <w:pPr>
      <w:ind w:left="720"/>
      <w:contextualSpacing/>
    </w:pPr>
  </w:style>
  <w:style w:type="paragraph" w:styleId="Caption">
    <w:name w:val="caption"/>
    <w:basedOn w:val="Normal"/>
    <w:next w:val="Normal"/>
    <w:uiPriority w:val="35"/>
    <w:unhideWhenUsed/>
    <w:qFormat/>
    <w:rsid w:val="00C47EA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A17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65"/>
    <w:rPr>
      <w:rFonts w:ascii="Times New Roman" w:hAnsi="Times New Roman" w:cs="Times New Roman"/>
      <w:sz w:val="18"/>
      <w:szCs w:val="18"/>
    </w:rPr>
  </w:style>
  <w:style w:type="paragraph" w:styleId="Footer">
    <w:name w:val="footer"/>
    <w:basedOn w:val="Normal"/>
    <w:link w:val="FooterChar"/>
    <w:uiPriority w:val="99"/>
    <w:unhideWhenUsed/>
    <w:rsid w:val="0004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78"/>
  </w:style>
  <w:style w:type="character" w:styleId="PageNumber">
    <w:name w:val="page number"/>
    <w:basedOn w:val="DefaultParagraphFont"/>
    <w:uiPriority w:val="99"/>
    <w:semiHidden/>
    <w:unhideWhenUsed/>
    <w:rsid w:val="00041378"/>
  </w:style>
  <w:style w:type="character" w:styleId="LineNumber">
    <w:name w:val="line number"/>
    <w:basedOn w:val="DefaultParagraphFont"/>
    <w:uiPriority w:val="99"/>
    <w:semiHidden/>
    <w:unhideWhenUsed/>
    <w:rsid w:val="00041378"/>
  </w:style>
  <w:style w:type="character" w:styleId="CommentReference">
    <w:name w:val="annotation reference"/>
    <w:basedOn w:val="DefaultParagraphFont"/>
    <w:uiPriority w:val="99"/>
    <w:semiHidden/>
    <w:unhideWhenUsed/>
    <w:rsid w:val="00FA24B9"/>
    <w:rPr>
      <w:sz w:val="16"/>
      <w:szCs w:val="16"/>
    </w:rPr>
  </w:style>
  <w:style w:type="paragraph" w:styleId="CommentText">
    <w:name w:val="annotation text"/>
    <w:basedOn w:val="Normal"/>
    <w:link w:val="CommentTextChar"/>
    <w:uiPriority w:val="99"/>
    <w:semiHidden/>
    <w:unhideWhenUsed/>
    <w:rsid w:val="00FA24B9"/>
    <w:pPr>
      <w:spacing w:line="240" w:lineRule="auto"/>
    </w:pPr>
    <w:rPr>
      <w:sz w:val="20"/>
      <w:szCs w:val="20"/>
    </w:rPr>
  </w:style>
  <w:style w:type="character" w:customStyle="1" w:styleId="CommentTextChar">
    <w:name w:val="Comment Text Char"/>
    <w:basedOn w:val="DefaultParagraphFont"/>
    <w:link w:val="CommentText"/>
    <w:uiPriority w:val="99"/>
    <w:semiHidden/>
    <w:rsid w:val="00FA24B9"/>
    <w:rPr>
      <w:sz w:val="20"/>
      <w:szCs w:val="20"/>
    </w:rPr>
  </w:style>
  <w:style w:type="paragraph" w:styleId="CommentSubject">
    <w:name w:val="annotation subject"/>
    <w:basedOn w:val="CommentText"/>
    <w:next w:val="CommentText"/>
    <w:link w:val="CommentSubjectChar"/>
    <w:uiPriority w:val="99"/>
    <w:semiHidden/>
    <w:unhideWhenUsed/>
    <w:rsid w:val="00FA24B9"/>
    <w:rPr>
      <w:b/>
      <w:bCs/>
    </w:rPr>
  </w:style>
  <w:style w:type="character" w:customStyle="1" w:styleId="CommentSubjectChar">
    <w:name w:val="Comment Subject Char"/>
    <w:basedOn w:val="CommentTextChar"/>
    <w:link w:val="CommentSubject"/>
    <w:uiPriority w:val="99"/>
    <w:semiHidden/>
    <w:rsid w:val="00FA24B9"/>
    <w:rPr>
      <w:b/>
      <w:bCs/>
      <w:sz w:val="20"/>
      <w:szCs w:val="20"/>
    </w:rPr>
  </w:style>
  <w:style w:type="character" w:customStyle="1" w:styleId="Heading2Char">
    <w:name w:val="Heading 2 Char"/>
    <w:basedOn w:val="DefaultParagraphFont"/>
    <w:link w:val="Heading2"/>
    <w:uiPriority w:val="9"/>
    <w:rsid w:val="00A869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695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8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9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9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695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8E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874D9"/>
    <w:rPr>
      <w:color w:val="0000FF"/>
      <w:u w:val="single"/>
    </w:rPr>
  </w:style>
  <w:style w:type="paragraph" w:styleId="Header">
    <w:name w:val="header"/>
    <w:basedOn w:val="Normal"/>
    <w:link w:val="HeaderChar"/>
    <w:uiPriority w:val="99"/>
    <w:unhideWhenUsed/>
    <w:rsid w:val="000D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3F"/>
  </w:style>
  <w:style w:type="paragraph" w:styleId="Revision">
    <w:name w:val="Revision"/>
    <w:hidden/>
    <w:uiPriority w:val="99"/>
    <w:semiHidden/>
    <w:rsid w:val="000D023F"/>
    <w:pPr>
      <w:spacing w:after="0" w:line="240" w:lineRule="auto"/>
    </w:pPr>
  </w:style>
  <w:style w:type="paragraph" w:styleId="NormalWeb">
    <w:name w:val="Normal (Web)"/>
    <w:basedOn w:val="Normal"/>
    <w:uiPriority w:val="99"/>
    <w:semiHidden/>
    <w:unhideWhenUsed/>
    <w:rsid w:val="007324A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D3A"/>
    <w:rPr>
      <w:color w:val="808080"/>
    </w:rPr>
  </w:style>
  <w:style w:type="character" w:styleId="HTMLCode">
    <w:name w:val="HTML Code"/>
    <w:basedOn w:val="DefaultParagraphFont"/>
    <w:uiPriority w:val="99"/>
    <w:semiHidden/>
    <w:unhideWhenUsed/>
    <w:rsid w:val="004855EC"/>
    <w:rPr>
      <w:rFonts w:ascii="Courier New" w:eastAsia="Times New Roman" w:hAnsi="Courier New" w:cs="Courier New"/>
      <w:sz w:val="20"/>
      <w:szCs w:val="20"/>
    </w:rPr>
  </w:style>
  <w:style w:type="paragraph" w:styleId="NoSpacing">
    <w:name w:val="No Spacing"/>
    <w:uiPriority w:val="1"/>
    <w:qFormat/>
    <w:rsid w:val="00C8029E"/>
    <w:pPr>
      <w:spacing w:after="0" w:line="240" w:lineRule="auto"/>
    </w:pPr>
  </w:style>
  <w:style w:type="character" w:styleId="Strong">
    <w:name w:val="Strong"/>
    <w:basedOn w:val="DefaultParagraphFont"/>
    <w:uiPriority w:val="22"/>
    <w:qFormat/>
    <w:rsid w:val="00AF7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86237">
      <w:bodyDiv w:val="1"/>
      <w:marLeft w:val="0"/>
      <w:marRight w:val="0"/>
      <w:marTop w:val="0"/>
      <w:marBottom w:val="0"/>
      <w:divBdr>
        <w:top w:val="none" w:sz="0" w:space="0" w:color="auto"/>
        <w:left w:val="none" w:sz="0" w:space="0" w:color="auto"/>
        <w:bottom w:val="none" w:sz="0" w:space="0" w:color="auto"/>
        <w:right w:val="none" w:sz="0" w:space="0" w:color="auto"/>
      </w:divBdr>
    </w:div>
    <w:div w:id="232158938">
      <w:bodyDiv w:val="1"/>
      <w:marLeft w:val="0"/>
      <w:marRight w:val="0"/>
      <w:marTop w:val="0"/>
      <w:marBottom w:val="0"/>
      <w:divBdr>
        <w:top w:val="none" w:sz="0" w:space="0" w:color="auto"/>
        <w:left w:val="none" w:sz="0" w:space="0" w:color="auto"/>
        <w:bottom w:val="none" w:sz="0" w:space="0" w:color="auto"/>
        <w:right w:val="none" w:sz="0" w:space="0" w:color="auto"/>
      </w:divBdr>
    </w:div>
    <w:div w:id="792947101">
      <w:bodyDiv w:val="1"/>
      <w:marLeft w:val="0"/>
      <w:marRight w:val="0"/>
      <w:marTop w:val="0"/>
      <w:marBottom w:val="0"/>
      <w:divBdr>
        <w:top w:val="none" w:sz="0" w:space="0" w:color="auto"/>
        <w:left w:val="none" w:sz="0" w:space="0" w:color="auto"/>
        <w:bottom w:val="none" w:sz="0" w:space="0" w:color="auto"/>
        <w:right w:val="none" w:sz="0" w:space="0" w:color="auto"/>
      </w:divBdr>
    </w:div>
    <w:div w:id="803815067">
      <w:bodyDiv w:val="1"/>
      <w:marLeft w:val="0"/>
      <w:marRight w:val="0"/>
      <w:marTop w:val="0"/>
      <w:marBottom w:val="0"/>
      <w:divBdr>
        <w:top w:val="none" w:sz="0" w:space="0" w:color="auto"/>
        <w:left w:val="none" w:sz="0" w:space="0" w:color="auto"/>
        <w:bottom w:val="none" w:sz="0" w:space="0" w:color="auto"/>
        <w:right w:val="none" w:sz="0" w:space="0" w:color="auto"/>
      </w:divBdr>
    </w:div>
    <w:div w:id="927343777">
      <w:bodyDiv w:val="1"/>
      <w:marLeft w:val="0"/>
      <w:marRight w:val="0"/>
      <w:marTop w:val="0"/>
      <w:marBottom w:val="0"/>
      <w:divBdr>
        <w:top w:val="none" w:sz="0" w:space="0" w:color="auto"/>
        <w:left w:val="none" w:sz="0" w:space="0" w:color="auto"/>
        <w:bottom w:val="none" w:sz="0" w:space="0" w:color="auto"/>
        <w:right w:val="none" w:sz="0" w:space="0" w:color="auto"/>
      </w:divBdr>
    </w:div>
    <w:div w:id="1041245971">
      <w:bodyDiv w:val="1"/>
      <w:marLeft w:val="0"/>
      <w:marRight w:val="0"/>
      <w:marTop w:val="0"/>
      <w:marBottom w:val="0"/>
      <w:divBdr>
        <w:top w:val="none" w:sz="0" w:space="0" w:color="auto"/>
        <w:left w:val="none" w:sz="0" w:space="0" w:color="auto"/>
        <w:bottom w:val="none" w:sz="0" w:space="0" w:color="auto"/>
        <w:right w:val="none" w:sz="0" w:space="0" w:color="auto"/>
      </w:divBdr>
    </w:div>
    <w:div w:id="1048142893">
      <w:bodyDiv w:val="1"/>
      <w:marLeft w:val="0"/>
      <w:marRight w:val="0"/>
      <w:marTop w:val="0"/>
      <w:marBottom w:val="0"/>
      <w:divBdr>
        <w:top w:val="none" w:sz="0" w:space="0" w:color="auto"/>
        <w:left w:val="none" w:sz="0" w:space="0" w:color="auto"/>
        <w:bottom w:val="none" w:sz="0" w:space="0" w:color="auto"/>
        <w:right w:val="none" w:sz="0" w:space="0" w:color="auto"/>
      </w:divBdr>
    </w:div>
    <w:div w:id="1073435742">
      <w:bodyDiv w:val="1"/>
      <w:marLeft w:val="0"/>
      <w:marRight w:val="0"/>
      <w:marTop w:val="0"/>
      <w:marBottom w:val="0"/>
      <w:divBdr>
        <w:top w:val="none" w:sz="0" w:space="0" w:color="auto"/>
        <w:left w:val="none" w:sz="0" w:space="0" w:color="auto"/>
        <w:bottom w:val="none" w:sz="0" w:space="0" w:color="auto"/>
        <w:right w:val="none" w:sz="0" w:space="0" w:color="auto"/>
      </w:divBdr>
    </w:div>
    <w:div w:id="1129007110">
      <w:bodyDiv w:val="1"/>
      <w:marLeft w:val="0"/>
      <w:marRight w:val="0"/>
      <w:marTop w:val="0"/>
      <w:marBottom w:val="0"/>
      <w:divBdr>
        <w:top w:val="none" w:sz="0" w:space="0" w:color="auto"/>
        <w:left w:val="none" w:sz="0" w:space="0" w:color="auto"/>
        <w:bottom w:val="none" w:sz="0" w:space="0" w:color="auto"/>
        <w:right w:val="none" w:sz="0" w:space="0" w:color="auto"/>
      </w:divBdr>
    </w:div>
    <w:div w:id="1682733653">
      <w:bodyDiv w:val="1"/>
      <w:marLeft w:val="0"/>
      <w:marRight w:val="0"/>
      <w:marTop w:val="0"/>
      <w:marBottom w:val="0"/>
      <w:divBdr>
        <w:top w:val="none" w:sz="0" w:space="0" w:color="auto"/>
        <w:left w:val="none" w:sz="0" w:space="0" w:color="auto"/>
        <w:bottom w:val="none" w:sz="0" w:space="0" w:color="auto"/>
        <w:right w:val="none" w:sz="0" w:space="0" w:color="auto"/>
      </w:divBdr>
    </w:div>
    <w:div w:id="1862232614">
      <w:bodyDiv w:val="1"/>
      <w:marLeft w:val="0"/>
      <w:marRight w:val="0"/>
      <w:marTop w:val="0"/>
      <w:marBottom w:val="0"/>
      <w:divBdr>
        <w:top w:val="none" w:sz="0" w:space="0" w:color="auto"/>
        <w:left w:val="none" w:sz="0" w:space="0" w:color="auto"/>
        <w:bottom w:val="none" w:sz="0" w:space="0" w:color="auto"/>
        <w:right w:val="none" w:sz="0" w:space="0" w:color="auto"/>
      </w:divBdr>
    </w:div>
    <w:div w:id="1929119407">
      <w:bodyDiv w:val="1"/>
      <w:marLeft w:val="0"/>
      <w:marRight w:val="0"/>
      <w:marTop w:val="0"/>
      <w:marBottom w:val="0"/>
      <w:divBdr>
        <w:top w:val="none" w:sz="0" w:space="0" w:color="auto"/>
        <w:left w:val="none" w:sz="0" w:space="0" w:color="auto"/>
        <w:bottom w:val="none" w:sz="0" w:space="0" w:color="auto"/>
        <w:right w:val="none" w:sz="0" w:space="0" w:color="auto"/>
      </w:divBdr>
    </w:div>
    <w:div w:id="1930507865">
      <w:bodyDiv w:val="1"/>
      <w:marLeft w:val="0"/>
      <w:marRight w:val="0"/>
      <w:marTop w:val="0"/>
      <w:marBottom w:val="0"/>
      <w:divBdr>
        <w:top w:val="none" w:sz="0" w:space="0" w:color="auto"/>
        <w:left w:val="none" w:sz="0" w:space="0" w:color="auto"/>
        <w:bottom w:val="none" w:sz="0" w:space="0" w:color="auto"/>
        <w:right w:val="none" w:sz="0" w:space="0" w:color="auto"/>
      </w:divBdr>
    </w:div>
    <w:div w:id="1993945355">
      <w:bodyDiv w:val="1"/>
      <w:marLeft w:val="0"/>
      <w:marRight w:val="0"/>
      <w:marTop w:val="0"/>
      <w:marBottom w:val="0"/>
      <w:divBdr>
        <w:top w:val="none" w:sz="0" w:space="0" w:color="auto"/>
        <w:left w:val="none" w:sz="0" w:space="0" w:color="auto"/>
        <w:bottom w:val="none" w:sz="0" w:space="0" w:color="auto"/>
        <w:right w:val="none" w:sz="0" w:space="0" w:color="auto"/>
      </w:divBdr>
    </w:div>
    <w:div w:id="208020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6EE02-8446-A045-A2B9-DEA870252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29</Pages>
  <Words>44724</Words>
  <Characters>254929</Characters>
  <Application>Microsoft Office Word</Application>
  <DocSecurity>0</DocSecurity>
  <Lines>2124</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Roberts</dc:creator>
  <cp:keywords/>
  <dc:description/>
  <cp:lastModifiedBy>Liz Allyn</cp:lastModifiedBy>
  <cp:revision>85</cp:revision>
  <cp:lastPrinted>2020-03-04T00:50:00Z</cp:lastPrinted>
  <dcterms:created xsi:type="dcterms:W3CDTF">2020-04-13T21:19:00Z</dcterms:created>
  <dcterms:modified xsi:type="dcterms:W3CDTF">2020-06-03T17:13:00Z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1ecd4a64-7cd8-3232-8222-2c320686507e</vt:lpwstr>
  </property>
  <property fmtid="{D5CDD505-2E9C-101B-9397-08002B2CF9AE}" pid="24" name="Mendeley Citation Style_1">
    <vt:lpwstr>http://www.zotero.org/styles/plos-one</vt:lpwstr>
  </property>
</Properties>
</file>