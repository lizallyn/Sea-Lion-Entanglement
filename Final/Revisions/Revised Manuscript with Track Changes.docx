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A664" w14:textId="576316AE"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 xml:space="preserve">and </w:t>
      </w:r>
      <w:ins w:id="3" w:author="Liz Allyn" w:date="2020-06-03T10:16:00Z">
        <w:r w:rsidR="00584BF2">
          <w:rPr>
            <w:sz w:val="36"/>
            <w:szCs w:val="36"/>
          </w:rPr>
          <w:t>haulout abundance</w:t>
        </w:r>
      </w:ins>
      <w:del w:id="4" w:author="Liz Allyn" w:date="2020-06-03T10:16:00Z">
        <w:r w:rsidR="002A494C" w:rsidDel="00584BF2">
          <w:rPr>
            <w:sz w:val="36"/>
            <w:szCs w:val="36"/>
          </w:rPr>
          <w:delText>p</w:delText>
        </w:r>
        <w:r w:rsidR="005B3FD1" w:rsidRPr="00B011F4" w:rsidDel="00584BF2">
          <w:rPr>
            <w:sz w:val="36"/>
            <w:szCs w:val="36"/>
          </w:rPr>
          <w:delText>opulation</w:delText>
        </w:r>
      </w:del>
      <w:r w:rsidR="005B3FD1" w:rsidRPr="00B011F4">
        <w:rPr>
          <w:sz w:val="36"/>
          <w:szCs w:val="36"/>
        </w:rPr>
        <w:t xml:space="preserve">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031686E2" w:rsidR="002A1AFB" w:rsidRDefault="002A1AFB" w:rsidP="00EC150A">
      <w:pPr>
        <w:pStyle w:val="Subtitle"/>
        <w:spacing w:line="480" w:lineRule="auto"/>
        <w:rPr>
          <w:ins w:id="5" w:author="Liz Allyn" w:date="2020-07-07T13:32:00Z"/>
        </w:rPr>
      </w:pPr>
    </w:p>
    <w:p w14:paraId="1241444D" w14:textId="77777777" w:rsidR="00D95799" w:rsidRPr="00D95799" w:rsidRDefault="00D95799" w:rsidP="00062595">
      <w:pPr>
        <w:spacing w:line="480" w:lineRule="auto"/>
        <w:pPrChange w:id="6" w:author="Liz Allyn" w:date="2020-07-07T14:08:00Z">
          <w:pPr>
            <w:pStyle w:val="Subtitle"/>
            <w:spacing w:line="480" w:lineRule="auto"/>
          </w:pPr>
        </w:pPrChange>
      </w:pPr>
    </w:p>
    <w:p w14:paraId="3B50EFAB" w14:textId="7542A21E" w:rsidR="00D95799" w:rsidRDefault="00F10F3B" w:rsidP="00062595">
      <w:pPr>
        <w:spacing w:line="480" w:lineRule="auto"/>
        <w:rPr>
          <w:ins w:id="7" w:author="Liz Allyn" w:date="2020-07-07T14:08:00Z"/>
          <w:rFonts w:cstheme="minorHAnsi"/>
          <w:vertAlign w:val="superscript"/>
        </w:rPr>
        <w:pPrChange w:id="8" w:author="Liz Allyn" w:date="2020-07-07T14:08:00Z">
          <w:pPr/>
        </w:pPrChange>
      </w:pPr>
      <w:bookmarkStart w:id="9" w:name="_Hlk36821858"/>
      <w:r w:rsidRPr="00B241E4">
        <w:rPr>
          <w:rFonts w:cstheme="minorHAnsi"/>
        </w:rPr>
        <w:t xml:space="preserve">Elizabeth </w:t>
      </w:r>
      <w:ins w:id="10" w:author="Liz Allyn" w:date="2020-06-18T10:26:00Z">
        <w:r w:rsidR="00525070">
          <w:rPr>
            <w:rFonts w:cstheme="minorHAnsi"/>
          </w:rPr>
          <w:t xml:space="preserve">Marina </w:t>
        </w:r>
      </w:ins>
      <w:r w:rsidRPr="00B241E4">
        <w:rPr>
          <w:rFonts w:cstheme="minorHAnsi"/>
        </w:rPr>
        <w:t>Allyn</w:t>
      </w:r>
      <w:r w:rsidR="00EB778C" w:rsidRPr="00B241E4">
        <w:rPr>
          <w:rFonts w:cstheme="minorHAnsi"/>
          <w:vertAlign w:val="superscript"/>
        </w:rPr>
        <w:t>1</w:t>
      </w:r>
      <w:bookmarkEnd w:id="9"/>
      <w:r w:rsidR="00EB778C" w:rsidRPr="00B241E4">
        <w:rPr>
          <w:rFonts w:cstheme="minorHAnsi"/>
          <w:vertAlign w:val="superscript"/>
        </w:rPr>
        <w:t>*</w:t>
      </w:r>
      <w:r w:rsidRPr="00B241E4">
        <w:rPr>
          <w:rFonts w:cstheme="minorHAnsi"/>
        </w:rPr>
        <w:t xml:space="preserve"> and Jonathan </w:t>
      </w:r>
      <w:ins w:id="11" w:author="Liz Allyn" w:date="2020-06-03T14:26:00Z">
        <w:r w:rsidR="009B36AD">
          <w:rPr>
            <w:rFonts w:cstheme="minorHAnsi"/>
          </w:rPr>
          <w:t xml:space="preserve">Joseph </w:t>
        </w:r>
      </w:ins>
      <w:r w:rsidRPr="00B241E4">
        <w:rPr>
          <w:rFonts w:cstheme="minorHAnsi"/>
        </w:rPr>
        <w:t>Scordino</w:t>
      </w:r>
      <w:r w:rsidR="00EB778C" w:rsidRPr="00B241E4">
        <w:rPr>
          <w:rFonts w:cstheme="minorHAnsi"/>
          <w:vertAlign w:val="superscript"/>
        </w:rPr>
        <w:t>1</w:t>
      </w:r>
    </w:p>
    <w:p w14:paraId="18525655" w14:textId="70F24012" w:rsidR="00062595" w:rsidRPr="00062595" w:rsidRDefault="00062595" w:rsidP="00062595">
      <w:pPr>
        <w:spacing w:line="480" w:lineRule="auto"/>
        <w:rPr>
          <w:ins w:id="12" w:author="Liz Allyn" w:date="2020-07-07T14:08:00Z"/>
          <w:rFonts w:cstheme="minorHAnsi"/>
        </w:rPr>
        <w:pPrChange w:id="13" w:author="Liz Allyn" w:date="2020-07-07T14:08:00Z">
          <w:pPr/>
        </w:pPrChange>
      </w:pPr>
    </w:p>
    <w:p w14:paraId="1890D6B9" w14:textId="77777777" w:rsidR="00062595" w:rsidRPr="00062595" w:rsidRDefault="00062595" w:rsidP="00062595">
      <w:pPr>
        <w:spacing w:line="480" w:lineRule="auto"/>
        <w:pPrChange w:id="14" w:author="Liz Allyn" w:date="2020-07-07T14:08:00Z">
          <w:pPr>
            <w:pStyle w:val="Subtitle"/>
            <w:spacing w:line="480" w:lineRule="auto"/>
          </w:pPr>
        </w:pPrChange>
      </w:pPr>
    </w:p>
    <w:p w14:paraId="7D6F2CA2" w14:textId="2F57B8D7" w:rsidR="00EC150A" w:rsidRDefault="00EB778C">
      <w:pPr>
        <w:spacing w:line="240" w:lineRule="auto"/>
        <w:pPrChange w:id="15" w:author="Liz Allyn" w:date="2020-07-07T13:32:00Z">
          <w:pPr>
            <w:spacing w:line="480" w:lineRule="auto"/>
          </w:pPr>
        </w:pPrChange>
      </w:pPr>
      <w:r w:rsidRPr="00B241E4">
        <w:rPr>
          <w:vertAlign w:val="superscript"/>
        </w:rPr>
        <w:t>1</w:t>
      </w:r>
      <w:r w:rsidR="000834D3" w:rsidRPr="00B241E4">
        <w:t>M</w:t>
      </w:r>
      <w:r w:rsidRPr="00B241E4">
        <w:t>arine Mammal Program, Fisheries Management Department</w:t>
      </w:r>
      <w:r w:rsidR="00E25F34" w:rsidRPr="00B241E4">
        <w:t>,</w:t>
      </w:r>
      <w:r w:rsidR="000834D3" w:rsidRPr="00B241E4">
        <w:t xml:space="preserve"> </w:t>
      </w:r>
      <w:r w:rsidRPr="00B241E4">
        <w:t>Makah Tribe</w:t>
      </w:r>
      <w:r w:rsidR="00E25F34" w:rsidRPr="00B241E4">
        <w:t>,</w:t>
      </w:r>
      <w:r w:rsidR="000834D3" w:rsidRPr="00B241E4">
        <w:t xml:space="preserve"> Neah Bay, W</w:t>
      </w:r>
      <w:r w:rsidRPr="00B241E4">
        <w:t>ashington</w:t>
      </w:r>
      <w:r w:rsidR="00E25F34" w:rsidRPr="00B241E4">
        <w:t>,</w:t>
      </w:r>
      <w:r w:rsidR="000834D3" w:rsidRPr="00B241E4">
        <w:t xml:space="preserve"> </w:t>
      </w:r>
      <w:r w:rsidRPr="00B241E4">
        <w:t>United States of America</w:t>
      </w:r>
    </w:p>
    <w:p w14:paraId="1E937585" w14:textId="18AE9489" w:rsidR="00EC150A" w:rsidRDefault="00EC150A" w:rsidP="00EC150A">
      <w:pPr>
        <w:spacing w:line="480" w:lineRule="auto"/>
        <w:rPr>
          <w:ins w:id="16" w:author="Liz Allyn" w:date="2020-07-07T13:32:00Z"/>
        </w:rPr>
      </w:pPr>
    </w:p>
    <w:p w14:paraId="7C84FF3E" w14:textId="77777777" w:rsidR="00D95799" w:rsidRDefault="00D95799" w:rsidP="00EC150A">
      <w:pPr>
        <w:spacing w:line="480" w:lineRule="auto"/>
      </w:pPr>
    </w:p>
    <w:p w14:paraId="20C36D0E" w14:textId="33EBD95E" w:rsidR="00BE4104" w:rsidRPr="00B241E4" w:rsidRDefault="00BE4104" w:rsidP="00EC150A">
      <w:pPr>
        <w:spacing w:line="480" w:lineRule="auto"/>
      </w:pPr>
      <w:r w:rsidRPr="00B241E4">
        <w:t>* Corresponding author</w:t>
      </w:r>
    </w:p>
    <w:p w14:paraId="122DF2C4" w14:textId="0CCE18B7" w:rsidR="0098279A" w:rsidRPr="0098279A" w:rsidRDefault="00BE4104" w:rsidP="00CA40D3">
      <w:pPr>
        <w:spacing w:line="480" w:lineRule="auto"/>
      </w:pPr>
      <w:r w:rsidRPr="00B241E4">
        <w:t xml:space="preserve">Email: </w:t>
      </w:r>
      <w:r w:rsidR="00EC150A">
        <w:t>liz.allyn@makah.com</w:t>
      </w:r>
      <w:r w:rsidR="00B241E4">
        <w:t xml:space="preserve"> (E</w:t>
      </w:r>
      <w:ins w:id="17" w:author="Liz Allyn" w:date="2020-06-18T10:26:00Z">
        <w:r w:rsidR="00656292">
          <w:t>M</w:t>
        </w:r>
      </w:ins>
      <w:r w:rsidR="00B241E4">
        <w:t>A)</w:t>
      </w:r>
      <w:r w:rsidR="0098279A">
        <w:br w:type="page"/>
      </w:r>
    </w:p>
    <w:p w14:paraId="7CAB7C46" w14:textId="66ACA977" w:rsidR="00520BBC" w:rsidRDefault="00B610EB" w:rsidP="00CA40D3">
      <w:pPr>
        <w:pStyle w:val="Heading1"/>
        <w:spacing w:line="480" w:lineRule="auto"/>
      </w:pPr>
      <w:r>
        <w:lastRenderedPageBreak/>
        <w:t>Abstract</w:t>
      </w:r>
    </w:p>
    <w:p w14:paraId="525D9971" w14:textId="51585E91"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 xml:space="preserve">document rates and causes of entanglement </w:t>
      </w:r>
      <w:ins w:id="18" w:author="Liz Allyn" w:date="2020-06-12T10:52:00Z">
        <w:r w:rsidR="008B0A1B">
          <w:t xml:space="preserve">and </w:t>
        </w:r>
      </w:ins>
      <w:ins w:id="19" w:author="Liz Allyn" w:date="2020-06-24T11:08:00Z">
        <w:r w:rsidR="007D6D7B">
          <w:t xml:space="preserve">trends in local </w:t>
        </w:r>
      </w:ins>
      <w:ins w:id="20" w:author="Liz Allyn" w:date="2020-06-12T10:52:00Z">
        <w:r w:rsidR="008B0A1B">
          <w:t xml:space="preserve">haulout </w:t>
        </w:r>
      </w:ins>
      <w:ins w:id="21" w:author="Liz Allyn" w:date="2020-06-24T14:05:00Z">
        <w:r w:rsidR="00322342">
          <w:t>abundance</w:t>
        </w:r>
      </w:ins>
      <w:ins w:id="22" w:author="Liz Allyn" w:date="2020-06-12T10:52:00Z">
        <w:r w:rsidR="008B0A1B">
          <w:t xml:space="preserve"> </w:t>
        </w:r>
      </w:ins>
      <w:ins w:id="23" w:author="Liz Allyn" w:date="2020-06-24T11:08:00Z">
        <w:r w:rsidR="007D6D7B">
          <w:t>for</w:t>
        </w:r>
      </w:ins>
      <w:del w:id="24" w:author="Liz Allyn" w:date="2020-06-24T11:08:00Z">
        <w:r w:rsidR="009D543F" w:rsidDel="007D6D7B">
          <w:delText>in</w:delText>
        </w:r>
      </w:del>
      <w:r w:rsidR="009D543F">
        <w:t xml:space="preserve"> Steller and California sea lions on the north coast of Washington from 2010-2018</w:t>
      </w:r>
      <w:ins w:id="25" w:author="Liz Allyn" w:date="2020-06-12T10:52:00Z">
        <w:r w:rsidR="008B0A1B">
          <w:t>.</w:t>
        </w:r>
      </w:ins>
      <w:r w:rsidR="0017626C">
        <w:t xml:space="preserve"> </w:t>
      </w:r>
      <w:del w:id="26" w:author="Liz Allyn" w:date="2020-06-12T10:52:00Z">
        <w:r w:rsidR="0017626C" w:rsidDel="008B0A1B">
          <w:delText>and to determine if entanglements</w:delText>
        </w:r>
      </w:del>
      <w:del w:id="27" w:author="Liz Allyn" w:date="2020-06-03T15:19:00Z">
        <w:r w:rsidR="0017626C" w:rsidDel="0081582B">
          <w:delText xml:space="preserve"> caused population impacts</w:delText>
        </w:r>
      </w:del>
      <w:del w:id="28" w:author="Liz Allyn" w:date="2020-06-10T13:18:00Z">
        <w:r w:rsidR="007E355E" w:rsidDel="00274881">
          <w:delText>.</w:delText>
        </w:r>
      </w:del>
      <w:del w:id="29" w:author="Liz Allyn" w:date="2020-06-12T10:52:00Z">
        <w:r w:rsidR="006344FA" w:rsidDel="008B0A1B">
          <w:delText xml:space="preserve"> </w:delText>
        </w:r>
      </w:del>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ins w:id="30" w:author="Liz Allyn" w:date="2020-06-12T10:55:00Z">
        <w:r w:rsidR="00696D5D">
          <w:t xml:space="preserve">The rate of entanglement for </w:t>
        </w:r>
      </w:ins>
      <w:r w:rsidR="005A6249">
        <w:t xml:space="preserve">California sea lions </w:t>
      </w:r>
      <w:ins w:id="31" w:author="Liz Allyn" w:date="2020-06-12T10:55:00Z">
        <w:r w:rsidR="00696D5D">
          <w:t xml:space="preserve">was 2.13%, </w:t>
        </w:r>
      </w:ins>
      <w:ins w:id="32" w:author="Liz Allyn" w:date="2020-06-12T10:56:00Z">
        <w:r w:rsidR="00696D5D">
          <w:t>almost entirely composed of adult male</w:t>
        </w:r>
      </w:ins>
      <w:ins w:id="33" w:author="Liz Allyn" w:date="2020-06-12T10:57:00Z">
        <w:r w:rsidR="00696D5D">
          <w:t>s</w:t>
        </w:r>
      </w:ins>
      <w:ins w:id="34" w:author="Liz Allyn" w:date="2020-06-12T10:56:00Z">
        <w:r w:rsidR="00696D5D">
          <w:t xml:space="preserve">, </w:t>
        </w:r>
      </w:ins>
      <w:ins w:id="35" w:author="Liz Allyn" w:date="2020-06-12T10:55:00Z">
        <w:r w:rsidR="00696D5D">
          <w:t xml:space="preserve">with a peak </w:t>
        </w:r>
      </w:ins>
      <w:ins w:id="36" w:author="Liz Allyn" w:date="2020-06-16T18:21:00Z">
        <w:r w:rsidR="001C09F8">
          <w:t xml:space="preserve">rate </w:t>
        </w:r>
      </w:ins>
      <w:ins w:id="37" w:author="Liz Allyn" w:date="2020-06-12T10:55:00Z">
        <w:r w:rsidR="00696D5D">
          <w:t xml:space="preserve">during June and July potentially due to </w:t>
        </w:r>
      </w:ins>
      <w:ins w:id="38" w:author="Liz Allyn" w:date="2020-06-16T18:22:00Z">
        <w:r w:rsidR="001C09F8">
          <w:t>some</w:t>
        </w:r>
      </w:ins>
      <w:ins w:id="39" w:author="Liz Allyn" w:date="2020-06-12T10:55:00Z">
        <w:r w:rsidR="00696D5D">
          <w:t xml:space="preserve"> entangled individuals </w:t>
        </w:r>
      </w:ins>
      <w:ins w:id="40" w:author="Liz Allyn" w:date="2020-06-16T18:22:00Z">
        <w:r w:rsidR="001C09F8">
          <w:t>not</w:t>
        </w:r>
      </w:ins>
      <w:ins w:id="41" w:author="Liz Allyn" w:date="2020-06-12T10:55:00Z">
        <w:r w:rsidR="00696D5D">
          <w:t xml:space="preserve"> migrat</w:t>
        </w:r>
      </w:ins>
      <w:ins w:id="42" w:author="Liz Allyn" w:date="2020-06-16T18:22:00Z">
        <w:r w:rsidR="001C09F8">
          <w:t>ing</w:t>
        </w:r>
      </w:ins>
      <w:ins w:id="43" w:author="Liz Allyn" w:date="2020-06-12T10:55:00Z">
        <w:r w:rsidR="00696D5D">
          <w:t xml:space="preserve"> to their breeding grounds.</w:t>
        </w:r>
      </w:ins>
      <w:ins w:id="44" w:author="Liz Allyn" w:date="2020-06-12T10:56:00Z">
        <w:r w:rsidR="00696D5D">
          <w:t xml:space="preserve"> For Steller sea lions, the rate of entanglement was 0.41%, composed of </w:t>
        </w:r>
      </w:ins>
      <w:del w:id="45" w:author="Liz Allyn" w:date="2020-06-12T10:57:00Z">
        <w:r w:rsidR="005A6249" w:rsidDel="00696D5D">
          <w:delText>experienced a higher rate of entanglement than Steller sea lions (2.13% and 0.41%, respectively)</w:delText>
        </w:r>
        <w:r w:rsidR="004307CD" w:rsidDel="00696D5D">
          <w:delText xml:space="preserve">. </w:delText>
        </w:r>
        <w:r w:rsidR="0068034E" w:rsidDel="00696D5D">
          <w:delText>The</w:delText>
        </w:r>
        <w:r w:rsidR="0024294E" w:rsidDel="00696D5D">
          <w:delText xml:space="preserve"> age composition of </w:delText>
        </w:r>
        <w:r w:rsidR="001C6C2D" w:rsidDel="00696D5D">
          <w:delText xml:space="preserve">entangled </w:delText>
        </w:r>
        <w:r w:rsidR="0024294E" w:rsidDel="00696D5D">
          <w:delText xml:space="preserve">Steller sea lions was </w:delText>
        </w:r>
      </w:del>
      <w:r w:rsidR="0024294E">
        <w:t>77% adults (32.4% male</w:t>
      </w:r>
      <w:r w:rsidR="00640F1F">
        <w:t>,</w:t>
      </w:r>
      <w:r w:rsidR="0024294E">
        <w:t xml:space="preserve"> 63.3% female), 17.1% juveniles, 5.9% unknown age, and no pups. </w:t>
      </w:r>
      <w:ins w:id="46" w:author="Liz Allyn" w:date="2020-06-12T11:07:00Z">
        <w:r w:rsidR="001D5570">
          <w:t xml:space="preserve">Steller sea lions exhibited a 7.9% </w:t>
        </w:r>
        <w:r w:rsidR="001D5570" w:rsidRPr="00E31241">
          <w:t>±</w:t>
        </w:r>
        <w:r w:rsidR="001D5570">
          <w:t xml:space="preserve"> 3.2 rate of increase in </w:t>
        </w:r>
      </w:ins>
      <w:ins w:id="47" w:author="Liz Allyn" w:date="2020-06-24T14:06:00Z">
        <w:r w:rsidR="004079B2">
          <w:t>abundance</w:t>
        </w:r>
      </w:ins>
      <w:ins w:id="48" w:author="Liz Allyn" w:date="2020-06-12T11:07:00Z">
        <w:r w:rsidR="001D5570">
          <w:t xml:space="preserve"> at the study haulouts, which was similar to that seen in California sea lions (7.8% </w:t>
        </w:r>
        <w:r w:rsidR="001D5570" w:rsidRPr="00E31241">
          <w:t>±</w:t>
        </w:r>
        <w:r w:rsidR="001D5570">
          <w:t xml:space="preserve"> 4.2)</w:t>
        </w:r>
      </w:ins>
      <w:ins w:id="49" w:author="Liz Allyn" w:date="2020-06-16T18:26:00Z">
        <w:r w:rsidR="00FD3B32">
          <w:t xml:space="preserve">; both increases were greater </w:t>
        </w:r>
      </w:ins>
      <w:ins w:id="50" w:author="Liz Allyn" w:date="2020-06-12T11:07:00Z">
        <w:r w:rsidR="001D5570">
          <w:t xml:space="preserve">than the population growth rates observed range-wide despite high rates of entanglement. </w:t>
        </w:r>
      </w:ins>
      <w:del w:id="51" w:author="Liz Allyn" w:date="2020-06-12T10:57:00Z">
        <w:r w:rsidR="00640F1F" w:rsidDel="00DD566D">
          <w:delText xml:space="preserve">All entangled California sea lions were adult males except for one juvenile. </w:delText>
        </w:r>
      </w:del>
      <w:del w:id="52" w:author="Liz Allyn" w:date="2020-06-12T10:58:00Z">
        <w:r w:rsidR="00C761BD" w:rsidDel="00155371">
          <w:delText>Steller</w:delText>
        </w:r>
        <w:r w:rsidR="004307CD" w:rsidDel="00155371">
          <w:delText xml:space="preserve"> sea lion entanglements showed no seasonal</w:delText>
        </w:r>
        <w:r w:rsidR="00105B65" w:rsidDel="00155371">
          <w:delText>ity</w:delText>
        </w:r>
        <w:r w:rsidR="004307CD" w:rsidDel="00155371">
          <w:delText>, but California sea lions experienced a</w:delText>
        </w:r>
        <w:r w:rsidR="00632869" w:rsidDel="00155371">
          <w:delText>n entanglement</w:delText>
        </w:r>
      </w:del>
      <w:del w:id="53" w:author="Liz Allyn" w:date="2020-06-12T10:47:00Z">
        <w:r w:rsidR="00632869" w:rsidDel="000453B2">
          <w:delText xml:space="preserve"> rate</w:delText>
        </w:r>
      </w:del>
      <w:del w:id="54" w:author="Liz Allyn" w:date="2020-06-12T10:58:00Z">
        <w:r w:rsidR="00535EA6" w:rsidDel="00155371">
          <w:delText xml:space="preserve"> peak</w:delText>
        </w:r>
        <w:r w:rsidR="004307CD" w:rsidDel="00155371">
          <w:delText xml:space="preserve"> in </w:delText>
        </w:r>
      </w:del>
      <w:del w:id="55" w:author="Liz Allyn" w:date="2020-06-12T10:55:00Z">
        <w:r w:rsidR="004307CD" w:rsidDel="00696D5D">
          <w:delText>June and July</w:delText>
        </w:r>
      </w:del>
      <w:del w:id="56" w:author="Liz Allyn" w:date="2020-06-12T10:53:00Z">
        <w:r w:rsidR="004307CD" w:rsidDel="006D54B6">
          <w:delText>.</w:delText>
        </w:r>
      </w:del>
      <w:del w:id="57" w:author="Liz Allyn" w:date="2020-06-12T10:55:00Z">
        <w:r w:rsidR="004307CD" w:rsidDel="00696D5D">
          <w:delText xml:space="preserve"> </w:delText>
        </w:r>
      </w:del>
      <w:del w:id="58" w:author="Liz Allyn" w:date="2020-06-12T10:47:00Z">
        <w:r w:rsidR="00C44376" w:rsidDel="00911049">
          <w:delText>The majority of</w:delText>
        </w:r>
      </w:del>
      <w:ins w:id="59" w:author="Liz Allyn" w:date="2020-06-12T10:47:00Z">
        <w:r w:rsidR="00911049">
          <w:t>Most</w:t>
        </w:r>
      </w:ins>
      <w:del w:id="60" w:author="Liz Allyn" w:date="2020-06-16T18:26:00Z">
        <w:r w:rsidR="004307CD" w:rsidDel="00FD3B32">
          <w:delText xml:space="preserve"> identifiable</w:delText>
        </w:r>
      </w:del>
      <w:r w:rsidR="004307CD">
        <w:t xml:space="preserve"> entanglements</w:t>
      </w:r>
      <w:r w:rsidR="00BE5F7F">
        <w:t xml:space="preserve"> </w:t>
      </w:r>
      <w:ins w:id="61" w:author="Liz Allyn" w:date="2020-06-12T10:58:00Z">
        <w:r w:rsidR="00155371">
          <w:t xml:space="preserve">for both species </w:t>
        </w:r>
      </w:ins>
      <w:r w:rsidR="004307CD">
        <w:t>were</w:t>
      </w:r>
      <w:ins w:id="62" w:author="Liz Allyn" w:date="2020-06-16T18:26:00Z">
        <w:r w:rsidR="00FD3B32">
          <w:t xml:space="preserve"> classified as</w:t>
        </w:r>
      </w:ins>
      <w:r w:rsidR="004307CD">
        <w:t xml:space="preserve"> packing bands</w:t>
      </w:r>
      <w:r w:rsidR="00C44376">
        <w:t>,</w:t>
      </w:r>
      <w:r w:rsidR="00BE5F7F">
        <w:t xml:space="preserve"> </w:t>
      </w:r>
      <w:r w:rsidR="00C44376">
        <w:t>followed by</w:t>
      </w:r>
      <w:r w:rsidR="00BE5F7F">
        <w:t xml:space="preserve"> </w:t>
      </w:r>
      <w:ins w:id="63" w:author="Liz Allyn" w:date="2020-06-12T11:11:00Z">
        <w:r w:rsidR="00C92E41">
          <w:t>entanglement scars</w:t>
        </w:r>
      </w:ins>
      <w:ins w:id="64" w:author="Liz Allyn" w:date="2020-06-12T11:12:00Z">
        <w:r w:rsidR="00C92E41">
          <w:t>.</w:t>
        </w:r>
      </w:ins>
      <w:ins w:id="65" w:author="Liz Allyn" w:date="2020-06-12T11:11:00Z">
        <w:r w:rsidR="00C92E41">
          <w:t xml:space="preserve"> </w:t>
        </w:r>
      </w:ins>
      <w:ins w:id="66" w:author="Liz Allyn" w:date="2020-06-12T11:12:00Z">
        <w:r w:rsidR="00C92E41">
          <w:t>S</w:t>
        </w:r>
      </w:ins>
      <w:del w:id="67" w:author="Liz Allyn" w:date="2020-06-12T11:12:00Z">
        <w:r w:rsidR="00BE5F7F" w:rsidDel="00C92E41">
          <w:delText>s</w:delText>
        </w:r>
      </w:del>
      <w:r w:rsidR="00BE5F7F">
        <w:t>almon flashers</w:t>
      </w:r>
      <w:del w:id="68" w:author="Liz Allyn" w:date="2020-06-12T11:12:00Z">
        <w:r w:rsidR="004307CD" w:rsidDel="00C92E41">
          <w:delText>, which</w:delText>
        </w:r>
      </w:del>
      <w:r w:rsidR="004307CD">
        <w:t xml:space="preserve"> </w:t>
      </w:r>
      <w:ins w:id="69" w:author="Liz Allyn" w:date="2020-06-12T11:13:00Z">
        <w:r w:rsidR="008E25D0">
          <w:t xml:space="preserve">were also prevalent and </w:t>
        </w:r>
      </w:ins>
      <w:r w:rsidR="004307CD">
        <w:t xml:space="preserve">only occurred </w:t>
      </w:r>
      <w:ins w:id="70" w:author="Liz Allyn" w:date="2020-06-24T14:07:00Z">
        <w:r w:rsidR="004079B2">
          <w:t>from</w:t>
        </w:r>
      </w:ins>
      <w:del w:id="71" w:author="Liz Allyn" w:date="2020-06-24T14:07:00Z">
        <w:r w:rsidR="004307CD" w:rsidDel="004079B2">
          <w:delText>in</w:delText>
        </w:r>
      </w:del>
      <w:r w:rsidR="004307CD">
        <w:t xml:space="preserve"> </w:t>
      </w:r>
      <w:r w:rsidR="00053FCC">
        <w:t>June</w:t>
      </w:r>
      <w:r w:rsidR="004307CD">
        <w:t xml:space="preserve"> – September</w:t>
      </w:r>
      <w:r w:rsidR="0024294E">
        <w:t xml:space="preserve"> during t</w:t>
      </w:r>
      <w:r w:rsidR="004307CD">
        <w:t xml:space="preserve">he </w:t>
      </w:r>
      <w:del w:id="72" w:author="Liz Allyn" w:date="2020-06-12T10:47:00Z">
        <w:r w:rsidR="004307CD" w:rsidDel="0080274B">
          <w:delText xml:space="preserve">peak of the </w:delText>
        </w:r>
      </w:del>
      <w:r w:rsidR="000E05AD">
        <w:t xml:space="preserve">local </w:t>
      </w:r>
      <w:r w:rsidR="004307CD">
        <w:t>ocean salmon troll fishery</w:t>
      </w:r>
      <w:del w:id="73" w:author="Liz Allyn" w:date="2020-06-10T13:22:00Z">
        <w:r w:rsidR="00553E9A" w:rsidDel="005B10F6">
          <w:delText>, and monofilament line</w:delText>
        </w:r>
      </w:del>
      <w:r w:rsidR="004307CD">
        <w:t>.</w:t>
      </w:r>
      <w:ins w:id="74" w:author="Liz Allyn" w:date="2020-06-12T11:09:00Z">
        <w:r w:rsidR="0018068B">
          <w:t xml:space="preserve"> </w:t>
        </w:r>
      </w:ins>
      <w:del w:id="75" w:author="Liz Allyn" w:date="2020-06-12T11:11:00Z">
        <w:r w:rsidR="00D16C50" w:rsidDel="00C92E41">
          <w:delText xml:space="preserve"> </w:delText>
        </w:r>
      </w:del>
      <w:del w:id="76" w:author="Liz Allyn" w:date="2020-06-12T10:48:00Z">
        <w:r w:rsidR="008637C1" w:rsidDel="005E5EC0">
          <w:delText>Counts</w:delText>
        </w:r>
        <w:r w:rsidR="00B22D95" w:rsidDel="005E5EC0">
          <w:delText xml:space="preserve"> of packing bands</w:delText>
        </w:r>
      </w:del>
      <w:ins w:id="77" w:author="Liz Allyn" w:date="2020-06-12T10:48:00Z">
        <w:r w:rsidR="005E5EC0">
          <w:t>Packing band occurrence</w:t>
        </w:r>
      </w:ins>
      <w:r w:rsidR="00B22D95">
        <w:t xml:space="preserve"> in </w:t>
      </w:r>
      <w:ins w:id="78" w:author="Liz Allyn" w:date="2020-06-24T14:07:00Z">
        <w:r w:rsidR="004079B2">
          <w:t xml:space="preserve">beach </w:t>
        </w:r>
      </w:ins>
      <w:r w:rsidR="00B22D95">
        <w:t>debris surveys correlated with</w:t>
      </w:r>
      <w:r w:rsidR="008637C1">
        <w:t xml:space="preserve"> </w:t>
      </w:r>
      <w:del w:id="79" w:author="Liz Allyn" w:date="2020-06-12T10:48:00Z">
        <w:r w:rsidR="00B22D95" w:rsidDel="00805DE6">
          <w:delText>entanglements caused by packing bands</w:delText>
        </w:r>
      </w:del>
      <w:ins w:id="80" w:author="Liz Allyn" w:date="2020-06-12T10:48:00Z">
        <w:r w:rsidR="00805DE6">
          <w:t>packing band entanglements</w:t>
        </w:r>
      </w:ins>
      <w:r w:rsidR="00B22D95">
        <w:t xml:space="preserve"> </w:t>
      </w:r>
      <w:r w:rsidR="003A31FB">
        <w:t xml:space="preserve">observed </w:t>
      </w:r>
      <w:r w:rsidR="002A19E7">
        <w:t>on haulouts</w:t>
      </w:r>
      <w:ins w:id="81" w:author="Liz Allyn" w:date="2020-06-25T16:38:00Z">
        <w:r w:rsidR="0040552A">
          <w:t xml:space="preserve">. </w:t>
        </w:r>
      </w:ins>
      <w:del w:id="82" w:author="Liz Allyn" w:date="2020-06-25T16:38:00Z">
        <w:r w:rsidR="00B22D95" w:rsidDel="0040552A">
          <w:delText xml:space="preserve"> (Pearson’s R=0.81).</w:delText>
        </w:r>
        <w:r w:rsidR="00B55D73" w:rsidDel="0040552A">
          <w:delText xml:space="preserve"> </w:delText>
        </w:r>
      </w:del>
      <w:r w:rsidR="00B55D73">
        <w:lastRenderedPageBreak/>
        <w:t>However, no packing band</w:t>
      </w:r>
      <w:r w:rsidR="00F151B0">
        <w:t xml:space="preserve"> entanglements</w:t>
      </w:r>
      <w:r w:rsidR="00B55D73">
        <w:t xml:space="preserve"> were observed in the stranding record</w:t>
      </w:r>
      <w:del w:id="83" w:author="Liz Allyn" w:date="2020-06-30T14:42:00Z">
        <w:r w:rsidR="004B5F9D" w:rsidDel="004F56C0">
          <w:delText>,</w:delText>
        </w:r>
      </w:del>
      <w:del w:id="84" w:author="Liz Allyn" w:date="2020-06-30T14:41:00Z">
        <w:r w:rsidR="004B5F9D" w:rsidDel="004F56C0">
          <w:delText xml:space="preserve"> and</w:delText>
        </w:r>
      </w:del>
      <w:r w:rsidR="004B5F9D">
        <w:t xml:space="preserve"> </w:t>
      </w:r>
      <w:ins w:id="85" w:author="Liz Allyn" w:date="2020-06-30T14:42:00Z">
        <w:r w:rsidR="004F56C0">
          <w:t xml:space="preserve">and </w:t>
        </w:r>
      </w:ins>
      <w:r w:rsidR="004B5F9D">
        <w:t>the</w:t>
      </w:r>
      <w:del w:id="86" w:author="Liz Allyn" w:date="2020-06-12T10:54:00Z">
        <w:r w:rsidR="004B5F9D" w:rsidDel="00CE5A40">
          <w:delText xml:space="preserve"> overall</w:delText>
        </w:r>
      </w:del>
      <w:ins w:id="87" w:author="Liz Allyn" w:date="2020-06-12T10:54:00Z">
        <w:r w:rsidR="0015440D">
          <w:t xml:space="preserve"> rate</w:t>
        </w:r>
      </w:ins>
      <w:del w:id="88" w:author="Liz Allyn" w:date="2020-06-12T10:54:00Z">
        <w:r w:rsidR="004B5F9D" w:rsidDel="0015440D">
          <w:delText xml:space="preserve"> proportion</w:delText>
        </w:r>
      </w:del>
      <w:r w:rsidR="004B5F9D">
        <w:t xml:space="preserve"> of stranded animals exhibiting evidence of entanglement was lower than expected</w:t>
      </w:r>
      <w:ins w:id="89" w:author="Liz Allyn" w:date="2020-06-12T11:03:00Z">
        <w:r w:rsidR="00011418">
          <w:t>, indicating</w:t>
        </w:r>
      </w:ins>
      <w:ins w:id="90" w:author="Liz Allyn" w:date="2020-06-12T11:04:00Z">
        <w:r w:rsidR="00011418">
          <w:t xml:space="preserve"> </w:t>
        </w:r>
      </w:ins>
      <w:ins w:id="91" w:author="Liz Allyn" w:date="2020-06-24T14:08:00Z">
        <w:r w:rsidR="000F1B5A">
          <w:t xml:space="preserve">that </w:t>
        </w:r>
      </w:ins>
      <w:ins w:id="92" w:author="Liz Allyn" w:date="2020-06-12T11:04:00Z">
        <w:r w:rsidR="00011418">
          <w:t>entanglement surviva</w:t>
        </w:r>
      </w:ins>
      <w:ins w:id="93" w:author="Liz Allyn" w:date="2020-06-24T14:08:00Z">
        <w:r w:rsidR="000F1B5A">
          <w:t>l is higher</w:t>
        </w:r>
      </w:ins>
      <w:ins w:id="94" w:author="Liz Allyn" w:date="2020-06-12T11:04:00Z">
        <w:r w:rsidR="00011418">
          <w:t xml:space="preserve"> than previously assumed</w:t>
        </w:r>
      </w:ins>
      <w:ins w:id="95" w:author="Liz Allyn" w:date="2020-06-30T14:41:00Z">
        <w:r w:rsidR="004F56C0">
          <w:t>.</w:t>
        </w:r>
      </w:ins>
      <w:ins w:id="96" w:author="Liz Allyn" w:date="2020-06-12T11:04:00Z">
        <w:r w:rsidR="00011418">
          <w:t xml:space="preserve"> </w:t>
        </w:r>
      </w:ins>
      <w:ins w:id="97" w:author="Liz Allyn" w:date="2020-06-30T14:41:00Z">
        <w:r w:rsidR="004F56C0">
          <w:t>F</w:t>
        </w:r>
      </w:ins>
      <w:ins w:id="98" w:author="Liz Allyn" w:date="2020-06-12T11:04:00Z">
        <w:r w:rsidR="0039489F">
          <w:t xml:space="preserve">uture </w:t>
        </w:r>
        <w:r w:rsidR="00011418">
          <w:t>studies track</w:t>
        </w:r>
      </w:ins>
      <w:ins w:id="99" w:author="Liz Allyn" w:date="2020-06-24T14:08:00Z">
        <w:r w:rsidR="000F1B5A">
          <w:t>ing</w:t>
        </w:r>
      </w:ins>
      <w:ins w:id="100" w:author="Liz Allyn" w:date="2020-06-12T11:04:00Z">
        <w:r w:rsidR="00011418">
          <w:t xml:space="preserve"> individual entanglement outcomes</w:t>
        </w:r>
      </w:ins>
      <w:ins w:id="101" w:author="Liz Allyn" w:date="2020-06-24T14:08:00Z">
        <w:r w:rsidR="000F1B5A">
          <w:t xml:space="preserve"> are needed</w:t>
        </w:r>
      </w:ins>
      <w:ins w:id="102" w:author="Liz Allyn" w:date="2020-06-24T14:09:00Z">
        <w:r w:rsidR="00EC65E2">
          <w:t xml:space="preserve"> to develop </w:t>
        </w:r>
      </w:ins>
      <w:ins w:id="103" w:author="Liz Allyn" w:date="2020-06-30T14:40:00Z">
        <w:r w:rsidR="00420383">
          <w:t>effective</w:t>
        </w:r>
      </w:ins>
      <w:ins w:id="104" w:author="Liz Allyn" w:date="2020-06-30T14:42:00Z">
        <w:r w:rsidR="0018409B">
          <w:t>,</w:t>
        </w:r>
        <w:r w:rsidR="004F56C0">
          <w:t xml:space="preserve"> targeted</w:t>
        </w:r>
      </w:ins>
      <w:ins w:id="105" w:author="Liz Allyn" w:date="2020-06-24T14:09:00Z">
        <w:r w:rsidR="00EC65E2">
          <w:t xml:space="preserve"> management strategies</w:t>
        </w:r>
      </w:ins>
      <w:ins w:id="106" w:author="Liz Allyn" w:date="2020-06-12T11:04:00Z">
        <w:r w:rsidR="00011418">
          <w:t xml:space="preserve">. </w:t>
        </w:r>
      </w:ins>
      <w:del w:id="107" w:author="Liz Allyn" w:date="2020-06-12T11:02:00Z">
        <w:r w:rsidR="004B5F9D" w:rsidDel="00E71E3F">
          <w:delText>.</w:delText>
        </w:r>
        <w:r w:rsidR="00D26856" w:rsidDel="00E71E3F">
          <w:delText xml:space="preserve"> </w:delText>
        </w:r>
      </w:del>
      <w:del w:id="108" w:author="Liz Allyn" w:date="2020-06-12T10:50:00Z">
        <w:r w:rsidR="0017626C" w:rsidDel="00604882">
          <w:delText xml:space="preserve">During the study period, </w:delText>
        </w:r>
      </w:del>
      <w:del w:id="109" w:author="Liz Allyn" w:date="2020-06-12T11:05:00Z">
        <w:r w:rsidR="0017626C" w:rsidDel="00A03FF6">
          <w:delText xml:space="preserve">Steller sea lions exhibited a 7.9% </w:delText>
        </w:r>
        <w:r w:rsidR="0017626C" w:rsidRPr="00E31241" w:rsidDel="00A03FF6">
          <w:delText>±</w:delText>
        </w:r>
        <w:r w:rsidR="0017626C" w:rsidDel="00A03FF6">
          <w:delText xml:space="preserve"> 3.2 </w:delText>
        </w:r>
        <w:r w:rsidR="00241304" w:rsidDel="00A03FF6">
          <w:delText>rate of increase at the study haulouts</w:delText>
        </w:r>
        <w:r w:rsidR="0017626C" w:rsidDel="00A03FF6">
          <w:delText>, which</w:delText>
        </w:r>
        <w:r w:rsidR="0034582F" w:rsidDel="00A03FF6">
          <w:delText xml:space="preserve"> was</w:delText>
        </w:r>
        <w:r w:rsidR="0017626C" w:rsidDel="00A03FF6">
          <w:delText xml:space="preserve"> similar to that seen in California sea lions (7.8% </w:delText>
        </w:r>
        <w:r w:rsidR="0017626C" w:rsidRPr="00E31241" w:rsidDel="00A03FF6">
          <w:delText>±</w:delText>
        </w:r>
        <w:r w:rsidR="0017626C" w:rsidDel="00A03FF6">
          <w:delText xml:space="preserve"> 4.2)</w:delText>
        </w:r>
        <w:r w:rsidR="00632869" w:rsidDel="00A03FF6">
          <w:delText>,</w:delText>
        </w:r>
        <w:r w:rsidR="006368BA" w:rsidDel="00A03FF6">
          <w:delText xml:space="preserve"> </w:delText>
        </w:r>
      </w:del>
      <w:del w:id="110" w:author="Liz Allyn" w:date="2020-06-10T13:19:00Z">
        <w:r w:rsidR="006368BA" w:rsidDel="0021568D">
          <w:delText xml:space="preserve">suggesting that the high observed entanglement rates </w:delText>
        </w:r>
      </w:del>
      <w:del w:id="111" w:author="Liz Allyn" w:date="2020-06-03T12:14:00Z">
        <w:r w:rsidR="006368BA" w:rsidDel="00DE5792">
          <w:delText>did</w:delText>
        </w:r>
      </w:del>
      <w:del w:id="112" w:author="Liz Allyn" w:date="2020-06-10T13:19:00Z">
        <w:r w:rsidR="006368BA" w:rsidDel="0021568D">
          <w:delText xml:space="preserve"> not have population level consequences</w:delText>
        </w:r>
      </w:del>
      <w:del w:id="113" w:author="Liz Allyn" w:date="2020-06-10T13:20:00Z">
        <w:r w:rsidR="002D486E" w:rsidDel="0021568D">
          <w:delText>,</w:delText>
        </w:r>
      </w:del>
      <w:del w:id="114" w:author="Liz Allyn" w:date="2020-06-10T13:21:00Z">
        <w:r w:rsidR="002D486E" w:rsidDel="00AD5AFD">
          <w:delText xml:space="preserve"> though</w:delText>
        </w:r>
      </w:del>
      <w:del w:id="115" w:author="Liz Allyn" w:date="2020-06-10T13:22:00Z">
        <w:r w:rsidR="002D486E" w:rsidDel="00172B5B">
          <w:delText xml:space="preserve"> </w:delText>
        </w:r>
      </w:del>
      <w:del w:id="116" w:author="Liz Allyn" w:date="2020-06-10T13:23:00Z">
        <w:r w:rsidR="002D486E" w:rsidDel="00E83F44">
          <w:delText>they are still a</w:delText>
        </w:r>
        <w:r w:rsidR="00241304" w:rsidDel="00E83F44">
          <w:delText xml:space="preserve"> welfare</w:delText>
        </w:r>
        <w:r w:rsidR="002D486E" w:rsidDel="00E83F44">
          <w:delText xml:space="preserve"> issue for individual sea lions.</w:delText>
        </w:r>
      </w:del>
    </w:p>
    <w:p w14:paraId="07239B36" w14:textId="2994F3E6" w:rsidR="002745CB" w:rsidRPr="002745CB" w:rsidRDefault="002745CB" w:rsidP="00CA40D3">
      <w:pPr>
        <w:pStyle w:val="Heading1"/>
        <w:spacing w:line="480" w:lineRule="auto"/>
      </w:pPr>
      <w:r w:rsidRPr="002745CB">
        <w:t>Introduction</w:t>
      </w:r>
    </w:p>
    <w:p w14:paraId="11DBD41E" w14:textId="5B2F8049"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ins w:id="117" w:author="Liz Allyn" w:date="2020-06-30T14:43:00Z">
        <w:r w:rsidR="00AF76B2">
          <w:t>s</w:t>
        </w:r>
      </w:ins>
      <w:r w:rsidR="001152C3">
        <w:t xml:space="preserve"> to</w:t>
      </w:r>
      <w:r w:rsidR="00DC7BEE">
        <w:t xml:space="preserve"> marine life</w:t>
      </w:r>
      <w:r w:rsidR="005D0278">
        <w:t xml:space="preserve"> become</w:t>
      </w:r>
      <w:del w:id="118" w:author="Liz Allyn" w:date="2020-06-30T14:43:00Z">
        <w:r w:rsidR="005D0278" w:rsidDel="00AF76B2">
          <w:delText>s</w:delText>
        </w:r>
      </w:del>
      <w:r w:rsidR="005D0278">
        <w:t xml:space="preserve"> better understood</w:t>
      </w:r>
      <w:r w:rsidR="00DC7BEE">
        <w:t xml:space="preserve"> </w:t>
      </w:r>
      <w:r w:rsidR="00DC7BEE">
        <w:fldChar w:fldCharType="begin" w:fldLock="1"/>
      </w:r>
      <w:r w:rsidR="0095115D">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ffected by marine debris</w:t>
      </w:r>
      <w:ins w:id="119" w:author="Liz Allyn" w:date="2020-06-10T12:56:00Z">
        <w:r w:rsidR="002161EA">
          <w:t xml:space="preserve"> and other </w:t>
        </w:r>
      </w:ins>
      <w:ins w:id="120" w:author="Liz Allyn" w:date="2020-06-10T12:57:00Z">
        <w:r w:rsidR="007561A1">
          <w:t>man-made</w:t>
        </w:r>
      </w:ins>
      <w:ins w:id="121" w:author="Liz Allyn" w:date="2020-06-10T12:56:00Z">
        <w:r w:rsidR="002161EA">
          <w:t xml:space="preserve"> materials</w:t>
        </w:r>
      </w:ins>
      <w:r w:rsidR="00777FA3">
        <w:t xml:space="preserve">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proofErr w:type="spellStart"/>
      <w:r w:rsidR="00777FA3">
        <w:rPr>
          <w:i/>
        </w:rPr>
        <w:t>Callorhinus</w:t>
      </w:r>
      <w:proofErr w:type="spellEnd"/>
      <w:r w:rsidR="00777FA3">
        <w:rPr>
          <w:i/>
        </w:rPr>
        <w:t xml:space="preserve"> </w:t>
      </w:r>
      <w:proofErr w:type="spellStart"/>
      <w:r w:rsidR="00777FA3">
        <w:rPr>
          <w:i/>
        </w:rPr>
        <w:t>ursinus</w:t>
      </w:r>
      <w:proofErr w:type="spellEnd"/>
      <w:r w:rsidR="00777FA3">
        <w:t>)</w:t>
      </w:r>
      <w:r>
        <w:t xml:space="preserve"> and the endangered Hawaiian monk s</w:t>
      </w:r>
      <w:r w:rsidR="00D73720">
        <w:t>eal (</w:t>
      </w:r>
      <w:proofErr w:type="spellStart"/>
      <w:r w:rsidR="00D73720">
        <w:rPr>
          <w:i/>
        </w:rPr>
        <w:t>Monachus</w:t>
      </w:r>
      <w:proofErr w:type="spellEnd"/>
      <w:r w:rsidR="00D73720">
        <w:rPr>
          <w:i/>
        </w:rPr>
        <w:t xml:space="preserve"> </w:t>
      </w:r>
      <w:proofErr w:type="spellStart"/>
      <w:r w:rsidR="00D73720">
        <w:rPr>
          <w:i/>
        </w:rPr>
        <w:t>s</w:t>
      </w:r>
      <w:r w:rsidR="00616FC9">
        <w:rPr>
          <w:i/>
        </w:rPr>
        <w:t>c</w:t>
      </w:r>
      <w:r w:rsidR="00D73720">
        <w:rPr>
          <w:i/>
        </w:rPr>
        <w:t>hauinslandi</w:t>
      </w:r>
      <w:proofErr w:type="spellEnd"/>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95115D">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sidR="0095115D">
        <w:rPr>
          <w:rFonts w:ascii="Cambria Math" w:hAnsi="Cambria Math" w:cs="Cambria Math"/>
        </w:rPr>
        <w:instrText>∼</w:instrText>
      </w:r>
      <w:r w:rsidR="0095115D">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rsidR="00F64CC7">
        <w:fldChar w:fldCharType="separate"/>
      </w:r>
      <w:r w:rsidR="00AC13A8" w:rsidRPr="00AC13A8">
        <w:rPr>
          <w:noProof/>
        </w:rPr>
        <w:t>[6–8]</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95115D">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rsidR="001615FC">
        <w:fldChar w:fldCharType="separate"/>
      </w:r>
      <w:r w:rsidR="00AC13A8" w:rsidRPr="00AC13A8">
        <w:rPr>
          <w:noProof/>
        </w:rPr>
        <w:t>[2,4,9]</w:t>
      </w:r>
      <w:r w:rsidR="001615FC">
        <w:fldChar w:fldCharType="end"/>
      </w:r>
      <w:r w:rsidR="001230EF">
        <w:t xml:space="preserve">. </w:t>
      </w:r>
      <w:r w:rsidR="004D0CF1">
        <w:t xml:space="preserve">In this study, entanglement is defined as the presence of </w:t>
      </w:r>
      <w:ins w:id="122" w:author="Liz Allyn" w:date="2020-06-03T14:39:00Z">
        <w:r w:rsidR="00F1384F">
          <w:t>entangling materials</w:t>
        </w:r>
      </w:ins>
      <w:del w:id="123" w:author="Liz Allyn" w:date="2020-06-03T14:39:00Z">
        <w:r w:rsidR="004D0CF1" w:rsidDel="00F1384F">
          <w:delText>marine debris</w:delText>
        </w:r>
      </w:del>
      <w:r w:rsidR="004D0CF1">
        <w:t xml:space="preserve">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4E9433E7" w:rsidR="008668CE" w:rsidRDefault="008668CE" w:rsidP="00CA40D3">
      <w:pPr>
        <w:spacing w:line="480" w:lineRule="auto"/>
      </w:pPr>
      <w:r>
        <w:t xml:space="preserve">The mechanisms by which an animal becomes entangled are almost as varied as the entangling materials themselves. </w:t>
      </w:r>
      <w:r w:rsidR="00AC13A8">
        <w:t xml:space="preserve">Entangling </w:t>
      </w:r>
      <w:ins w:id="124" w:author="Liz Allyn" w:date="2020-06-03T14:39:00Z">
        <w:r w:rsidR="00F1384F">
          <w:t>materials</w:t>
        </w:r>
      </w:ins>
      <w:del w:id="125" w:author="Liz Allyn" w:date="2020-06-03T14:39:00Z">
        <w:r w:rsidR="00AC13A8" w:rsidDel="00F1384F">
          <w:delText>debris</w:delText>
        </w:r>
      </w:del>
      <w:r w:rsidR="00AC13A8">
        <w:t xml:space="preserve"> can come from terrestrial and marine pollution, and from derelict and active fishing gear.</w:t>
      </w:r>
      <w:r w:rsidR="00AC13A8" w:rsidRPr="001A78BC">
        <w:t xml:space="preserve"> </w:t>
      </w:r>
      <w:r>
        <w:t xml:space="preserve">Any </w:t>
      </w:r>
      <w:r w:rsidR="0034668D">
        <w:t>ma</w:t>
      </w:r>
      <w:ins w:id="126" w:author="Liz Allyn" w:date="2020-06-03T14:39:00Z">
        <w:r w:rsidR="004567B6">
          <w:t>terials</w:t>
        </w:r>
      </w:ins>
      <w:del w:id="127" w:author="Liz Allyn" w:date="2020-06-03T14:39:00Z">
        <w:r w:rsidR="0034668D" w:rsidDel="004567B6">
          <w:delText xml:space="preserve">rine </w:delText>
        </w:r>
        <w:r w:rsidDel="004567B6">
          <w:delText>debris</w:delText>
        </w:r>
      </w:del>
      <w:r>
        <w:t xml:space="preserve"> that form loops </w:t>
      </w:r>
      <w:r w:rsidR="0034668D">
        <w:t xml:space="preserve">that can </w:t>
      </w:r>
      <w:r w:rsidR="0072763A">
        <w:t xml:space="preserve">ensnare </w:t>
      </w:r>
      <w:r>
        <w:t xml:space="preserve">or </w:t>
      </w:r>
      <w:r w:rsidR="0072763A">
        <w:t xml:space="preserve">sharp </w:t>
      </w:r>
      <w:ins w:id="128" w:author="Liz Allyn" w:date="2020-06-30T14:44:00Z">
        <w:r w:rsidR="00B56ADF">
          <w:lastRenderedPageBreak/>
          <w:t>edges</w:t>
        </w:r>
      </w:ins>
      <w:del w:id="129" w:author="Liz Allyn" w:date="2020-06-30T14:44:00Z">
        <w:r w:rsidR="0072763A" w:rsidDel="00B56ADF">
          <w:delText>objects</w:delText>
        </w:r>
      </w:del>
      <w:r w:rsidR="002F3800">
        <w:t xml:space="preserve"> that can embed</w:t>
      </w:r>
      <w:del w:id="130" w:author="Liz Allyn" w:date="2020-07-01T16:14:00Z">
        <w:r w:rsidR="0072763A" w:rsidDel="0067645E">
          <w:delText xml:space="preserve">, such as </w:delText>
        </w:r>
        <w:r w:rsidDel="0067645E">
          <w:delText>hook</w:delText>
        </w:r>
        <w:r w:rsidR="0072763A" w:rsidDel="0067645E">
          <w:delText>s,</w:delText>
        </w:r>
      </w:del>
      <w:r>
        <w:t xml:space="preserve"> pose an entanglement risk</w:t>
      </w:r>
      <w:r w:rsidR="0034668D">
        <w:t xml:space="preserve">. </w:t>
      </w:r>
      <w:r w:rsidR="001A78BC">
        <w:t>The mechanism of entanglement can often be determined by identifying the entangling material. Packing bands</w:t>
      </w:r>
      <w:ins w:id="131" w:author="Liz Allyn" w:date="2020-06-03T14:41:00Z">
        <w:r w:rsidR="004567B6">
          <w:t xml:space="preserve"> and</w:t>
        </w:r>
      </w:ins>
      <w:del w:id="132" w:author="Liz Allyn" w:date="2020-06-03T14:41:00Z">
        <w:r w:rsidR="001A78BC" w:rsidDel="004567B6">
          <w:delText>,</w:delText>
        </w:r>
      </w:del>
      <w:r w:rsidR="001A78BC">
        <w:t xml:space="preserve"> rubber bands</w:t>
      </w:r>
      <w:del w:id="133" w:author="Liz Allyn" w:date="2020-06-03T14:41:00Z">
        <w:r w:rsidR="001A78BC" w:rsidDel="004567B6">
          <w:delText xml:space="preserve">, </w:delText>
        </w:r>
        <w:r w:rsidR="00D54FA5" w:rsidDel="004567B6">
          <w:delText xml:space="preserve">and </w:delText>
        </w:r>
        <w:r w:rsidR="001A78BC" w:rsidDel="004567B6">
          <w:delText>monofilament line</w:delText>
        </w:r>
      </w:del>
      <w:r w:rsidR="006C1B1C">
        <w:t xml:space="preserve"> </w:t>
      </w:r>
      <w:r w:rsidR="001A78BC">
        <w:t xml:space="preserve">are likely </w:t>
      </w:r>
      <w:r w:rsidR="00D54FA5">
        <w:t>encountered passively as</w:t>
      </w:r>
      <w:r w:rsidR="001A78BC">
        <w:t xml:space="preserve"> debris</w:t>
      </w:r>
      <w:r w:rsidR="00D54FA5">
        <w:t xml:space="preserve">, while </w:t>
      </w:r>
      <w:ins w:id="134" w:author="Liz Allyn" w:date="2020-06-03T14:41:00Z">
        <w:r w:rsidR="004567B6">
          <w:t>monofilament line</w:t>
        </w:r>
      </w:ins>
      <w:ins w:id="135" w:author="Liz Allyn" w:date="2020-06-03T15:16:00Z">
        <w:r w:rsidR="009B7FEA">
          <w:t>, rope,</w:t>
        </w:r>
      </w:ins>
      <w:ins w:id="136" w:author="Liz Allyn" w:date="2020-06-03T14:41:00Z">
        <w:r w:rsidR="004567B6">
          <w:t xml:space="preserve"> and </w:t>
        </w:r>
      </w:ins>
      <w:r w:rsidR="00D54FA5">
        <w:t>n</w:t>
      </w:r>
      <w:r w:rsidR="006C1B1C">
        <w:t>et fragments can be a sign of either passive encounters with</w:t>
      </w:r>
      <w:del w:id="137" w:author="Liz Allyn" w:date="2020-06-25T16:37:00Z">
        <w:r w:rsidR="006C1B1C" w:rsidDel="0040552A">
          <w:delText xml:space="preserve"> floating</w:delText>
        </w:r>
      </w:del>
      <w:r w:rsidR="006C1B1C">
        <w:t xml:space="preserve"> </w:t>
      </w:r>
      <w:r w:rsidR="00E83B75">
        <w:t>derelict gear</w:t>
      </w:r>
      <w:r w:rsidR="006C1B1C">
        <w:t xml:space="preserve"> or a sign of interaction with </w:t>
      </w:r>
      <w:del w:id="138" w:author="Liz Allyn" w:date="2020-06-03T15:16:00Z">
        <w:r w:rsidR="006C1B1C" w:rsidDel="00E86E43">
          <w:delText>an actively fished net</w:delText>
        </w:r>
      </w:del>
      <w:ins w:id="139" w:author="Liz Allyn" w:date="2020-06-03T15:16:00Z">
        <w:r w:rsidR="000E310D">
          <w:t>an active set</w:t>
        </w:r>
      </w:ins>
      <w:r w:rsidR="001A78BC">
        <w:t xml:space="preserve">. </w:t>
      </w:r>
      <w:del w:id="140" w:author="Liz Allyn" w:date="2020-06-03T14:40:00Z">
        <w:r w:rsidR="00764131" w:rsidDel="004567B6">
          <w:delText xml:space="preserve"> </w:delText>
        </w:r>
      </w:del>
      <w:r w:rsidR="0024294E" w:rsidRPr="00D54FA5">
        <w:t>Salmon flashers and other hook and line</w:t>
      </w:r>
      <w:ins w:id="141" w:author="Liz Allyn" w:date="2020-06-30T14:45:00Z">
        <w:r w:rsidR="00B56ADF">
          <w:t xml:space="preserve"> setups</w:t>
        </w:r>
      </w:ins>
      <w:del w:id="142" w:author="Liz Allyn" w:date="2020-06-30T14:45:00Z">
        <w:r w:rsidR="0024294E" w:rsidRPr="00D54FA5" w:rsidDel="00B56ADF">
          <w:delText xml:space="preserve"> gear</w:delText>
        </w:r>
      </w:del>
      <w:r w:rsidR="0024294E" w:rsidRPr="00D54FA5">
        <w:t xml:space="preserve">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3B228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24294E">
        <w:fldChar w:fldCharType="separate"/>
      </w:r>
      <w:r w:rsidR="00AC13A8" w:rsidRPr="00AC13A8">
        <w:rPr>
          <w:noProof/>
        </w:rPr>
        <w:t>[10,11]</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w:t>
      </w:r>
      <w:ins w:id="143" w:author="Liz Allyn" w:date="2020-06-03T14:42:00Z">
        <w:r w:rsidR="00450FA6">
          <w:t>materials</w:t>
        </w:r>
      </w:ins>
      <w:del w:id="144" w:author="Liz Allyn" w:date="2020-06-03T14:42:00Z">
        <w:r w:rsidR="00764131" w:rsidDel="00450FA6">
          <w:delText>debris</w:delText>
        </w:r>
      </w:del>
      <w:r w:rsidR="00764131">
        <w:t xml:space="preserve"> while attempting to explore or play wit</w:t>
      </w:r>
      <w:r w:rsidR="00607D06">
        <w:t>h them</w:t>
      </w:r>
      <w:r w:rsidR="00764131">
        <w:t xml:space="preserve"> </w:t>
      </w:r>
      <w:r w:rsidR="005D4B40">
        <w:fldChar w:fldCharType="begin" w:fldLock="1"/>
      </w:r>
      <w:r w:rsidR="00AC13A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5D4B40">
        <w:fldChar w:fldCharType="separate"/>
      </w:r>
      <w:r w:rsidR="00AC13A8" w:rsidRPr="00AC13A8">
        <w:rPr>
          <w:noProof/>
        </w:rPr>
        <w:t>[12,13]</w:t>
      </w:r>
      <w:r w:rsidR="005D4B40">
        <w:fldChar w:fldCharType="end"/>
      </w:r>
      <w:r w:rsidR="00332667">
        <w:t>.</w:t>
      </w:r>
      <w:r w:rsidR="00E1353F">
        <w:t xml:space="preserve"> </w:t>
      </w:r>
      <w:ins w:id="145" w:author="Liz Allyn" w:date="2020-06-25T16:36:00Z">
        <w:r w:rsidR="0040552A">
          <w:t xml:space="preserve">The frequency and nature of entangling interactions with marine debris might be governed by ocean currents, upwelling patterns, and marine traffic patterns, while interactions with active or derelict fishing gear are driven by fishing effort, gear types, </w:t>
        </w:r>
      </w:ins>
      <w:ins w:id="146" w:author="Liz Allyn" w:date="2020-06-30T14:46:00Z">
        <w:r w:rsidR="00C10BB4">
          <w:t xml:space="preserve">and </w:t>
        </w:r>
      </w:ins>
      <w:ins w:id="147" w:author="Liz Allyn" w:date="2020-06-25T16:36:00Z">
        <w:r w:rsidR="0040552A">
          <w:t xml:space="preserve">prey distribution </w:t>
        </w:r>
        <w:r w:rsidR="0040552A">
          <w:fldChar w:fldCharType="begin" w:fldLock="1"/>
        </w:r>
      </w:ins>
      <w:r w:rsidR="00757AE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ins w:id="148" w:author="Liz Allyn" w:date="2020-06-25T16:36:00Z">
        <w:r w:rsidR="0040552A">
          <w:fldChar w:fldCharType="separate"/>
        </w:r>
        <w:r w:rsidR="0040552A" w:rsidRPr="004E5B62">
          <w:rPr>
            <w:noProof/>
          </w:rPr>
          <w:t>[9,14–17]</w:t>
        </w:r>
        <w:r w:rsidR="0040552A">
          <w:fldChar w:fldCharType="end"/>
        </w:r>
        <w:r w:rsidR="0040552A">
          <w:t xml:space="preserve">. Each type of entangling material poses different challenges and opportunities for </w:t>
        </w:r>
      </w:ins>
      <w:ins w:id="149" w:author="Liz Allyn" w:date="2020-07-01T15:57:00Z">
        <w:r w:rsidR="004B2DBC">
          <w:t>mitigation</w:t>
        </w:r>
      </w:ins>
      <w:ins w:id="150" w:author="Liz Allyn" w:date="2020-07-01T16:15:00Z">
        <w:r w:rsidR="00587ACF">
          <w:t xml:space="preserve">, so identifying the source of entangling materials is crucial </w:t>
        </w:r>
      </w:ins>
      <w:ins w:id="151" w:author="Liz Allyn" w:date="2020-07-01T16:16:00Z">
        <w:r w:rsidR="00587ACF">
          <w:t>to building effective and targeted prevention plans.</w:t>
        </w:r>
      </w:ins>
      <w:del w:id="152" w:author="Liz Allyn" w:date="2020-06-03T14:47:00Z">
        <w:r w:rsidR="00E1353F" w:rsidDel="00766D4B">
          <w:delText xml:space="preserve">The factors leading to entanglement </w:delText>
        </w:r>
        <w:r w:rsidR="002B5AA8" w:rsidDel="00766D4B">
          <w:delText>in any given location are therefore</w:delText>
        </w:r>
        <w:r w:rsidR="00E1353F" w:rsidDel="00766D4B">
          <w:delText xml:space="preserve"> governed by both local and regional dynamics, as ocean currents, upwelling patterns, fishing effort</w:delText>
        </w:r>
        <w:r w:rsidR="00E24EB2" w:rsidDel="00766D4B">
          <w:delText xml:space="preserve"> and</w:delText>
        </w:r>
        <w:r w:rsidR="00C76EB0" w:rsidDel="00766D4B">
          <w:delText xml:space="preserve"> gear types</w:delText>
        </w:r>
        <w:r w:rsidR="00E1353F" w:rsidDel="00766D4B">
          <w:delText xml:space="preserve">, prey distributions, </w:delText>
        </w:r>
        <w:r w:rsidR="00C76EB0" w:rsidDel="00766D4B">
          <w:delText>abundance of pinnipeds</w:delText>
        </w:r>
        <w:r w:rsidR="00E1353F" w:rsidDel="00766D4B">
          <w:delText xml:space="preserve">, and marine traffic patterns all may contribute to </w:delText>
        </w:r>
        <w:r w:rsidR="002B5AA8" w:rsidDel="00766D4B">
          <w:delText>both the distribution of entangling materials and the behavior of pinnipeds in the area</w:delText>
        </w:r>
        <w:r w:rsidR="00E1353F" w:rsidDel="00766D4B">
          <w:delText xml:space="preserve"> </w:delText>
        </w:r>
      </w:del>
      <w:del w:id="153" w:author="Liz Allyn" w:date="2020-06-25T16:36:00Z">
        <w:r w:rsidR="00434CCC" w:rsidDel="0040552A">
          <w:fldChar w:fldCharType="begin" w:fldLock="1"/>
        </w:r>
        <w:r w:rsidR="0095115D" w:rsidDel="0040552A">
          <w:del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delInstrText>
        </w:r>
        <w:r w:rsidR="00434CCC" w:rsidDel="0040552A">
          <w:fldChar w:fldCharType="separate"/>
        </w:r>
        <w:r w:rsidR="00AC13A8" w:rsidRPr="00AC13A8" w:rsidDel="0040552A">
          <w:rPr>
            <w:noProof/>
          </w:rPr>
          <w:delText>[9,14–17]</w:delText>
        </w:r>
        <w:r w:rsidR="00434CCC" w:rsidDel="0040552A">
          <w:fldChar w:fldCharType="end"/>
        </w:r>
        <w:r w:rsidR="00E1353F" w:rsidDel="0040552A">
          <w:delText xml:space="preserve">. </w:delText>
        </w:r>
      </w:del>
    </w:p>
    <w:p w14:paraId="7B904AC9" w14:textId="028DCEB3"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w:t>
      </w:r>
      <w:ins w:id="154" w:author="Liz Allyn" w:date="2020-06-05T11:54:00Z">
        <w:r w:rsidR="00C42756">
          <w:t>the relationship between local entanglement rates and haulout abundance trends</w:t>
        </w:r>
      </w:ins>
      <w:del w:id="155" w:author="Liz Allyn" w:date="2020-06-05T11:54:00Z">
        <w:r w:rsidDel="00C42756">
          <w:delText>if the observed entanglements were negatively impacting the populations</w:delText>
        </w:r>
      </w:del>
      <w:r>
        <w:t xml:space="preserve">.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 xml:space="preserve">Based on previous studies, we expected to </w:t>
      </w:r>
      <w:ins w:id="156" w:author="Liz Allyn" w:date="2020-06-25T16:39:00Z">
        <w:r w:rsidR="005E3806">
          <w:t xml:space="preserve">mainly </w:t>
        </w:r>
      </w:ins>
      <w:r>
        <w:t>see entanglements caused by</w:t>
      </w:r>
      <w:del w:id="157" w:author="Liz Allyn" w:date="2020-06-25T16:39:00Z">
        <w:r w:rsidDel="005E3806">
          <w:delText xml:space="preserve"> mainly</w:delText>
        </w:r>
      </w:del>
      <w:r>
        <w:t xml:space="preserve"> packing bands and netting</w:t>
      </w:r>
      <w:r w:rsidR="00A67720">
        <w:t xml:space="preserve"> </w:t>
      </w:r>
      <w:r w:rsidR="00A67720">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rsidR="00A67720">
        <w:fldChar w:fldCharType="separate"/>
      </w:r>
      <w:r w:rsidR="00AC13A8" w:rsidRPr="00AC13A8">
        <w:rPr>
          <w:noProof/>
        </w:rPr>
        <w:t>[1,4,9,18–20]</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t>
      </w:r>
      <w:r w:rsidR="00451E27">
        <w:lastRenderedPageBreak/>
        <w:t>would</w:t>
      </w:r>
      <w:r w:rsidR="00A67720">
        <w:t xml:space="preserve"> be a </w:t>
      </w:r>
      <w:r w:rsidR="00F70A7B">
        <w:t xml:space="preserve">peak in </w:t>
      </w:r>
      <w:r w:rsidR="00A67720">
        <w:t>entanglements</w:t>
      </w:r>
      <w:r w:rsidR="00F70A7B">
        <w:t xml:space="preserve"> observed in the </w:t>
      </w:r>
      <w:del w:id="158" w:author="Liz Allyn" w:date="2020-06-12T11:20:00Z">
        <w:r w:rsidR="00F70A7B" w:rsidDel="00CD35D0">
          <w:delText>mid- to late-</w:delText>
        </w:r>
      </w:del>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382A85A6" w:rsidR="004B567A" w:rsidRPr="004B567A" w:rsidRDefault="004B567A" w:rsidP="00CA40D3">
      <w:pPr>
        <w:pStyle w:val="Heading2"/>
        <w:spacing w:line="480" w:lineRule="auto"/>
      </w:pPr>
      <w:r>
        <w:t xml:space="preserve">Data </w:t>
      </w:r>
      <w:ins w:id="159" w:author="Liz Allyn" w:date="2020-07-07T13:35:00Z">
        <w:r w:rsidR="00860639">
          <w:t>c</w:t>
        </w:r>
      </w:ins>
      <w:del w:id="160" w:author="Liz Allyn" w:date="2020-07-07T13:35:00Z">
        <w:r w:rsidDel="00860639">
          <w:delText>C</w:delText>
        </w:r>
      </w:del>
      <w:r>
        <w:t>ollection</w:t>
      </w:r>
    </w:p>
    <w:p w14:paraId="575493C4" w14:textId="053F4E8F" w:rsidR="008F71E8" w:rsidRDefault="008F71E8" w:rsidP="00CA40D3">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23AED570" w14:textId="078F00A2" w:rsidR="009F4365" w:rsidRDefault="003C69EB" w:rsidP="007D522F">
      <w:pPr>
        <w:spacing w:line="480" w:lineRule="auto"/>
      </w:pPr>
      <w:r>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complexes</w:t>
      </w:r>
      <w:ins w:id="161" w:author="Liz Allyn" w:date="2020-06-05T11:59:00Z">
        <w:r w:rsidR="0094597E">
          <w:t xml:space="preserve">: </w:t>
        </w:r>
        <w:proofErr w:type="spellStart"/>
        <w:r w:rsidR="0094597E">
          <w:t>Tatoosh</w:t>
        </w:r>
        <w:proofErr w:type="spellEnd"/>
        <w:r w:rsidR="0094597E">
          <w:t xml:space="preserve"> Island (</w:t>
        </w:r>
      </w:ins>
      <w:ins w:id="162" w:author="Liz Allyn" w:date="2020-06-05T12:01:00Z">
        <w:r w:rsidR="0094597E">
          <w:t>48.39</w:t>
        </w:r>
      </w:ins>
      <w:ins w:id="163" w:author="Liz Allyn" w:date="2020-06-05T12:11:00Z">
        <w:r w:rsidR="0032186D" w:rsidRPr="0032186D">
          <w:t>°</w:t>
        </w:r>
      </w:ins>
      <w:ins w:id="164" w:author="Liz Allyn" w:date="2020-06-05T12:01:00Z">
        <w:r w:rsidR="0094597E">
          <w:t xml:space="preserve"> N, 124.74</w:t>
        </w:r>
      </w:ins>
      <w:ins w:id="165" w:author="Liz Allyn" w:date="2020-06-05T12:11:00Z">
        <w:r w:rsidR="0032186D" w:rsidRPr="0032186D">
          <w:t>°</w:t>
        </w:r>
      </w:ins>
      <w:ins w:id="166" w:author="Liz Allyn" w:date="2020-06-05T12:01:00Z">
        <w:r w:rsidR="0094597E">
          <w:t xml:space="preserve"> W</w:t>
        </w:r>
      </w:ins>
      <w:ins w:id="167" w:author="Liz Allyn" w:date="2020-06-05T11:59:00Z">
        <w:r w:rsidR="0094597E">
          <w:t xml:space="preserve">), the </w:t>
        </w:r>
        <w:proofErr w:type="spellStart"/>
        <w:r w:rsidR="0094597E">
          <w:t>Bodelteh</w:t>
        </w:r>
        <w:proofErr w:type="spellEnd"/>
        <w:r w:rsidR="0094597E">
          <w:t xml:space="preserve"> Islands (</w:t>
        </w:r>
      </w:ins>
      <w:ins w:id="168" w:author="Liz Allyn" w:date="2020-06-05T12:02:00Z">
        <w:r w:rsidR="002C3D5E">
          <w:t>48.18</w:t>
        </w:r>
      </w:ins>
      <w:ins w:id="169" w:author="Liz Allyn" w:date="2020-06-05T12:11:00Z">
        <w:r w:rsidR="0032186D" w:rsidRPr="0032186D">
          <w:t>°</w:t>
        </w:r>
      </w:ins>
      <w:ins w:id="170" w:author="Liz Allyn" w:date="2020-06-05T12:02:00Z">
        <w:r w:rsidR="002C3D5E">
          <w:t xml:space="preserve"> N, 124.76</w:t>
        </w:r>
      </w:ins>
      <w:ins w:id="171" w:author="Liz Allyn" w:date="2020-06-05T12:11:00Z">
        <w:r w:rsidR="0032186D" w:rsidRPr="0032186D">
          <w:t>°</w:t>
        </w:r>
      </w:ins>
      <w:ins w:id="172" w:author="Liz Allyn" w:date="2020-06-05T12:02:00Z">
        <w:r w:rsidR="002C3D5E">
          <w:t xml:space="preserve"> W</w:t>
        </w:r>
      </w:ins>
      <w:ins w:id="173" w:author="Liz Allyn" w:date="2020-06-05T11:59:00Z">
        <w:r w:rsidR="0094597E">
          <w:t>), Sea Lion Rock (</w:t>
        </w:r>
      </w:ins>
      <w:ins w:id="174" w:author="Liz Allyn" w:date="2020-06-05T12:04:00Z">
        <w:r w:rsidR="00725A5E">
          <w:t>47.99</w:t>
        </w:r>
      </w:ins>
      <w:ins w:id="175" w:author="Liz Allyn" w:date="2020-06-05T12:11:00Z">
        <w:r w:rsidR="0032186D" w:rsidRPr="0032186D">
          <w:t>°</w:t>
        </w:r>
      </w:ins>
      <w:ins w:id="176" w:author="Liz Allyn" w:date="2020-06-05T12:04:00Z">
        <w:r w:rsidR="00725A5E">
          <w:t xml:space="preserve"> N, 124.73</w:t>
        </w:r>
      </w:ins>
      <w:ins w:id="177" w:author="Liz Allyn" w:date="2020-06-05T12:11:00Z">
        <w:r w:rsidR="0032186D" w:rsidRPr="0032186D">
          <w:t>°</w:t>
        </w:r>
      </w:ins>
      <w:ins w:id="178" w:author="Liz Allyn" w:date="2020-06-05T12:04:00Z">
        <w:r w:rsidR="00725A5E">
          <w:t xml:space="preserve"> W</w:t>
        </w:r>
      </w:ins>
      <w:ins w:id="179" w:author="Liz Allyn" w:date="2020-06-05T11:59:00Z">
        <w:r w:rsidR="0094597E">
          <w:t>), and Carroll Island (</w:t>
        </w:r>
      </w:ins>
      <w:ins w:id="180" w:author="Liz Allyn" w:date="2020-06-05T12:10:00Z">
        <w:r w:rsidR="006312DA">
          <w:t>48.00</w:t>
        </w:r>
      </w:ins>
      <w:ins w:id="181" w:author="Liz Allyn" w:date="2020-06-05T12:11:00Z">
        <w:r w:rsidR="0032186D" w:rsidRPr="0032186D">
          <w:t>°</w:t>
        </w:r>
      </w:ins>
      <w:ins w:id="182" w:author="Liz Allyn" w:date="2020-06-05T12:10:00Z">
        <w:r w:rsidR="006312DA">
          <w:t xml:space="preserve"> N, 124.72</w:t>
        </w:r>
      </w:ins>
      <w:ins w:id="183" w:author="Liz Allyn" w:date="2020-06-05T12:11:00Z">
        <w:r w:rsidR="0032186D" w:rsidRPr="0032186D">
          <w:t>°</w:t>
        </w:r>
      </w:ins>
      <w:ins w:id="184" w:author="Liz Allyn" w:date="2020-06-05T12:10:00Z">
        <w:r w:rsidR="006312DA">
          <w:t xml:space="preserve"> W</w:t>
        </w:r>
      </w:ins>
      <w:ins w:id="185" w:author="Liz Allyn" w:date="2020-06-05T11:59:00Z">
        <w:r w:rsidR="0094597E">
          <w:t>)</w:t>
        </w:r>
      </w:ins>
      <w:r w:rsidR="006C1B1C">
        <w:t xml:space="preserve"> </w:t>
      </w:r>
      <w:r w:rsidR="003854FD">
        <w:t>(</w:t>
      </w:r>
      <w:r w:rsidR="00C47EA5">
        <w:t>Fig 1</w:t>
      </w:r>
      <w:r w:rsidR="003854FD">
        <w:t>).</w:t>
      </w:r>
      <w:r w:rsidR="008F71E8">
        <w:t xml:space="preserve"> Occasionally, </w:t>
      </w:r>
      <w:ins w:id="186" w:author="Liz Allyn" w:date="2020-06-03T12:17:00Z">
        <w:r w:rsidR="00DE5792">
          <w:t>researchers</w:t>
        </w:r>
      </w:ins>
      <w:del w:id="187" w:author="Liz Allyn" w:date="2020-06-03T12:17:00Z">
        <w:r w:rsidR="008F71E8" w:rsidDel="00DE5792">
          <w:delText>surveyors</w:delText>
        </w:r>
      </w:del>
      <w:r w:rsidR="008F71E8">
        <w:t xml:space="preserve">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Surveys often did not include all haulouts</w:t>
      </w:r>
      <w:del w:id="188" w:author="Liz Allyn" w:date="2020-06-17T11:12:00Z">
        <w:r w:rsidR="00C066F6" w:rsidDel="00FF1665">
          <w:delText xml:space="preserve"> during a day</w:delText>
        </w:r>
      </w:del>
      <w:r w:rsidR="00C066F6">
        <w:t xml:space="preserve"> due to logistical challenges such as sea conditions and daylight</w:t>
      </w:r>
      <w:ins w:id="189" w:author="Liz Allyn" w:date="2020-06-05T11:57:00Z">
        <w:r w:rsidR="004522BB">
          <w:t xml:space="preserve">, but only </w:t>
        </w:r>
      </w:ins>
      <w:ins w:id="190" w:author="Liz Allyn" w:date="2020-06-05T11:58:00Z">
        <w:r w:rsidR="004522BB">
          <w:t>complete survey days where all four major haulouts were visited were included in haulout abundance calculations</w:t>
        </w:r>
      </w:ins>
      <w:r w:rsidR="00C066F6">
        <w:t xml:space="preserve">. </w:t>
      </w:r>
      <w:r>
        <w:t>During surveys</w:t>
      </w:r>
      <w:r w:rsidR="0059015E">
        <w:t>,</w:t>
      </w:r>
      <w:r w:rsidR="004F761D">
        <w:t xml:space="preserve"> </w:t>
      </w:r>
      <w:r w:rsidR="00563CF1">
        <w:t xml:space="preserve">we </w:t>
      </w:r>
      <w:r w:rsidR="00C339A7">
        <w:t xml:space="preserve">counted </w:t>
      </w:r>
      <w:r w:rsidR="005B42E9">
        <w:t xml:space="preserve">actively </w:t>
      </w:r>
      <w:r w:rsidR="004F761D">
        <w:t xml:space="preserve">entangled individuals and </w:t>
      </w:r>
      <w:r w:rsidR="004F761D">
        <w:lastRenderedPageBreak/>
        <w:t>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r w:rsidR="009951FD">
        <w:t xml:space="preserve"> </w:t>
      </w:r>
      <w:r w:rsidR="001B19E5">
        <w:t xml:space="preserve">Entanglement and count data are publicly available through Mendeley Data </w:t>
      </w:r>
      <w:r w:rsidR="001B19E5">
        <w:fldChar w:fldCharType="begin" w:fldLock="1"/>
      </w:r>
      <w:r w:rsidR="006B3402">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sidR="001B19E5">
        <w:fldChar w:fldCharType="separate"/>
      </w:r>
      <w:r w:rsidR="001B19E5" w:rsidRPr="001B19E5">
        <w:rPr>
          <w:noProof/>
        </w:rPr>
        <w:t>[21]</w:t>
      </w:r>
      <w:r w:rsidR="001B19E5">
        <w:fldChar w:fldCharType="end"/>
      </w:r>
      <w:r w:rsidR="001B19E5">
        <w:t>.</w:t>
      </w:r>
    </w:p>
    <w:p w14:paraId="3BA6BC32" w14:textId="620FAB5A" w:rsidR="00BD47E5" w:rsidRDefault="00A8695D" w:rsidP="004730EF">
      <w:pPr>
        <w:pStyle w:val="Caption"/>
      </w:pPr>
      <w:r>
        <w:t xml:space="preserve">Fig </w:t>
      </w:r>
      <w:fldSimple w:instr=" SEQ Figure \* ARABIC ">
        <w:r w:rsidR="008D0DD4">
          <w:rPr>
            <w:noProof/>
          </w:rPr>
          <w:t>1</w:t>
        </w:r>
      </w:fldSimple>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 xml:space="preserve">surveyed for entangled individuals: </w:t>
      </w:r>
      <w:proofErr w:type="spellStart"/>
      <w:r w:rsidRPr="006B0505">
        <w:t>Tatoosh</w:t>
      </w:r>
      <w:proofErr w:type="spellEnd"/>
      <w:r w:rsidRPr="006B0505">
        <w:t xml:space="preserve"> Island, the </w:t>
      </w:r>
      <w:proofErr w:type="spellStart"/>
      <w:r w:rsidRPr="006B0505">
        <w:t>Bodelteh</w:t>
      </w:r>
      <w:proofErr w:type="spellEnd"/>
      <w:r w:rsidRPr="006B0505">
        <w:t xml:space="preserve"> Islands, Carroll Island, and Sea Lion Rock.</w:t>
      </w:r>
    </w:p>
    <w:p w14:paraId="285D3228" w14:textId="19FD0B77" w:rsidR="00A56167" w:rsidRDefault="00DE5792" w:rsidP="00A56167">
      <w:pPr>
        <w:pStyle w:val="Heading2"/>
        <w:spacing w:line="480" w:lineRule="auto"/>
      </w:pPr>
      <w:ins w:id="191" w:author="Liz Allyn" w:date="2020-06-03T12:18:00Z">
        <w:r>
          <w:t xml:space="preserve">Haulout </w:t>
        </w:r>
      </w:ins>
      <w:ins w:id="192" w:author="Liz Allyn" w:date="2020-07-07T13:35:00Z">
        <w:r w:rsidR="00860639">
          <w:t>a</w:t>
        </w:r>
      </w:ins>
      <w:ins w:id="193" w:author="Liz Allyn" w:date="2020-06-03T12:18:00Z">
        <w:r>
          <w:t>bundance</w:t>
        </w:r>
      </w:ins>
      <w:del w:id="194" w:author="Liz Allyn" w:date="2020-06-03T12:18:00Z">
        <w:r w:rsidR="00A56167" w:rsidDel="00DE5792">
          <w:delText>P</w:delText>
        </w:r>
      </w:del>
      <w:del w:id="195" w:author="Liz Allyn" w:date="2020-06-03T12:17:00Z">
        <w:r w:rsidR="00A56167" w:rsidDel="00DE5792">
          <w:delText>opulation</w:delText>
        </w:r>
      </w:del>
      <w:r w:rsidR="00A56167">
        <w:t xml:space="preserve"> </w:t>
      </w:r>
      <w:ins w:id="196" w:author="Liz Allyn" w:date="2020-07-07T13:35:00Z">
        <w:r w:rsidR="00860639">
          <w:t>t</w:t>
        </w:r>
      </w:ins>
      <w:del w:id="197" w:author="Liz Allyn" w:date="2020-07-07T13:35:00Z">
        <w:r w:rsidR="00A56167" w:rsidDel="00860639">
          <w:delText>T</w:delText>
        </w:r>
      </w:del>
      <w:r w:rsidR="00A56167">
        <w:t>rends</w:t>
      </w:r>
    </w:p>
    <w:p w14:paraId="1A59FA48" w14:textId="74D3FDD8" w:rsidR="00A56167" w:rsidRPr="004A44AE" w:rsidDel="004A44AE" w:rsidRDefault="0073403A" w:rsidP="00A56167">
      <w:pPr>
        <w:spacing w:line="480" w:lineRule="auto"/>
        <w:rPr>
          <w:del w:id="198" w:author="Liz Allyn" w:date="2020-07-07T13:37:00Z"/>
          <w:rFonts w:ascii="Cambria Math" w:hAnsi="Cambria Math"/>
          <w:i/>
          <w:rPrChange w:id="199" w:author="Liz Allyn" w:date="2020-07-07T13:37:00Z">
            <w:rPr>
              <w:del w:id="200" w:author="Liz Allyn" w:date="2020-07-07T13:37:00Z"/>
            </w:rPr>
          </w:rPrChange>
        </w:rPr>
      </w:pPr>
      <w:ins w:id="201" w:author="Liz Allyn" w:date="2020-07-01T15:58:00Z">
        <w:r>
          <w:t>We</w:t>
        </w:r>
      </w:ins>
      <w:ins w:id="202" w:author="Liz Allyn" w:date="2020-06-30T14:53:00Z">
        <w:r w:rsidR="00B33635">
          <w:t xml:space="preserve"> calculate</w:t>
        </w:r>
      </w:ins>
      <w:ins w:id="203" w:author="Liz Allyn" w:date="2020-07-01T15:58:00Z">
        <w:r>
          <w:t>d</w:t>
        </w:r>
      </w:ins>
      <w:ins w:id="204" w:author="Liz Allyn" w:date="2020-06-30T14:53:00Z">
        <w:r w:rsidR="00B33635">
          <w:t xml:space="preserve"> an average rate of haulout abundance </w:t>
        </w:r>
      </w:ins>
      <w:ins w:id="205" w:author="Liz Allyn" w:date="2020-07-01T15:58:00Z">
        <w:r>
          <w:t>change</w:t>
        </w:r>
      </w:ins>
      <w:ins w:id="206" w:author="Liz Allyn" w:date="2020-06-30T14:53:00Z">
        <w:r w:rsidR="00B33635">
          <w:t xml:space="preserve"> for </w:t>
        </w:r>
      </w:ins>
      <w:ins w:id="207" w:author="Liz Allyn" w:date="2020-06-30T14:54:00Z">
        <w:r w:rsidR="00B33635">
          <w:t>California and Steller sea lions on the northern Washington coast</w:t>
        </w:r>
      </w:ins>
      <w:ins w:id="208" w:author="Liz Allyn" w:date="2020-07-01T15:58:00Z">
        <w:r w:rsidR="00390EDA">
          <w:t xml:space="preserve"> for 2010-2018 using surveys of four major haulout complexes</w:t>
        </w:r>
      </w:ins>
      <w:ins w:id="209" w:author="Liz Allyn" w:date="2020-07-02T13:59:00Z">
        <w:r w:rsidR="0009693C">
          <w:t xml:space="preserve"> (Fig 1)</w:t>
        </w:r>
      </w:ins>
      <w:ins w:id="210" w:author="Liz Allyn" w:date="2020-06-30T14:54:00Z">
        <w:r w:rsidR="00B33635">
          <w:t xml:space="preserve">. Our survey effort was greatest during the summer and early fall when sea conditions were most predictable (Table 1). </w:t>
        </w:r>
      </w:ins>
      <w:ins w:id="211" w:author="Liz Allyn" w:date="2020-06-30T14:55:00Z">
        <w:r w:rsidR="0023569D">
          <w:t>T</w:t>
        </w:r>
      </w:ins>
      <w:ins w:id="212" w:author="Liz Allyn" w:date="2020-06-30T14:54:00Z">
        <w:r w:rsidR="0023569D">
          <w:t>o avoid disproportionately representing times of the year when more survey effort was conducted</w:t>
        </w:r>
      </w:ins>
      <w:ins w:id="213" w:author="Liz Allyn" w:date="2020-06-30T14:55:00Z">
        <w:r w:rsidR="0023569D">
          <w:t>, t</w:t>
        </w:r>
      </w:ins>
      <w:ins w:id="214" w:author="Liz Allyn" w:date="2020-06-03T12:19:00Z">
        <w:r w:rsidR="003D09ED">
          <w:t>rends in</w:t>
        </w:r>
      </w:ins>
      <w:ins w:id="215" w:author="Liz Allyn" w:date="2020-06-24T11:08:00Z">
        <w:r w:rsidR="00136313">
          <w:t xml:space="preserve"> local</w:t>
        </w:r>
      </w:ins>
      <w:ins w:id="216" w:author="Liz Allyn" w:date="2020-06-03T12:19:00Z">
        <w:r w:rsidR="003D09ED">
          <w:t xml:space="preserve"> h</w:t>
        </w:r>
      </w:ins>
      <w:ins w:id="217" w:author="Liz Allyn" w:date="2020-06-03T12:17:00Z">
        <w:r w:rsidR="00DE5792">
          <w:t>aulout abundance</w:t>
        </w:r>
      </w:ins>
      <w:del w:id="218" w:author="Liz Allyn" w:date="2020-06-03T12:17:00Z">
        <w:r w:rsidR="00A56167" w:rsidDel="00DE5792">
          <w:delText>Population</w:delText>
        </w:r>
      </w:del>
      <w:del w:id="219" w:author="Liz Allyn" w:date="2020-06-03T12:19:00Z">
        <w:r w:rsidR="00A56167" w:rsidDel="003D09ED">
          <w:delText xml:space="preserve"> trends</w:delText>
        </w:r>
      </w:del>
      <w:r w:rsidR="00A56167">
        <w:t xml:space="preserve"> were calculated using a three-step process. First, for each species we pooled the counts from the four major haulout complexes on days when all four haulout</w:t>
      </w:r>
      <w:ins w:id="220" w:author="Liz Allyn" w:date="2020-07-01T15:59:00Z">
        <w:r w:rsidR="00390EDA">
          <w:t xml:space="preserve"> complexes</w:t>
        </w:r>
      </w:ins>
      <w:del w:id="221" w:author="Liz Allyn" w:date="2020-07-01T15:59:00Z">
        <w:r w:rsidR="00A56167" w:rsidDel="00390EDA">
          <w:delText>s</w:delText>
        </w:r>
      </w:del>
      <w:r w:rsidR="00A56167">
        <w:t xml:space="preserve"> were visited</w:t>
      </w:r>
      <w:ins w:id="222" w:author="Liz Allyn" w:date="2020-06-03T10:17:00Z">
        <w:r w:rsidR="00F539A9">
          <w:t xml:space="preserve"> (a ‘complete survey day’)</w:t>
        </w:r>
      </w:ins>
      <w:r w:rsidR="00A56167">
        <w:t xml:space="preserve">. Next, we averaged all complete survey days within </w:t>
      </w:r>
      <w:ins w:id="223" w:author="Liz Allyn" w:date="2020-06-30T14:49:00Z">
        <w:r w:rsidR="00C05078">
          <w:t>each</w:t>
        </w:r>
      </w:ins>
      <w:del w:id="224" w:author="Liz Allyn" w:date="2020-06-30T14:49:00Z">
        <w:r w:rsidR="00A56167" w:rsidDel="00C05078">
          <w:delText>a</w:delText>
        </w:r>
      </w:del>
      <w:r w:rsidR="00A56167">
        <w:t xml:space="preserve"> month</w:t>
      </w:r>
      <w:ins w:id="225" w:author="Liz Allyn" w:date="2020-06-30T14:49:00Z">
        <w:r w:rsidR="00C05078">
          <w:t xml:space="preserve"> of the 9-year study period</w:t>
        </w:r>
      </w:ins>
      <w:del w:id="226" w:author="Liz Allyn" w:date="2020-06-30T14:49:00Z">
        <w:r w:rsidR="00A56167" w:rsidDel="00C05078">
          <w:delText xml:space="preserve"> for a monthly average</w:delText>
        </w:r>
      </w:del>
      <w:r w:rsidR="00A56167">
        <w:t xml:space="preserve">. Last, we </w:t>
      </w:r>
      <w:del w:id="227" w:author="Liz Allyn" w:date="2020-06-24T14:17:00Z">
        <w:r w:rsidR="00A56167" w:rsidDel="00CB49EB">
          <w:delText xml:space="preserve">averaged </w:delText>
        </w:r>
      </w:del>
      <w:ins w:id="228" w:author="Liz Allyn" w:date="2020-06-24T14:17:00Z">
        <w:r w:rsidR="00CB49EB">
          <w:t xml:space="preserve">took the mean of </w:t>
        </w:r>
      </w:ins>
      <w:r w:rsidR="00A56167">
        <w:t>the</w:t>
      </w:r>
      <w:del w:id="229" w:author="Liz Allyn" w:date="2020-06-24T14:17:00Z">
        <w:r w:rsidR="00A56167" w:rsidDel="00CB49EB">
          <w:delText xml:space="preserve"> mean</w:delText>
        </w:r>
      </w:del>
      <w:r w:rsidR="00A56167">
        <w:t xml:space="preserve"> monthly </w:t>
      </w:r>
      <w:ins w:id="230" w:author="Liz Allyn" w:date="2020-06-24T14:17:00Z">
        <w:r w:rsidR="00CB49EB">
          <w:t>averages</w:t>
        </w:r>
      </w:ins>
      <w:del w:id="231" w:author="Liz Allyn" w:date="2020-06-24T14:17:00Z">
        <w:r w:rsidR="00A56167" w:rsidDel="00CB49EB">
          <w:delText>counts</w:delText>
        </w:r>
      </w:del>
      <w:r w:rsidR="00A56167">
        <w:t xml:space="preserve"> </w:t>
      </w:r>
      <w:ins w:id="232" w:author="Liz Allyn" w:date="2020-06-30T14:50:00Z">
        <w:r w:rsidR="0091335D">
          <w:t xml:space="preserve">within each year </w:t>
        </w:r>
      </w:ins>
      <w:r w:rsidR="00A56167">
        <w:t xml:space="preserve">for an annual estimate of the average </w:t>
      </w:r>
      <w:ins w:id="233" w:author="Liz Allyn" w:date="2020-06-03T10:16:00Z">
        <w:r w:rsidR="00F539A9">
          <w:t>abundance</w:t>
        </w:r>
      </w:ins>
      <w:del w:id="234" w:author="Liz Allyn" w:date="2020-06-03T10:16:00Z">
        <w:r w:rsidR="00A56167" w:rsidDel="00F539A9">
          <w:delText>number</w:delText>
        </w:r>
      </w:del>
      <w:r w:rsidR="00A56167">
        <w:t xml:space="preserve"> of Steller and California sea lions using the four major haulout complexes</w:t>
      </w:r>
      <w:del w:id="235" w:author="Liz Allyn" w:date="2020-06-30T14:50:00Z">
        <w:r w:rsidR="00A56167" w:rsidDel="00EA312E">
          <w:delText xml:space="preserve"> over the study duration</w:delText>
        </w:r>
      </w:del>
      <w:r w:rsidR="00A56167">
        <w:t>. The observed change</w:t>
      </w:r>
      <w:ins w:id="236" w:author="Liz Allyn" w:date="2020-06-25T16:42:00Z">
        <w:r w:rsidR="005F456F">
          <w:t>s</w:t>
        </w:r>
      </w:ins>
      <w:r w:rsidR="00A56167">
        <w:t xml:space="preserve"> in annual counts were calculated for each year using the formul</w:t>
      </w:r>
      <w:ins w:id="237" w:author="Liz Allyn" w:date="2020-07-07T13:38:00Z">
        <w:r w:rsidR="004A44AE">
          <w:t xml:space="preserve">a </w:t>
        </w:r>
      </w:ins>
      <w:del w:id="238" w:author="Liz Allyn" w:date="2020-07-07T13:38:00Z">
        <w:r w:rsidR="00A56167" w:rsidDel="004A44AE">
          <w:delText>a</w:delText>
        </w:r>
      </w:del>
      <m:oMath>
        <m:r>
          <w:ins w:id="239" w:author="Liz Allyn" w:date="2020-07-07T13:37:00Z">
            <w:rPr>
              <w:rFonts w:ascii="Cambria Math" w:eastAsiaTheme="minorEastAsia" w:hAnsi="Cambria Math"/>
            </w:rPr>
            <m:t xml:space="preserve"> </m:t>
          </w:ins>
        </m:r>
      </m:oMath>
    </w:p>
    <w:p w14:paraId="08E35628" w14:textId="7BE4A2C6" w:rsidR="00A56167" w:rsidDel="004A44AE" w:rsidRDefault="00FB4D57" w:rsidP="00A56167">
      <w:pPr>
        <w:spacing w:line="480" w:lineRule="auto"/>
        <w:jc w:val="center"/>
        <w:rPr>
          <w:del w:id="240" w:author="Liz Allyn" w:date="2020-07-07T13:37:00Z"/>
          <w:rFonts w:eastAsiaTheme="minorEastAsia"/>
        </w:rPr>
      </w:pPr>
      <m:oMath>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A56167">
        <w:rPr>
          <w:rFonts w:eastAsiaTheme="minorEastAsia"/>
        </w:rPr>
        <w:t xml:space="preserve"> </w:t>
      </w:r>
    </w:p>
    <w:p w14:paraId="0E2D9130" w14:textId="6F479BCB" w:rsidR="00A56167" w:rsidRDefault="00A56167" w:rsidP="00886B4B">
      <w:pPr>
        <w:spacing w:line="480" w:lineRule="auto"/>
      </w:pPr>
      <w:r>
        <w:rPr>
          <w:rFonts w:eastAsiaTheme="minorEastAsia"/>
        </w:rPr>
        <w:lastRenderedPageBreak/>
        <w:t xml:space="preserve">where </w:t>
      </w:r>
      <w:r w:rsidR="000D5646" w:rsidRPr="000D5646">
        <w:rPr>
          <w:rFonts w:eastAsiaTheme="minorEastAsia"/>
          <w:i/>
          <w:iCs/>
        </w:rPr>
        <w:t>r</w:t>
      </w:r>
      <w:r w:rsidR="000D5646" w:rsidRPr="000D5646">
        <w:rPr>
          <w:rFonts w:eastAsiaTheme="minorEastAsia"/>
          <w:i/>
          <w:iCs/>
          <w:vertAlign w:val="subscript"/>
        </w:rPr>
        <w:t>t</w:t>
      </w:r>
      <w:r w:rsidR="000D5646">
        <w:rPr>
          <w:rFonts w:eastAsiaTheme="minorEastAsia"/>
        </w:rPr>
        <w:t xml:space="preserve"> is the realized per capita rate of </w:t>
      </w:r>
      <w:ins w:id="241" w:author="Liz Allyn" w:date="2020-06-16T18:29:00Z">
        <w:r w:rsidR="00482B1C">
          <w:rPr>
            <w:rFonts w:eastAsiaTheme="minorEastAsia"/>
          </w:rPr>
          <w:t>haulout abundance</w:t>
        </w:r>
      </w:ins>
      <w:del w:id="242" w:author="Liz Allyn" w:date="2020-06-16T18:29:00Z">
        <w:r w:rsidR="000D5646" w:rsidDel="00482B1C">
          <w:rPr>
            <w:rFonts w:eastAsiaTheme="minorEastAsia"/>
          </w:rPr>
          <w:delText>population</w:delText>
        </w:r>
      </w:del>
      <w:r w:rsidR="000D5646">
        <w:rPr>
          <w:rFonts w:eastAsiaTheme="minorEastAsia"/>
        </w:rPr>
        <w:t xml:space="preserve"> change</w:t>
      </w:r>
      <w:r w:rsidR="00231D6B">
        <w:rPr>
          <w:rFonts w:eastAsiaTheme="minorEastAsia"/>
        </w:rPr>
        <w:t>,</w:t>
      </w:r>
      <w:r w:rsidR="000D5646">
        <w:rPr>
          <w:rFonts w:eastAsiaTheme="minorEastAsia"/>
        </w:rPr>
        <w:t xml:space="preserve"> </w:t>
      </w:r>
      <w:r w:rsidRPr="00553DA4">
        <w:rPr>
          <w:rFonts w:eastAsiaTheme="minorEastAsia"/>
          <w:i/>
        </w:rPr>
        <w:t>t</w:t>
      </w:r>
      <w:r>
        <w:rPr>
          <w:rFonts w:eastAsiaTheme="minorEastAsia"/>
        </w:rPr>
        <w:t xml:space="preserve"> is </w:t>
      </w:r>
      <w:ins w:id="243" w:author="Liz Allyn" w:date="2020-06-30T14:50:00Z">
        <w:r w:rsidR="00EA312E">
          <w:rPr>
            <w:rFonts w:eastAsiaTheme="minorEastAsia"/>
          </w:rPr>
          <w:t xml:space="preserve">the </w:t>
        </w:r>
      </w:ins>
      <w:r>
        <w:rPr>
          <w:rFonts w:eastAsiaTheme="minorEastAsia"/>
        </w:rPr>
        <w:t>year</w:t>
      </w:r>
      <w:r w:rsidR="00231D6B">
        <w:rPr>
          <w:rFonts w:eastAsiaTheme="minorEastAsia"/>
        </w:rPr>
        <w:t>,</w:t>
      </w:r>
      <w:r>
        <w:rPr>
          <w:rFonts w:eastAsiaTheme="minorEastAsia"/>
        </w:rPr>
        <w:t xml:space="preserve"> and </w:t>
      </w:r>
      <w:r w:rsidRPr="00553DA4">
        <w:rPr>
          <w:rFonts w:eastAsiaTheme="minorEastAsia"/>
          <w:i/>
        </w:rPr>
        <w:t>N</w:t>
      </w:r>
      <w:r>
        <w:rPr>
          <w:rFonts w:eastAsiaTheme="minorEastAsia"/>
        </w:rPr>
        <w:t xml:space="preserve"> is the average count for the year</w:t>
      </w:r>
      <w:r w:rsidR="002F1E04">
        <w:t>. The annual rates of change were</w:t>
      </w:r>
      <w:r>
        <w:t xml:space="preserve"> then averaged over all study years to produce the overall average </w:t>
      </w:r>
      <w:r w:rsidR="00F35442">
        <w:t>rate of change in haulout counts</w:t>
      </w:r>
      <w:r>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2686D9FD" w:rsidR="00BE03EA" w:rsidRPr="00635B97" w:rsidRDefault="00BE03EA" w:rsidP="00635B97">
      <w:pPr>
        <w:pStyle w:val="Caption"/>
      </w:pPr>
      <w:r w:rsidRPr="00635B97">
        <w:t xml:space="preserve">Table </w:t>
      </w:r>
      <w:fldSimple w:instr=" SEQ Table \* ARABIC ">
        <w:r w:rsidRPr="00635B97">
          <w:t>1</w:t>
        </w:r>
      </w:fldSimple>
      <w:r w:rsidRPr="00635B97">
        <w:t xml:space="preserve">: The number of </w:t>
      </w:r>
      <w:ins w:id="244" w:author="Liz Allyn" w:date="2020-06-25T16:43:00Z">
        <w:r w:rsidR="00100857" w:rsidRPr="00635B97">
          <w:t xml:space="preserve">sea lion haulout </w:t>
        </w:r>
      </w:ins>
      <w:r w:rsidRPr="00635B97">
        <w:t xml:space="preserve">surveys </w:t>
      </w:r>
      <w:ins w:id="245" w:author="Liz Allyn" w:date="2020-06-25T16:44:00Z">
        <w:r w:rsidR="00100857" w:rsidRPr="00635B97">
          <w:t xml:space="preserve">in northern Washington </w:t>
        </w:r>
      </w:ins>
      <w:r w:rsidRPr="00635B97">
        <w:t>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632BBD">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632BBD">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632BBD">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632BBD">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632BBD">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632BBD">
        <w:trPr>
          <w:trHeight w:val="300"/>
        </w:trPr>
        <w:tc>
          <w:tcPr>
            <w:tcW w:w="168" w:type="pct"/>
            <w:vMerge/>
            <w:tcBorders>
              <w:left w:val="nil"/>
              <w:right w:val="nil"/>
            </w:tcBorders>
          </w:tcPr>
          <w:p w14:paraId="58332EBF"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632BBD">
        <w:trPr>
          <w:trHeight w:val="300"/>
        </w:trPr>
        <w:tc>
          <w:tcPr>
            <w:tcW w:w="168" w:type="pct"/>
            <w:vMerge/>
            <w:tcBorders>
              <w:left w:val="nil"/>
              <w:right w:val="nil"/>
            </w:tcBorders>
          </w:tcPr>
          <w:p w14:paraId="57AF81B1"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632BBD">
        <w:trPr>
          <w:trHeight w:val="300"/>
        </w:trPr>
        <w:tc>
          <w:tcPr>
            <w:tcW w:w="168" w:type="pct"/>
            <w:vMerge/>
            <w:tcBorders>
              <w:left w:val="nil"/>
              <w:right w:val="nil"/>
            </w:tcBorders>
          </w:tcPr>
          <w:p w14:paraId="4655D31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632BBD">
        <w:trPr>
          <w:trHeight w:val="300"/>
        </w:trPr>
        <w:tc>
          <w:tcPr>
            <w:tcW w:w="168" w:type="pct"/>
            <w:vMerge/>
            <w:tcBorders>
              <w:left w:val="nil"/>
              <w:right w:val="nil"/>
            </w:tcBorders>
          </w:tcPr>
          <w:p w14:paraId="1FC053C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632BBD">
        <w:trPr>
          <w:trHeight w:val="300"/>
        </w:trPr>
        <w:tc>
          <w:tcPr>
            <w:tcW w:w="168" w:type="pct"/>
            <w:vMerge/>
            <w:tcBorders>
              <w:left w:val="nil"/>
              <w:right w:val="nil"/>
            </w:tcBorders>
          </w:tcPr>
          <w:p w14:paraId="6BA6AC7D"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632BBD">
        <w:trPr>
          <w:trHeight w:val="300"/>
        </w:trPr>
        <w:tc>
          <w:tcPr>
            <w:tcW w:w="168" w:type="pct"/>
            <w:vMerge/>
            <w:tcBorders>
              <w:left w:val="nil"/>
              <w:right w:val="nil"/>
            </w:tcBorders>
          </w:tcPr>
          <w:p w14:paraId="162D1EC5"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632BBD">
        <w:trPr>
          <w:trHeight w:val="300"/>
        </w:trPr>
        <w:tc>
          <w:tcPr>
            <w:tcW w:w="168" w:type="pct"/>
            <w:vMerge/>
            <w:tcBorders>
              <w:left w:val="nil"/>
              <w:right w:val="nil"/>
            </w:tcBorders>
          </w:tcPr>
          <w:p w14:paraId="7FEB88E0"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632BBD">
        <w:trPr>
          <w:trHeight w:val="300"/>
        </w:trPr>
        <w:tc>
          <w:tcPr>
            <w:tcW w:w="168" w:type="pct"/>
            <w:vMerge/>
            <w:tcBorders>
              <w:left w:val="nil"/>
              <w:bottom w:val="nil"/>
              <w:right w:val="nil"/>
            </w:tcBorders>
          </w:tcPr>
          <w:p w14:paraId="0C90C65C"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632BBD">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632BBD">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5A1BDF87" w:rsidR="00A8695D" w:rsidRDefault="00A8695D" w:rsidP="00CA40D3">
      <w:pPr>
        <w:pStyle w:val="Heading2"/>
        <w:spacing w:line="480" w:lineRule="auto"/>
      </w:pPr>
      <w:r>
        <w:t xml:space="preserve">Entanglement </w:t>
      </w:r>
      <w:ins w:id="246" w:author="Liz Allyn" w:date="2020-07-07T13:35:00Z">
        <w:r w:rsidR="00860639">
          <w:t>r</w:t>
        </w:r>
      </w:ins>
      <w:del w:id="247" w:author="Liz Allyn" w:date="2020-07-07T13:35:00Z">
        <w:r w:rsidDel="00860639">
          <w:delText>R</w:delText>
        </w:r>
      </w:del>
      <w:r>
        <w:t>ates</w:t>
      </w:r>
    </w:p>
    <w:p w14:paraId="65DEE6A5" w14:textId="6EAAAC20" w:rsidR="008D1B29" w:rsidRDefault="00A24C46" w:rsidP="00CA40D3">
      <w:pPr>
        <w:spacing w:line="480" w:lineRule="auto"/>
      </w:pPr>
      <w:ins w:id="248" w:author="Liz Allyn" w:date="2020-07-01T15:59:00Z">
        <w:r>
          <w:t>We</w:t>
        </w:r>
      </w:ins>
      <w:del w:id="249" w:author="Liz Allyn" w:date="2020-06-30T14:55:00Z">
        <w:r w:rsidR="00712105" w:rsidDel="00162DF6">
          <w:delText xml:space="preserve">Our </w:delText>
        </w:r>
      </w:del>
      <w:del w:id="250" w:author="Liz Allyn" w:date="2020-07-01T15:59:00Z">
        <w:r w:rsidR="00712105" w:rsidDel="00D21EB5">
          <w:delText>goal was to</w:delText>
        </w:r>
      </w:del>
      <w:r w:rsidR="00712105">
        <w:t xml:space="preserve"> calculate</w:t>
      </w:r>
      <w:ins w:id="251" w:author="Liz Allyn" w:date="2020-07-01T15:59:00Z">
        <w:r>
          <w:t>d</w:t>
        </w:r>
      </w:ins>
      <w:r w:rsidR="00712105">
        <w:t xml:space="preserve"> an average</w:t>
      </w:r>
      <w:del w:id="252" w:author="Liz Allyn" w:date="2020-06-24T14:19:00Z">
        <w:r w:rsidR="00712105" w:rsidDel="008C772B">
          <w:delText xml:space="preserve"> annual</w:delText>
        </w:r>
      </w:del>
      <w:r w:rsidR="00712105">
        <w:t xml:space="preserve"> entanglement rate for California and Steller sea lions for the northern Washington coast</w:t>
      </w:r>
      <w:ins w:id="253" w:author="Liz Allyn" w:date="2020-07-01T16:00:00Z">
        <w:r>
          <w:t xml:space="preserve"> using counts of entangled sea lions and total haulout complex counts</w:t>
        </w:r>
      </w:ins>
      <w:r w:rsidR="00712105">
        <w:t>. Our survey effort was greatest during the summer and early fall when sea conditions were most predictable</w:t>
      </w:r>
      <w:r w:rsidR="00B32DE9">
        <w:t xml:space="preserve"> (Table 1)</w:t>
      </w:r>
      <w:r w:rsidR="00712105">
        <w:t xml:space="preserve">. In order to ensure that our calculated </w:t>
      </w:r>
      <w:ins w:id="254" w:author="Liz Allyn" w:date="2020-06-24T14:20:00Z">
        <w:r w:rsidR="002C3EE8">
          <w:t xml:space="preserve">annual </w:t>
        </w:r>
      </w:ins>
      <w:r w:rsidR="00712105">
        <w:t>entanglement rate</w:t>
      </w:r>
      <w:ins w:id="255" w:author="Liz Allyn" w:date="2020-06-24T14:20:00Z">
        <w:r w:rsidR="002C3EE8">
          <w:t>s</w:t>
        </w:r>
      </w:ins>
      <w:r w:rsidR="00712105">
        <w:t xml:space="preserve"> w</w:t>
      </w:r>
      <w:ins w:id="256" w:author="Liz Allyn" w:date="2020-06-24T14:20:00Z">
        <w:r w:rsidR="002C3EE8">
          <w:t>ere</w:t>
        </w:r>
      </w:ins>
      <w:del w:id="257" w:author="Liz Allyn" w:date="2020-06-24T14:20:00Z">
        <w:r w:rsidR="00712105" w:rsidDel="002C3EE8">
          <w:delText>as</w:delText>
        </w:r>
      </w:del>
      <w:r w:rsidR="00712105">
        <w:t xml:space="preserve"> </w:t>
      </w:r>
      <w:r w:rsidR="00712105">
        <w:lastRenderedPageBreak/>
        <w:t xml:space="preserve">representative of the year, and not </w:t>
      </w:r>
      <w:ins w:id="258" w:author="Liz Allyn" w:date="2020-06-16T18:30:00Z">
        <w:r w:rsidR="00F63500">
          <w:t>disproportionately representing</w:t>
        </w:r>
      </w:ins>
      <w:del w:id="259" w:author="Liz Allyn" w:date="2020-06-16T18:30:00Z">
        <w:r w:rsidR="00712105" w:rsidDel="00F63500">
          <w:delText>bias</w:delText>
        </w:r>
      </w:del>
      <w:del w:id="260" w:author="Liz Allyn" w:date="2020-06-16T18:29:00Z">
        <w:r w:rsidR="00712105" w:rsidDel="00F63500">
          <w:delText>ed to</w:delText>
        </w:r>
      </w:del>
      <w:r w:rsidR="00712105">
        <w:t xml:space="preserve"> time periods when we had more surveys, we calculated average yearly entanglement rates using a multistep process. Counts of the total number of individuals hauled out and counts of entangled individuals</w:t>
      </w:r>
      <w:r w:rsidR="00C038FB">
        <w:t xml:space="preserve">, including both active and inactive entanglements </w:t>
      </w:r>
      <w:ins w:id="261" w:author="Liz Allyn" w:date="2020-06-25T16:45:00Z">
        <w:r w:rsidR="00F67332">
          <w:t>recorded</w:t>
        </w:r>
      </w:ins>
      <w:del w:id="262" w:author="Liz Allyn" w:date="2020-06-25T16:45:00Z">
        <w:r w:rsidR="00C038FB" w:rsidDel="00F67332">
          <w:delText>taken</w:delText>
        </w:r>
      </w:del>
      <w:r w:rsidR="00C038FB">
        <w:t xml:space="preserve"> from photo</w:t>
      </w:r>
      <w:r w:rsidR="00903951">
        <w:t>g</w:t>
      </w:r>
      <w:r w:rsidR="00C038FB">
        <w:t>raphs and survey notes</w:t>
      </w:r>
      <w:r w:rsidR="00903951">
        <w:t>,</w:t>
      </w:r>
      <w:r w:rsidR="00712105">
        <w:t xml:space="preserve"> were pooled across haulout </w:t>
      </w:r>
      <w:r w:rsidR="00D366E3">
        <w:t xml:space="preserve">complexes </w:t>
      </w:r>
      <w:r w:rsidR="00712105">
        <w:t xml:space="preserve">within survey days, and an entanglement rate was calculated for each survey day by dividing the total number of entangled individuals by the total count. Average </w:t>
      </w:r>
      <w:r w:rsidR="004A20E9">
        <w:t xml:space="preserve">entanglement </w:t>
      </w:r>
      <w:r w:rsidR="00712105">
        <w:t>rates were then calculated for each month of the nine-year study perio</w:t>
      </w:r>
      <w:r w:rsidR="004A20E9">
        <w:t xml:space="preserve">d. The </w:t>
      </w:r>
      <w:r w:rsidR="00903951">
        <w:t>mean</w:t>
      </w:r>
      <w:r w:rsidR="004A20E9">
        <w:t xml:space="preserve"> rates for each month of the study were</w:t>
      </w:r>
      <w:r w:rsidR="00712105">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rsidR="00712105">
        <w:t>to discern seasonal and annual patterns</w:t>
      </w:r>
      <w:r w:rsidR="005F2267">
        <w:t xml:space="preserve">, which were analyzed using </w:t>
      </w:r>
      <w:r w:rsidR="00651661">
        <w:t xml:space="preserve">single-factor </w:t>
      </w:r>
      <w:r w:rsidR="005F2267">
        <w:t>ANOVA</w:t>
      </w:r>
      <w:r w:rsidR="00CF48EF">
        <w:t xml:space="preserve"> and Tukey-Kramer post-hoc tests</w:t>
      </w:r>
      <w:r w:rsidR="005F2267">
        <w:t xml:space="preserve">. </w:t>
      </w:r>
      <w:r w:rsidR="00712105">
        <w:t xml:space="preserve">An overall average entanglement rate was calculated for each species by taking the average of the monthly </w:t>
      </w:r>
      <w:r w:rsidR="00903951">
        <w:t>mean</w:t>
      </w:r>
      <w:r w:rsidR="00712105">
        <w:t xml:space="preserve"> entanglement rates.</w:t>
      </w:r>
      <w:r w:rsidR="00C20A8E">
        <w:t xml:space="preserve"> </w:t>
      </w:r>
      <w:del w:id="263" w:author="Liz Allyn" w:date="2020-06-22T15:09:00Z">
        <w:r w:rsidR="00807CDE" w:rsidDel="00F35582">
          <w:delText xml:space="preserve">We used a </w:delText>
        </w:r>
        <w:r w:rsidR="00532FF3" w:rsidDel="00F35582">
          <w:delText>p</w:delText>
        </w:r>
        <w:r w:rsidR="00807CDE" w:rsidDel="00F35582">
          <w:delText xml:space="preserve">aired </w:delText>
        </w:r>
        <w:r w:rsidR="00F62065" w:rsidDel="00F35582">
          <w:delText xml:space="preserve">two-tailed </w:delText>
        </w:r>
        <w:r w:rsidR="00532FF3" w:rsidDel="00F35582">
          <w:delText>t</w:delText>
        </w:r>
        <w:r w:rsidR="00807CDE" w:rsidDel="00F35582">
          <w:delText xml:space="preserve">-test to compare the average entanglement rate for Steller and California sea lions with monthly averages (n=12) as our sampling unit. </w:delText>
        </w:r>
      </w:del>
      <w:r w:rsidR="0008464F" w:rsidRPr="0008464F">
        <w:t xml:space="preserve">We conducted a literature review to </w:t>
      </w:r>
      <w:r w:rsidR="0008464F">
        <w:t>catalog</w:t>
      </w:r>
      <w:r w:rsidR="0008464F" w:rsidRPr="0008464F">
        <w:t xml:space="preserve"> published </w:t>
      </w:r>
      <w:r w:rsidR="0008464F">
        <w:t>entanglement rates</w:t>
      </w:r>
      <w:r w:rsidR="0008464F" w:rsidRPr="0008464F">
        <w:t xml:space="preserve"> for </w:t>
      </w:r>
      <w:r w:rsidR="0008464F">
        <w:t xml:space="preserve">California and Steller sea lions along with other </w:t>
      </w:r>
      <w:r w:rsidR="00350472">
        <w:t>otariid</w:t>
      </w:r>
      <w:r w:rsidR="0008464F">
        <w:t xml:space="preserve"> species</w:t>
      </w:r>
      <w:r w:rsidR="0008464F" w:rsidRPr="0008464F">
        <w:t xml:space="preserve"> to provide </w:t>
      </w:r>
      <w:r w:rsidR="0008464F">
        <w:t>a</w:t>
      </w:r>
      <w:r w:rsidR="0008464F" w:rsidRPr="0008464F">
        <w:t xml:space="preserve"> compar</w:t>
      </w:r>
      <w:r w:rsidR="0008464F">
        <w:t>ison</w:t>
      </w:r>
      <w:r w:rsidR="0008464F" w:rsidRPr="0008464F">
        <w:t xml:space="preserve"> to our calculated rates</w:t>
      </w:r>
      <w:r w:rsidR="0008464F">
        <w:t>.</w:t>
      </w:r>
    </w:p>
    <w:p w14:paraId="3551314F" w14:textId="001FBCCD" w:rsidR="00A8695D" w:rsidRDefault="00C55ED6" w:rsidP="00CA40D3">
      <w:pPr>
        <w:pStyle w:val="Heading2"/>
        <w:spacing w:line="480" w:lineRule="auto"/>
      </w:pPr>
      <w:r>
        <w:t>Photo</w:t>
      </w:r>
      <w:r w:rsidR="00A8695D">
        <w:t xml:space="preserve"> </w:t>
      </w:r>
      <w:ins w:id="264" w:author="Liz Allyn" w:date="2020-07-07T13:36:00Z">
        <w:r w:rsidR="00860639">
          <w:t>a</w:t>
        </w:r>
      </w:ins>
      <w:del w:id="265" w:author="Liz Allyn" w:date="2020-07-07T13:36:00Z">
        <w:r w:rsidR="00A8695D" w:rsidDel="00860639">
          <w:delText>A</w:delText>
        </w:r>
      </w:del>
      <w:r w:rsidR="00A8695D">
        <w:t>nalysis</w:t>
      </w:r>
    </w:p>
    <w:p w14:paraId="4B2885B3" w14:textId="1043E8ED"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266"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266"/>
      <w:r w:rsidR="00C55ED6">
        <w:t>The proportion</w:t>
      </w:r>
      <w:ins w:id="267" w:author="Liz Allyn" w:date="2020-06-25T16:46:00Z">
        <w:r w:rsidR="009F2546">
          <w:t>s</w:t>
        </w:r>
      </w:ins>
      <w:r w:rsidR="00C55ED6">
        <w:t xml:space="preserve"> of entangled individuals in each sex and age class were calculated.</w:t>
      </w:r>
    </w:p>
    <w:p w14:paraId="6EAABEA4" w14:textId="2647A1AE" w:rsidR="00A8695D" w:rsidRDefault="0089338A" w:rsidP="00CA40D3">
      <w:pPr>
        <w:spacing w:line="480" w:lineRule="auto"/>
        <w:rPr>
          <w:ins w:id="268" w:author="Liz Allyn" w:date="2020-07-01T15:09:00Z"/>
        </w:rPr>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ins w:id="269" w:author="Liz Allyn" w:date="2020-07-01T15:09:00Z">
        <w:r w:rsidR="008374A9">
          <w:t xml:space="preserve"> (Fig 2)</w:t>
        </w:r>
      </w:ins>
      <w:r>
        <w:t>.</w:t>
      </w:r>
      <w:r w:rsidR="00B96516">
        <w:t xml:space="preserve"> </w:t>
      </w:r>
      <w:r w:rsidR="001112CA">
        <w:t>Salmon flashers are</w:t>
      </w:r>
      <w:r w:rsidR="00144A77">
        <w:t xml:space="preserve"> </w:t>
      </w:r>
      <w:r w:rsidR="00144A77">
        <w:lastRenderedPageBreak/>
        <w:t xml:space="preserve">plastic </w:t>
      </w:r>
      <w:r w:rsidR="00A87CEA">
        <w:t xml:space="preserve">or metal </w:t>
      </w:r>
      <w:r w:rsidR="00144A77">
        <w:t xml:space="preserve">attractants attached to a line </w:t>
      </w:r>
      <w:r w:rsidR="00933504">
        <w:t xml:space="preserve">with a </w:t>
      </w:r>
      <w:r w:rsidR="00A87CEA">
        <w:t>60</w:t>
      </w:r>
      <w:r w:rsidR="0063021C">
        <w:t xml:space="preserve"> – 200</w:t>
      </w:r>
      <w:r w:rsidR="00A87CEA">
        <w:t xml:space="preserve">cm </w:t>
      </w:r>
      <w:r w:rsidR="00933504">
        <w:t xml:space="preserve">leader </w:t>
      </w:r>
      <w:r w:rsidR="001D1C26">
        <w:t>ahead of</w:t>
      </w:r>
      <w:r w:rsidR="00144A77">
        <w:t xml:space="preserve"> the </w:t>
      </w:r>
      <w:r w:rsidR="00A87CEA">
        <w:t>lure or baited hook</w:t>
      </w:r>
      <w:r w:rsidR="0048358F">
        <w:t>. The hook</w:t>
      </w:r>
      <w:ins w:id="270" w:author="Liz Allyn" w:date="2020-06-25T16:47:00Z">
        <w:r w:rsidR="00AD24CC">
          <w:t xml:space="preserve"> </w:t>
        </w:r>
      </w:ins>
      <w:del w:id="271" w:author="Liz Allyn" w:date="2020-06-25T16:47:00Z">
        <w:r w:rsidR="0048358F" w:rsidDel="00AD24CC">
          <w:delText xml:space="preserve"> from the lure or baited hook </w:delText>
        </w:r>
      </w:del>
      <w:r w:rsidR="0048358F">
        <w:t>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w:t>
      </w:r>
      <w:del w:id="272" w:author="Liz Allyn" w:date="2020-06-24T14:23:00Z">
        <w:r w:rsidR="00395EE6" w:rsidDel="00976B9C">
          <w:delText xml:space="preserve"> </w:delText>
        </w:r>
        <w:r w:rsidR="00E468B2" w:rsidDel="00976B9C">
          <w:delText>but</w:delText>
        </w:r>
      </w:del>
      <w:r w:rsidR="00E468B2">
        <w:t xml:space="preserve"> where</w:t>
      </w:r>
      <w:r w:rsidR="00395EE6">
        <w:t xml:space="preserve"> no </w:t>
      </w:r>
      <w:ins w:id="273" w:author="Liz Allyn" w:date="2020-06-10T12:57:00Z">
        <w:r w:rsidR="00BB7099">
          <w:t>material</w:t>
        </w:r>
      </w:ins>
      <w:del w:id="274" w:author="Liz Allyn" w:date="2020-06-10T12:57:00Z">
        <w:r w:rsidR="00395EE6" w:rsidDel="00BB7099">
          <w:delText>debris</w:delText>
        </w:r>
      </w:del>
      <w:r w:rsidR="00395EE6">
        <w:t xml:space="preserve">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w:t>
      </w:r>
      <w:r w:rsidR="00D53644">
        <w:t>summarized and reported</w:t>
      </w:r>
      <w:r w:rsidR="001A438E">
        <w:t xml:space="preserve"> </w:t>
      </w:r>
      <w:r w:rsidR="00744C2A">
        <w:t xml:space="preserve">over months </w:t>
      </w:r>
      <w:r w:rsidR="00225B81">
        <w:t>and</w:t>
      </w:r>
      <w:r w:rsidR="00744C2A">
        <w:t xml:space="preserve"> years </w:t>
      </w:r>
      <w:r w:rsidR="001A438E">
        <w:t>to</w:t>
      </w:r>
      <w:r w:rsidR="00D53644">
        <w:t xml:space="preserve"> observe</w:t>
      </w:r>
      <w:r w:rsidR="001A438E">
        <w:t xml:space="preserve"> </w:t>
      </w:r>
      <w:r w:rsidR="002722B9">
        <w:t>trends in material occurrence</w:t>
      </w:r>
      <w:r w:rsidR="008D631F">
        <w:t xml:space="preserve">. </w:t>
      </w:r>
    </w:p>
    <w:p w14:paraId="25125419" w14:textId="33290CA4" w:rsidR="007F1097" w:rsidRPr="00635B97" w:rsidRDefault="007F1097" w:rsidP="00635B97">
      <w:pPr>
        <w:pStyle w:val="Caption"/>
      </w:pPr>
      <w:ins w:id="275" w:author="Liz Allyn" w:date="2020-07-01T15:10:00Z">
        <w:r w:rsidRPr="00635B97">
          <w:t xml:space="preserve">Fig 2: </w:t>
        </w:r>
        <w:r w:rsidRPr="008646F7">
          <w:t>Exa</w:t>
        </w:r>
        <w:r w:rsidRPr="00635B97">
          <w:t xml:space="preserve">mple photographs of entangled Steller and California sea lions observed during small boat surveys of sea lion haulout complexes on the north coast of </w:t>
        </w:r>
        <w:proofErr w:type="spellStart"/>
        <w:r w:rsidRPr="00635B97">
          <w:t>Washingon</w:t>
        </w:r>
        <w:proofErr w:type="spellEnd"/>
        <w:r w:rsidRPr="00635B97">
          <w:t xml:space="preserve"> from 2010-2018</w:t>
        </w:r>
      </w:ins>
      <w:ins w:id="276" w:author="Liz Allyn" w:date="2020-07-01T15:13:00Z">
        <w:r w:rsidR="00F23623" w:rsidRPr="00635B97">
          <w:t>. Clockwise from the top left</w:t>
        </w:r>
      </w:ins>
      <w:ins w:id="277" w:author="Liz Allyn" w:date="2020-07-01T15:10:00Z">
        <w:r w:rsidRPr="00635B97">
          <w:t xml:space="preserve">: a) </w:t>
        </w:r>
      </w:ins>
      <w:ins w:id="278" w:author="Liz Allyn" w:date="2020-07-01T15:11:00Z">
        <w:r w:rsidRPr="00635B97">
          <w:t>Steller sea lion with an entanglement scar, b) Steller sea lion with a rubber band entanglement, c) California sea lion with a rope entanglement, d) Steller sea lion with a severe e</w:t>
        </w:r>
      </w:ins>
      <w:ins w:id="279" w:author="Liz Allyn" w:date="2020-07-01T15:12:00Z">
        <w:r w:rsidRPr="00635B97">
          <w:t xml:space="preserve">ntanglement wound where the material is unidentifiable, e) Steller sea lion entangled in monofilament line, f) California sea lion entangled by a packing band, and g) Steller sea lion with a salmon flasher entanglement. </w:t>
        </w:r>
      </w:ins>
    </w:p>
    <w:p w14:paraId="38F3F289" w14:textId="2BCBE688" w:rsidR="00A8695D" w:rsidRDefault="00C55ED6" w:rsidP="00CA40D3">
      <w:pPr>
        <w:pStyle w:val="Heading2"/>
        <w:spacing w:line="480" w:lineRule="auto"/>
      </w:pPr>
      <w:r>
        <w:t xml:space="preserve">Packing </w:t>
      </w:r>
      <w:ins w:id="280" w:author="Liz Allyn" w:date="2020-07-07T13:36:00Z">
        <w:r w:rsidR="00860639">
          <w:t>b</w:t>
        </w:r>
      </w:ins>
      <w:del w:id="281" w:author="Liz Allyn" w:date="2020-07-07T13:36:00Z">
        <w:r w:rsidDel="00860639">
          <w:delText>B</w:delText>
        </w:r>
      </w:del>
      <w:r>
        <w:t xml:space="preserve">and </w:t>
      </w:r>
      <w:ins w:id="282" w:author="Liz Allyn" w:date="2020-07-07T13:36:00Z">
        <w:r w:rsidR="00860639">
          <w:t>a</w:t>
        </w:r>
      </w:ins>
      <w:del w:id="283" w:author="Liz Allyn" w:date="2020-07-07T13:36:00Z">
        <w:r w:rsidDel="00860639">
          <w:delText>A</w:delText>
        </w:r>
      </w:del>
      <w:r w:rsidR="00A8695D">
        <w:t>nalysis</w:t>
      </w:r>
    </w:p>
    <w:p w14:paraId="7952A208" w14:textId="4F263CC7" w:rsidR="00305A80" w:rsidRDefault="004230A0" w:rsidP="00CA40D3">
      <w:pPr>
        <w:spacing w:line="480" w:lineRule="auto"/>
      </w:pPr>
      <w:r>
        <w:t xml:space="preserve">Annual packing band entanglement occurrence was </w:t>
      </w:r>
      <w:r w:rsidR="009239B1">
        <w:t>compared to</w:t>
      </w:r>
      <w:r w:rsidR="00EB7580">
        <w:t xml:space="preserve"> data from </w:t>
      </w:r>
      <w:ins w:id="284" w:author="Liz Allyn" w:date="2020-06-24T14:24:00Z">
        <w:r w:rsidR="007429A0">
          <w:t>beach</w:t>
        </w:r>
      </w:ins>
      <w:del w:id="285" w:author="Liz Allyn" w:date="2020-06-24T14:24:00Z">
        <w:r w:rsidR="00EB7580" w:rsidDel="007429A0">
          <w:delText>marine</w:delText>
        </w:r>
      </w:del>
      <w:r w:rsidR="00EB7580">
        <w:t xml:space="preserv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w:t>
      </w:r>
      <w:r w:rsidR="00FE071D">
        <w:lastRenderedPageBreak/>
        <w:t xml:space="preserve">availability in the environment. </w:t>
      </w:r>
      <w:r w:rsidR="00D758CB">
        <w:t xml:space="preserve">The year 2018 was excluded from </w:t>
      </w:r>
      <w:del w:id="286" w:author="Liz Allyn" w:date="2020-06-24T14:24:00Z">
        <w:r w:rsidR="00E32B84" w:rsidDel="002D6761">
          <w:delText xml:space="preserve">annual trend </w:delText>
        </w:r>
      </w:del>
      <w:r w:rsidR="00D758CB">
        <w:t xml:space="preserve">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 xml:space="preserve">to </w:t>
      </w:r>
      <w:proofErr w:type="spellStart"/>
      <w:r w:rsidR="00B05793">
        <w:t>Wa</w:t>
      </w:r>
      <w:r w:rsidR="000150B5">
        <w:t>’</w:t>
      </w:r>
      <w:r w:rsidR="00B05793">
        <w:t>atch</w:t>
      </w:r>
      <w:proofErr w:type="spellEnd"/>
      <w:r w:rsidR="00B05793">
        <w:t xml:space="preserve">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95115D">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1B19E5" w:rsidRPr="001B19E5">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w:t>
      </w:r>
      <w:r w:rsidR="00A93786">
        <w:t xml:space="preserve">beach debris </w:t>
      </w:r>
      <w:r w:rsidR="009239B1">
        <w:t xml:space="preserve">survey. </w:t>
      </w:r>
    </w:p>
    <w:p w14:paraId="370C18B3" w14:textId="3B64C161" w:rsidR="00361790" w:rsidRDefault="00361790" w:rsidP="00CA40D3">
      <w:pPr>
        <w:pStyle w:val="Heading2"/>
        <w:spacing w:line="480" w:lineRule="auto"/>
      </w:pPr>
      <w:r>
        <w:t xml:space="preserve">Stranding </w:t>
      </w:r>
      <w:ins w:id="287" w:author="Liz Allyn" w:date="2020-07-07T13:36:00Z">
        <w:r w:rsidR="00860639">
          <w:t>a</w:t>
        </w:r>
      </w:ins>
      <w:del w:id="288" w:author="Liz Allyn" w:date="2020-07-07T13:36:00Z">
        <w:r w:rsidDel="00860639">
          <w:delText>A</w:delText>
        </w:r>
      </w:del>
      <w:r>
        <w:t>nalysis</w:t>
      </w:r>
    </w:p>
    <w:p w14:paraId="661C4FF6" w14:textId="1F0F8F01" w:rsidR="00361790" w:rsidRDefault="00395EE6" w:rsidP="00A41DE2">
      <w:pPr>
        <w:spacing w:line="480" w:lineRule="auto"/>
      </w:pPr>
      <w:r>
        <w:t>T</w:t>
      </w:r>
      <w:r w:rsidR="00361790">
        <w:t xml:space="preserve">he West Coast Marine Mammal Stranding Network, overseen by </w:t>
      </w:r>
      <w:ins w:id="289" w:author="Liz Allyn" w:date="2020-06-16T18:33:00Z">
        <w:r w:rsidR="00F0018E">
          <w:t>NOAA’s</w:t>
        </w:r>
      </w:ins>
      <w:del w:id="290" w:author="Liz Allyn" w:date="2020-06-16T18:33:00Z">
        <w:r w:rsidR="00361790" w:rsidDel="00F0018E">
          <w:delText>the</w:delText>
        </w:r>
      </w:del>
      <w:r w:rsidR="00361790">
        <w:t xml:space="preserve"> West Coast Regional Office</w:t>
      </w:r>
      <w:ins w:id="291" w:author="Liz Allyn" w:date="2020-06-16T18:33:00Z">
        <w:r w:rsidR="00F0018E">
          <w:t xml:space="preserve"> </w:t>
        </w:r>
      </w:ins>
      <w:del w:id="292" w:author="Liz Allyn" w:date="2020-06-16T18:33:00Z">
        <w:r w:rsidR="00361790" w:rsidDel="00F0018E">
          <w:delText xml:space="preserve"> of NOAA’s </w:delText>
        </w:r>
      </w:del>
      <w:r w:rsidR="00361790">
        <w:t>Protected Resources Division</w:t>
      </w:r>
      <w:r w:rsidR="00861E12">
        <w:t xml:space="preserve">, </w:t>
      </w:r>
      <w:r>
        <w:t>ha</w:t>
      </w:r>
      <w:r w:rsidR="00F71130">
        <w:t>s</w:t>
      </w:r>
      <w:r>
        <w:t xml:space="preserve"> recorde</w:t>
      </w:r>
      <w:r w:rsidR="00F71130">
        <w:t>d</w:t>
      </w:r>
      <w:del w:id="293" w:author="Liz Allyn" w:date="2020-06-29T16:22:00Z">
        <w:r w:rsidR="00F71130" w:rsidDel="00E14645">
          <w:delText xml:space="preserve"> opportunistic</w:delText>
        </w:r>
      </w:del>
      <w:r w:rsidR="00F71130">
        <w:t xml:space="preserve"> sightings of </w:t>
      </w:r>
      <w:r>
        <w:t xml:space="preserve">marine mammal strandings </w:t>
      </w:r>
      <w:r w:rsidR="00861E12">
        <w:t>since the early 1980</w:t>
      </w:r>
      <w:del w:id="294" w:author="Liz Allyn" w:date="2020-06-03T12:20:00Z">
        <w:r w:rsidR="00861E12" w:rsidDel="00306165">
          <w:delText>’</w:delText>
        </w:r>
      </w:del>
      <w:r w:rsidR="00861E12">
        <w:t>s</w:t>
      </w:r>
      <w:r w:rsidR="00361790">
        <w:t xml:space="preserve">. </w:t>
      </w:r>
      <w:ins w:id="295" w:author="Liz Allyn" w:date="2020-07-01T16:01:00Z">
        <w:r w:rsidR="00906F52">
          <w:t>Network members recorded evidence of entanglement on examined stranded sea lions</w:t>
        </w:r>
      </w:ins>
      <w:ins w:id="296" w:author="Liz Allyn" w:date="2020-06-30T15:04:00Z">
        <w:r w:rsidR="00A41DE2" w:rsidRPr="00A41DE2">
          <w:t>.</w:t>
        </w:r>
      </w:ins>
      <w:ins w:id="297" w:author="Liz Allyn" w:date="2020-06-30T15:05:00Z">
        <w:r w:rsidR="00A41DE2">
          <w:t xml:space="preserve"> </w:t>
        </w:r>
      </w:ins>
      <w:r w:rsidR="00361790">
        <w:t>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ins w:id="298" w:author="Liz Allyn" w:date="2020-06-05T12:20:00Z">
        <w:r w:rsidR="0054072F">
          <w:t>,</w:t>
        </w:r>
      </w:ins>
      <w:del w:id="299" w:author="Liz Allyn" w:date="2020-06-05T12:20:00Z">
        <w:r w:rsidR="00241304" w:rsidDel="0054072F">
          <w:delText xml:space="preserve"> or</w:delText>
        </w:r>
      </w:del>
      <w:r w:rsidR="00235759">
        <w:t xml:space="preserve"> flasher). </w:t>
      </w:r>
      <w:r w:rsidR="00FC4BB8">
        <w:t xml:space="preserve">Entanglements marked </w:t>
      </w:r>
      <w:ins w:id="300" w:author="Liz Allyn" w:date="2020-06-05T12:20:00Z">
        <w:r w:rsidR="0060645F">
          <w:lastRenderedPageBreak/>
          <w:t>‘</w:t>
        </w:r>
      </w:ins>
      <w:del w:id="301" w:author="Liz Allyn" w:date="2020-06-05T12:20:00Z">
        <w:r w:rsidR="00FC4BB8" w:rsidDel="0060645F">
          <w:delText>“</w:delText>
        </w:r>
      </w:del>
      <w:r w:rsidR="00FC4BB8">
        <w:t>Possible</w:t>
      </w:r>
      <w:ins w:id="302" w:author="Liz Allyn" w:date="2020-06-05T12:20:00Z">
        <w:r w:rsidR="0060645F">
          <w:t>’</w:t>
        </w:r>
      </w:ins>
      <w:del w:id="303" w:author="Liz Allyn" w:date="2020-06-05T12:20:00Z">
        <w:r w:rsidR="00FC4BB8" w:rsidDel="0060645F">
          <w:delText>”</w:delText>
        </w:r>
      </w:del>
      <w:r w:rsidR="00FC4BB8">
        <w:t xml:space="preserv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45688CA" w14:textId="7674AAFF" w:rsidR="001B19E5" w:rsidRDefault="001B19E5" w:rsidP="001B19E5">
      <w:pPr>
        <w:pStyle w:val="Heading2"/>
        <w:spacing w:line="480" w:lineRule="auto"/>
      </w:pPr>
      <w:r>
        <w:t xml:space="preserve">Statistical </w:t>
      </w:r>
      <w:ins w:id="304" w:author="Liz Allyn" w:date="2020-07-07T13:36:00Z">
        <w:r w:rsidR="00860639">
          <w:t>a</w:t>
        </w:r>
      </w:ins>
      <w:del w:id="305" w:author="Liz Allyn" w:date="2020-07-07T13:36:00Z">
        <w:r w:rsidDel="00860639">
          <w:delText>A</w:delText>
        </w:r>
      </w:del>
      <w:r>
        <w:t>nalysis</w:t>
      </w:r>
    </w:p>
    <w:p w14:paraId="725FF927" w14:textId="7BA72CFF" w:rsidR="001B19E5" w:rsidRPr="001B19E5" w:rsidRDefault="006B3402" w:rsidP="001B19E5">
      <w:pPr>
        <w:spacing w:line="480" w:lineRule="auto"/>
      </w:pPr>
      <w:r>
        <w:t xml:space="preserve">All statistical analyses were conducted in Microsoft Excel. Figures </w:t>
      </w:r>
      <w:ins w:id="306" w:author="Liz Allyn" w:date="2020-07-01T15:16:00Z">
        <w:r w:rsidR="008646F7">
          <w:t>3</w:t>
        </w:r>
      </w:ins>
      <w:del w:id="307" w:author="Liz Allyn" w:date="2020-07-01T15:16:00Z">
        <w:r w:rsidDel="008646F7">
          <w:delText>2</w:delText>
        </w:r>
      </w:del>
      <w:r>
        <w:t>-</w:t>
      </w:r>
      <w:ins w:id="308" w:author="Liz Allyn" w:date="2020-07-01T15:16:00Z">
        <w:r w:rsidR="008646F7">
          <w:t>7</w:t>
        </w:r>
      </w:ins>
      <w:del w:id="309" w:author="Liz Allyn" w:date="2020-07-01T15:16:00Z">
        <w:r w:rsidDel="008646F7">
          <w:delText>6</w:delText>
        </w:r>
      </w:del>
      <w:r>
        <w:t xml:space="preserve"> were created with R Statistical Program version 3.6.1 using ggplot2</w:t>
      </w:r>
      <w:r w:rsidR="00E9030C">
        <w:t xml:space="preserve"> </w:t>
      </w:r>
      <w:r>
        <w:fldChar w:fldCharType="begin" w:fldLock="1"/>
      </w:r>
      <w:r w:rsidR="003B2288">
        <w:instrText>ADDIN CSL_CITATION {"citationItems":[{"id":"ITEM-1","itemData":{"author":[{"dropping-particle":"","family":"R Core Team","given":"","non-dropping-particle":"","parse-names":false,"suffix":""}],"id":"ITEM-1","issued":{"date-parts":[["2019"]]},"title":"R Statistical Program","type":"article"},"uris":["http://www.mendeley.com/documents/?uuid=24b00a86-7588-445d-9122-1412602fea1d"]},{"id":"ITEM-2","itemData":{"ISBN":"978-3-319-24277-4","author":[{"dropping-particle":"","family":"Wickham","given":"H","non-dropping-particle":"","parse-names":false,"suffix":""}],"id":"ITEM-2","issued":{"date-parts":[["2016"]]},"publisher":"Springer-Verlag","publisher-place":"New York","title":"ggplot2: Elegant Graphics for Data Analysis","type":"book"},"uris":["http://www.mendeley.com/documents/?uuid=577dca70-a799-4446-816f-93c075ff423b"]}],"mendeley":{"formattedCitation":"[23,24]","plainTextFormattedCitation":"[23,24]","previouslyFormattedCitation":"[23,24]"},"properties":{"noteIndex":0},"schema":"https://github.com/citation-style-language/schema/raw/master/csl-citation.json"}</w:instrText>
      </w:r>
      <w:r>
        <w:fldChar w:fldCharType="separate"/>
      </w:r>
      <w:r w:rsidRPr="006B3402">
        <w:rPr>
          <w:noProof/>
        </w:rPr>
        <w:t>[23,24]</w:t>
      </w:r>
      <w:r>
        <w:fldChar w:fldCharType="end"/>
      </w:r>
      <w:r>
        <w:t>.</w:t>
      </w:r>
    </w:p>
    <w:p w14:paraId="721F1593" w14:textId="3DDBB50C" w:rsidR="00F71D4C" w:rsidRDefault="00F71D4C" w:rsidP="00CA40D3">
      <w:pPr>
        <w:pStyle w:val="Heading1"/>
        <w:spacing w:line="480" w:lineRule="auto"/>
      </w:pPr>
      <w:r>
        <w:t>Results</w:t>
      </w:r>
    </w:p>
    <w:p w14:paraId="045B8D7A" w14:textId="19FF30B6" w:rsidR="00492E2C" w:rsidRDefault="00B728BB" w:rsidP="00492E2C">
      <w:pPr>
        <w:pStyle w:val="Heading2"/>
        <w:spacing w:line="480" w:lineRule="auto"/>
      </w:pPr>
      <w:ins w:id="310" w:author="Liz Allyn" w:date="2020-06-03T12:21:00Z">
        <w:r>
          <w:t xml:space="preserve">Haulout </w:t>
        </w:r>
      </w:ins>
      <w:ins w:id="311" w:author="Liz Allyn" w:date="2020-07-07T13:36:00Z">
        <w:r w:rsidR="00860639">
          <w:t>a</w:t>
        </w:r>
      </w:ins>
      <w:ins w:id="312" w:author="Liz Allyn" w:date="2020-06-03T12:21:00Z">
        <w:r>
          <w:t>bundance</w:t>
        </w:r>
      </w:ins>
      <w:del w:id="313" w:author="Liz Allyn" w:date="2020-06-03T12:21:00Z">
        <w:r w:rsidR="00492E2C" w:rsidDel="00B728BB">
          <w:delText>Population</w:delText>
        </w:r>
      </w:del>
      <w:r w:rsidR="00492E2C">
        <w:t xml:space="preserve"> </w:t>
      </w:r>
      <w:ins w:id="314" w:author="Liz Allyn" w:date="2020-07-07T13:36:00Z">
        <w:r w:rsidR="00860639">
          <w:t>t</w:t>
        </w:r>
      </w:ins>
      <w:del w:id="315" w:author="Liz Allyn" w:date="2020-07-07T13:36:00Z">
        <w:r w:rsidR="00492E2C" w:rsidDel="00860639">
          <w:delText>T</w:delText>
        </w:r>
      </w:del>
      <w:r w:rsidR="00492E2C">
        <w:t>rends</w:t>
      </w:r>
    </w:p>
    <w:p w14:paraId="3F8A7445" w14:textId="3A5D3D27" w:rsidR="00B31A30" w:rsidRDefault="00492E2C" w:rsidP="007D522F">
      <w:pPr>
        <w:spacing w:line="480" w:lineRule="auto"/>
      </w:pPr>
      <w:r>
        <w:t xml:space="preserve">There were </w:t>
      </w:r>
      <w:r w:rsidR="00040E57">
        <w:t>9</w:t>
      </w:r>
      <w:r w:rsidR="00FA74FB">
        <w:t>7</w:t>
      </w:r>
      <w:r>
        <w:t xml:space="preserve"> survey days from 2010-2017 where counts were recorded at all four major </w:t>
      </w:r>
      <w:ins w:id="316" w:author="Liz Allyn" w:date="2020-06-24T14:27:00Z">
        <w:r w:rsidR="00771172">
          <w:t xml:space="preserve">haulout </w:t>
        </w:r>
      </w:ins>
      <w:r>
        <w:t>complexes</w:t>
      </w:r>
      <w:ins w:id="317" w:author="Liz Allyn" w:date="2020-06-16T18:34:00Z">
        <w:r w:rsidR="006A54A7">
          <w:t xml:space="preserve"> (Table 1)</w:t>
        </w:r>
      </w:ins>
      <w:r>
        <w:t xml:space="preserve">. The average annual </w:t>
      </w:r>
      <w:r w:rsidR="00D27F35">
        <w:t>rate of change</w:t>
      </w:r>
      <w:r>
        <w:t xml:space="preserve"> </w:t>
      </w:r>
      <w:ins w:id="318" w:author="Liz Allyn" w:date="2020-06-16T18:34:00Z">
        <w:r w:rsidR="00AD73DE">
          <w:t xml:space="preserve">of abundance </w:t>
        </w:r>
      </w:ins>
      <w:r>
        <w:t xml:space="preserve">at the haulout complexes in northern Washington </w:t>
      </w:r>
      <w:r w:rsidR="0064529B">
        <w:t>for Steller sea lio</w:t>
      </w:r>
      <w:ins w:id="319" w:author="Liz Allyn" w:date="2020-06-24T14:27:00Z">
        <w:r w:rsidR="008C36DE">
          <w:t>ns</w:t>
        </w:r>
      </w:ins>
      <w:del w:id="320" w:author="Liz Allyn" w:date="2020-06-24T14:27:00Z">
        <w:r w:rsidR="0064529B" w:rsidDel="008C36DE">
          <w:delText>n counts</w:delText>
        </w:r>
      </w:del>
      <w:r w:rsidR="0064529B">
        <w:t xml:space="preserve"> </w:t>
      </w:r>
      <w:r>
        <w:t xml:space="preserve">was 7.9% </w:t>
      </w:r>
      <w:r w:rsidRPr="00E31241">
        <w:t>±</w:t>
      </w:r>
      <w:r>
        <w:t xml:space="preserve"> 3.2 (95% CI), and </w:t>
      </w:r>
      <w:r w:rsidR="0064529B">
        <w:t xml:space="preserve">for </w:t>
      </w:r>
      <w:r>
        <w:t xml:space="preserve">California sea </w:t>
      </w:r>
      <w:r w:rsidR="0064529B">
        <w:t>lion</w:t>
      </w:r>
      <w:del w:id="321" w:author="Liz Allyn" w:date="2020-06-24T14:27:00Z">
        <w:r w:rsidR="0064529B" w:rsidDel="00746A68">
          <w:delText xml:space="preserve"> count</w:delText>
        </w:r>
      </w:del>
      <w:r w:rsidR="0064529B">
        <w:t xml:space="preserve">s was </w:t>
      </w:r>
      <w:r>
        <w:t xml:space="preserve">7.8% </w:t>
      </w:r>
      <w:r w:rsidRPr="00E31241">
        <w:t>±</w:t>
      </w:r>
      <w:r>
        <w:t xml:space="preserve"> 4.2 (95% CI; Fig </w:t>
      </w:r>
      <w:ins w:id="322" w:author="Liz Allyn" w:date="2020-07-01T15:15:00Z">
        <w:r w:rsidR="00EE6289">
          <w:t>3</w:t>
        </w:r>
      </w:ins>
      <w:del w:id="323" w:author="Liz Allyn" w:date="2020-07-01T15:15:00Z">
        <w:r w:rsidR="00506A52" w:rsidDel="00EE6289">
          <w:delText>2</w:delText>
        </w:r>
      </w:del>
      <w:r>
        <w:t xml:space="preserve">). </w:t>
      </w:r>
    </w:p>
    <w:p w14:paraId="30BD74E9" w14:textId="0459043F" w:rsidR="00492E2C" w:rsidRPr="00635B97" w:rsidRDefault="00492E2C" w:rsidP="00635B97">
      <w:pPr>
        <w:pStyle w:val="Caption"/>
      </w:pPr>
      <w:r w:rsidRPr="00635B97">
        <w:t xml:space="preserve">Fig </w:t>
      </w:r>
      <w:ins w:id="324" w:author="Liz Allyn" w:date="2020-07-01T15:15:00Z">
        <w:r w:rsidR="00635B97">
          <w:t>3</w:t>
        </w:r>
      </w:ins>
      <w:del w:id="325" w:author="Liz Allyn" w:date="2020-07-01T15:15:00Z">
        <w:r w:rsidR="00506A52" w:rsidRPr="00635B97" w:rsidDel="00635B97">
          <w:delText>2</w:delText>
        </w:r>
      </w:del>
      <w:r w:rsidRPr="00635B97">
        <w:t>: Trends in average annual counts of Steller and California sea lions present at four major haulout complexes on the north coast of Washington from 2010-2017.</w:t>
      </w:r>
    </w:p>
    <w:p w14:paraId="1BB5761A" w14:textId="3422970E" w:rsidR="00B3127D" w:rsidRPr="00B3127D" w:rsidRDefault="00B3127D" w:rsidP="00CA40D3">
      <w:pPr>
        <w:pStyle w:val="Heading2"/>
        <w:spacing w:line="480" w:lineRule="auto"/>
      </w:pPr>
      <w:r>
        <w:t xml:space="preserve">Entanglement </w:t>
      </w:r>
      <w:ins w:id="326" w:author="Liz Allyn" w:date="2020-07-07T13:36:00Z">
        <w:r w:rsidR="00860639">
          <w:t>r</w:t>
        </w:r>
      </w:ins>
      <w:del w:id="327" w:author="Liz Allyn" w:date="2020-07-07T13:36:00Z">
        <w:r w:rsidDel="00860639">
          <w:delText>R</w:delText>
        </w:r>
      </w:del>
      <w:r>
        <w:t>ates</w:t>
      </w:r>
    </w:p>
    <w:p w14:paraId="652F0175" w14:textId="769D25DC" w:rsidR="00D00C4D" w:rsidDel="00D94C22" w:rsidRDefault="00F71D4C" w:rsidP="00F960D9">
      <w:pPr>
        <w:spacing w:line="480" w:lineRule="auto"/>
        <w:rPr>
          <w:del w:id="328" w:author="Liz Allyn" w:date="2020-06-17T15:49:00Z"/>
        </w:rPr>
      </w:pPr>
      <w:r>
        <w:t>There were 648</w:t>
      </w:r>
      <w:r w:rsidR="00E940A5">
        <w:t xml:space="preserve"> </w:t>
      </w:r>
      <w:del w:id="329" w:author="Liz Allyn" w:date="2020-06-03T11:22:00Z">
        <w:r w:rsidR="00E940A5" w:rsidDel="00125F82">
          <w:delText>active and inactive</w:delText>
        </w:r>
        <w:r w:rsidDel="00125F82">
          <w:delText xml:space="preserve"> entanglement</w:delText>
        </w:r>
      </w:del>
      <w:del w:id="330" w:author="Liz Allyn" w:date="2020-06-03T11:21:00Z">
        <w:r w:rsidDel="00125F82">
          <w:delText>s</w:delText>
        </w:r>
      </w:del>
      <w:del w:id="331" w:author="Liz Allyn" w:date="2020-06-03T11:22:00Z">
        <w:r w:rsidDel="00125F82">
          <w:delText xml:space="preserve"> </w:delText>
        </w:r>
      </w:del>
      <w:r>
        <w:t>obser</w:t>
      </w:r>
      <w:ins w:id="332" w:author="Liz Allyn" w:date="2020-06-03T11:22:00Z">
        <w:r w:rsidR="00125F82">
          <w:t>vations of active and inactive entanglements</w:t>
        </w:r>
      </w:ins>
      <w:del w:id="333" w:author="Liz Allyn" w:date="2020-06-03T11:22:00Z">
        <w:r w:rsidDel="00125F82">
          <w:delText>ved</w:delText>
        </w:r>
      </w:del>
      <w:r>
        <w:t xml:space="preserve"> in the survey area from 2010-2018, 6</w:t>
      </w:r>
      <w:r w:rsidR="00BA0E85">
        <w:t>11</w:t>
      </w:r>
      <w:r>
        <w:t xml:space="preserve"> </w:t>
      </w:r>
      <w:r w:rsidR="00284927">
        <w:t>(433 Steller</w:t>
      </w:r>
      <w:r w:rsidR="00C215D3">
        <w:t>,</w:t>
      </w:r>
      <w:r w:rsidR="00284927">
        <w:t xml:space="preserve"> 178 California)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ins w:id="334" w:author="Liz Allyn" w:date="2020-06-05T13:30:00Z">
        <w:r w:rsidR="00315F76">
          <w:t xml:space="preserve">overall </w:t>
        </w:r>
      </w:ins>
      <w:r>
        <w:t xml:space="preserve">entanglement rate for California sea lions </w:t>
      </w:r>
      <w:del w:id="335" w:author="Liz Allyn" w:date="2020-06-22T15:12:00Z">
        <w:r w:rsidR="00FF7A80" w:rsidDel="00F35582">
          <w:delText>(2.</w:delText>
        </w:r>
        <w:r w:rsidR="00DB5F96" w:rsidDel="00F35582">
          <w:delText>13</w:delText>
        </w:r>
        <w:r w:rsidR="00F224A0" w:rsidDel="00F35582">
          <w:delText xml:space="preserve">%) </w:delText>
        </w:r>
      </w:del>
      <w:r>
        <w:t>was</w:t>
      </w:r>
      <w:ins w:id="336" w:author="Liz Allyn" w:date="2020-06-22T15:12:00Z">
        <w:r w:rsidR="00F35582">
          <w:t xml:space="preserve"> 2.13%</w:t>
        </w:r>
      </w:ins>
      <w:ins w:id="337" w:author="Liz Allyn" w:date="2020-06-22T15:11:00Z">
        <w:r w:rsidR="00F35582">
          <w:t>,</w:t>
        </w:r>
      </w:ins>
      <w:ins w:id="338" w:author="Liz Allyn" w:date="2020-06-22T15:12:00Z">
        <w:r w:rsidR="00F35582">
          <w:t xml:space="preserve"> </w:t>
        </w:r>
      </w:ins>
      <w:ins w:id="339" w:author="Liz Allyn" w:date="2020-06-22T15:11:00Z">
        <w:r w:rsidR="00F35582">
          <w:t xml:space="preserve">and </w:t>
        </w:r>
      </w:ins>
      <w:del w:id="340" w:author="Liz Allyn" w:date="2020-06-22T15:11:00Z">
        <w:r w:rsidDel="00F35582">
          <w:delText xml:space="preserve"> </w:delText>
        </w:r>
        <w:r w:rsidR="00306C4D" w:rsidDel="00F35582">
          <w:delText>greater</w:delText>
        </w:r>
        <w:r w:rsidDel="00F35582">
          <w:delText xml:space="preserve"> than </w:delText>
        </w:r>
      </w:del>
      <w:r>
        <w:t>for Steller sea lions</w:t>
      </w:r>
      <w:r w:rsidR="00FF7A80">
        <w:t xml:space="preserve"> </w:t>
      </w:r>
      <w:ins w:id="341" w:author="Liz Allyn" w:date="2020-06-22T15:11:00Z">
        <w:r w:rsidR="00F35582">
          <w:t xml:space="preserve">was </w:t>
        </w:r>
      </w:ins>
      <w:del w:id="342" w:author="Liz Allyn" w:date="2020-06-22T15:11:00Z">
        <w:r w:rsidR="00FF7A80" w:rsidDel="00F35582">
          <w:delText>(</w:delText>
        </w:r>
      </w:del>
      <w:r w:rsidR="00FF7A80">
        <w:t>0.</w:t>
      </w:r>
      <w:r w:rsidR="00DB5F96">
        <w:t>41</w:t>
      </w:r>
      <w:r w:rsidR="00F224A0">
        <w:t>%</w:t>
      </w:r>
      <w:del w:id="343" w:author="Liz Allyn" w:date="2020-06-22T15:11:00Z">
        <w:r w:rsidR="00DB5F96" w:rsidDel="00F35582">
          <w:delText>)</w:delText>
        </w:r>
      </w:del>
      <w:del w:id="344" w:author="Liz Allyn" w:date="2020-06-22T15:12:00Z">
        <w:r w:rsidR="00DB5F96" w:rsidDel="00F35582">
          <w:delText>, but the difference was not statistically significant</w:delText>
        </w:r>
        <w:r w:rsidR="00FF7A80" w:rsidDel="00F35582">
          <w:delText xml:space="preserve"> </w:delText>
        </w:r>
        <w:r w:rsidR="00DB5F96" w:rsidDel="00F35582">
          <w:delText>(</w:delText>
        </w:r>
        <w:r w:rsidR="001A6471" w:rsidDel="00F35582">
          <w:delText xml:space="preserve">Paired </w:delText>
        </w:r>
        <w:r w:rsidR="00EE6CC1" w:rsidDel="00F35582">
          <w:delText>t-test, df = 11,</w:delText>
        </w:r>
        <w:r w:rsidR="00FF7A80" w:rsidDel="00F35582">
          <w:delText xml:space="preserve"> </w:delText>
        </w:r>
        <w:r w:rsidR="00772C33" w:rsidDel="00F35582">
          <w:delText xml:space="preserve">t = 1.41, </w:delText>
        </w:r>
        <w:r w:rsidR="00FF7A80" w:rsidDel="00F35582">
          <w:delText>p = 0.</w:delText>
        </w:r>
        <w:r w:rsidR="00DB5F96" w:rsidDel="00F35582">
          <w:delText>19</w:delText>
        </w:r>
        <w:r w:rsidR="00F224A0" w:rsidDel="00F35582">
          <w:delText>)</w:delText>
        </w:r>
      </w:del>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ins w:id="345" w:author="Liz Allyn" w:date="2020-07-01T15:15:00Z">
        <w:r w:rsidR="00EF48BB">
          <w:t>4</w:t>
        </w:r>
      </w:ins>
      <w:del w:id="346" w:author="Liz Allyn" w:date="2020-07-01T15:15:00Z">
        <w:r w:rsidR="00506A52" w:rsidDel="00EF48BB">
          <w:delText>3</w:delText>
        </w:r>
      </w:del>
      <w:r w:rsidR="00C12406">
        <w:t xml:space="preserve">). However, California sea lions experienced high rates of entanglement in 2014, and both species </w:t>
      </w:r>
      <w:r w:rsidR="00C12406">
        <w:lastRenderedPageBreak/>
        <w:t xml:space="preserve">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 xml:space="preserve">haulout </w:t>
      </w:r>
      <w:ins w:id="347" w:author="Liz Allyn" w:date="2020-06-16T18:35:00Z">
        <w:r w:rsidR="00E30C48">
          <w:t>abundance</w:t>
        </w:r>
      </w:ins>
      <w:del w:id="348" w:author="Liz Allyn" w:date="2020-06-16T18:35:00Z">
        <w:r w:rsidR="00492E2C" w:rsidDel="00E30C48">
          <w:delText>counts</w:delText>
        </w:r>
      </w:del>
      <w:r w:rsidR="00197110">
        <w:t xml:space="preserve"> (</w:t>
      </w:r>
      <w:r w:rsidR="0069149E">
        <w:t xml:space="preserve">Fig </w:t>
      </w:r>
      <w:ins w:id="349" w:author="Liz Allyn" w:date="2020-07-01T15:15:00Z">
        <w:r w:rsidR="00EF48BB">
          <w:t>5</w:t>
        </w:r>
      </w:ins>
      <w:del w:id="350" w:author="Liz Allyn" w:date="2020-07-01T15:15:00Z">
        <w:r w:rsidR="00506A52" w:rsidDel="00EF48BB">
          <w:delText>4</w:delText>
        </w:r>
      </w:del>
      <w:r w:rsidR="00197110">
        <w:t>)</w:t>
      </w:r>
      <w:r w:rsidR="003C59E8">
        <w:t xml:space="preserve">. </w:t>
      </w:r>
      <w:r w:rsidR="009F0936">
        <w:t>While other months exhibited 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735E7657" w14:textId="091EBD1E" w:rsidR="009F4365" w:rsidRPr="009F4365" w:rsidRDefault="00F960D9" w:rsidP="00677776">
      <w:pPr>
        <w:pStyle w:val="Caption"/>
      </w:pPr>
      <w:r>
        <w:t xml:space="preserve">Fig </w:t>
      </w:r>
      <w:ins w:id="351" w:author="Liz Allyn" w:date="2020-07-01T15:15:00Z">
        <w:r w:rsidR="00EE6289">
          <w:t>4</w:t>
        </w:r>
      </w:ins>
      <w:del w:id="352" w:author="Liz Allyn" w:date="2020-07-01T15:15:00Z">
        <w:r w:rsidR="00506A52" w:rsidDel="00EE6289">
          <w:delText>3</w:delText>
        </w:r>
      </w:del>
      <w:r>
        <w:t>: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00816913" w:rsidRPr="00816913">
        <w:t xml:space="preserve"> observed hauled out anywhere along the survey route</w:t>
      </w:r>
      <w:r>
        <w:t xml:space="preserve">. </w:t>
      </w:r>
    </w:p>
    <w:p w14:paraId="12E4A867" w14:textId="0F879769" w:rsidR="004C322F" w:rsidRDefault="004C322F" w:rsidP="00CA40D3">
      <w:pPr>
        <w:pStyle w:val="Caption"/>
      </w:pPr>
      <w:r>
        <w:t xml:space="preserve">Fig </w:t>
      </w:r>
      <w:ins w:id="353" w:author="Liz Allyn" w:date="2020-07-01T15:15:00Z">
        <w:r w:rsidR="00EE6289">
          <w:t>5</w:t>
        </w:r>
      </w:ins>
      <w:del w:id="354" w:author="Liz Allyn" w:date="2020-07-01T15:15:00Z">
        <w:r w:rsidR="00506A52" w:rsidDel="00EE6289">
          <w:delText>4</w:delText>
        </w:r>
      </w:del>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Entangling materials were analyzed for any entangled individuals with photos of sufficient quality</w:t>
      </w:r>
      <w:r w:rsidR="00816913" w:rsidRPr="00816913">
        <w:t xml:space="preserve"> observed hauled out anywhere along the survey route</w:t>
      </w:r>
      <w:r w:rsidR="003802F9">
        <w:t xml:space="preserve">. </w:t>
      </w:r>
    </w:p>
    <w:p w14:paraId="2BAF33F4" w14:textId="566095F8" w:rsidR="00B3127D" w:rsidRDefault="003E2EA8" w:rsidP="00CA40D3">
      <w:pPr>
        <w:pStyle w:val="Heading2"/>
        <w:spacing w:line="480" w:lineRule="auto"/>
      </w:pPr>
      <w:r>
        <w:t>Material</w:t>
      </w:r>
      <w:r w:rsidR="00B3127D">
        <w:t xml:space="preserve"> </w:t>
      </w:r>
      <w:ins w:id="355" w:author="Liz Allyn" w:date="2020-07-07T13:36:00Z">
        <w:r w:rsidR="00860639">
          <w:t>a</w:t>
        </w:r>
      </w:ins>
      <w:del w:id="356" w:author="Liz Allyn" w:date="2020-07-07T13:36:00Z">
        <w:r w:rsidR="00B3127D" w:rsidDel="00860639">
          <w:delText>A</w:delText>
        </w:r>
      </w:del>
      <w:r w:rsidR="00B3127D">
        <w:t>nalysis</w:t>
      </w:r>
    </w:p>
    <w:p w14:paraId="43BD11B4" w14:textId="553017FE"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 xml:space="preserve">For Steller sea lions, </w:t>
      </w:r>
      <w:ins w:id="357" w:author="Liz Allyn" w:date="2020-06-12T11:36:00Z">
        <w:r w:rsidR="00BC01C2">
          <w:t>in</w:t>
        </w:r>
      </w:ins>
      <w:r w:rsidR="00C77545">
        <w:t>a</w:t>
      </w:r>
      <w:r w:rsidR="00701074">
        <w:t xml:space="preserve">ctive entanglements </w:t>
      </w:r>
      <w:ins w:id="358" w:author="Liz Allyn" w:date="2020-06-12T11:36:00Z">
        <w:r w:rsidR="00BC01C2">
          <w:t xml:space="preserve">(scars) </w:t>
        </w:r>
      </w:ins>
      <w:r w:rsidR="00701074">
        <w:t xml:space="preserve">comprised </w:t>
      </w:r>
      <w:ins w:id="359" w:author="Liz Allyn" w:date="2020-06-12T11:36:00Z">
        <w:r w:rsidR="00BC01C2">
          <w:t>22.1</w:t>
        </w:r>
      </w:ins>
      <w:del w:id="360" w:author="Liz Allyn" w:date="2020-06-12T11:36:00Z">
        <w:r w:rsidR="00701074" w:rsidDel="00BC01C2">
          <w:delText>7</w:delText>
        </w:r>
        <w:r w:rsidR="00C77545" w:rsidDel="00BC01C2">
          <w:delText>7.9</w:delText>
        </w:r>
      </w:del>
      <w:r w:rsidR="00701074">
        <w:t>% of all entanglements</w:t>
      </w:r>
      <w:ins w:id="361" w:author="Liz Allyn" w:date="2020-06-12T11:36:00Z">
        <w:r w:rsidR="00BC01C2">
          <w:t>. Of the remaining active entanglements</w:t>
        </w:r>
      </w:ins>
      <w:ins w:id="362" w:author="Liz Allyn" w:date="2020-06-12T11:37:00Z">
        <w:r w:rsidR="00BC01C2">
          <w:t>,</w:t>
        </w:r>
      </w:ins>
      <w:del w:id="363" w:author="Liz Allyn" w:date="2020-06-12T11:36:00Z">
        <w:r w:rsidR="0044798F" w:rsidDel="00BC01C2">
          <w:delText xml:space="preserve"> and of those</w:delText>
        </w:r>
      </w:del>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w:t>
      </w:r>
      <w:ins w:id="364" w:author="Liz Allyn" w:date="2020-06-16T18:41:00Z">
        <w:r w:rsidR="00D03757">
          <w:t xml:space="preserve">(n = 48) </w:t>
        </w:r>
      </w:ins>
      <w:r w:rsidR="001F7C2C">
        <w:t xml:space="preserve">of active entanglements were identifiable. Packing bands made up the majority of entanglements (70.8%), followed by </w:t>
      </w:r>
      <w:r w:rsidR="001F7C2C">
        <w:lastRenderedPageBreak/>
        <w:t xml:space="preserve">monofilament line (12.5%), rope (10.4%), and </w:t>
      </w:r>
      <w:r w:rsidR="00F7413A">
        <w:t xml:space="preserve">salmon </w:t>
      </w:r>
      <w:r w:rsidR="001F7C2C">
        <w:t>flashers (6.3%)</w:t>
      </w:r>
      <w:r w:rsidR="00957A83">
        <w:t>.</w:t>
      </w:r>
      <w:r w:rsidR="00C27CC7">
        <w:t xml:space="preserve"> For both species</w:t>
      </w:r>
      <w:ins w:id="365" w:author="Liz Allyn" w:date="2020-06-12T11:37:00Z">
        <w:r w:rsidR="004B0FE6">
          <w:t>,</w:t>
        </w:r>
      </w:ins>
      <w:r w:rsidR="00C27CC7">
        <w:t xml:space="preserve"> salmon flashers were only observed in the months of June – September coinciding with the local recreational and commercial ocean salmon troll fishery (Fig </w:t>
      </w:r>
      <w:ins w:id="366" w:author="Liz Allyn" w:date="2020-07-01T15:17:00Z">
        <w:r w:rsidR="008646F7">
          <w:t>5</w:t>
        </w:r>
      </w:ins>
      <w:del w:id="367" w:author="Liz Allyn" w:date="2020-07-01T15:17:00Z">
        <w:r w:rsidR="00506A52" w:rsidDel="008646F7">
          <w:delText>4</w:delText>
        </w:r>
      </w:del>
      <w:r w:rsidR="00C27CC7">
        <w:t xml:space="preserve">). </w:t>
      </w:r>
      <w:r w:rsidR="000F00F0">
        <w:t>In all cases where the entangling material could not be identified</w:t>
      </w:r>
      <w:r w:rsidR="009033F8">
        <w:t xml:space="preserve"> or was no longer present</w:t>
      </w:r>
      <w:r w:rsidR="000F00F0">
        <w:t xml:space="preserve"> the entanglement scar or wound was located on the neck, indicating that those entanglements were caused by an encircling material, such as a packing band, rubber band, monofilament line, </w:t>
      </w:r>
      <w:ins w:id="368" w:author="Liz Allyn" w:date="2020-06-05T13:35:00Z">
        <w:r w:rsidR="00E92CFB">
          <w:t xml:space="preserve">rope, </w:t>
        </w:r>
      </w:ins>
      <w:r w:rsidR="000F00F0">
        <w:t>or netting.</w:t>
      </w:r>
      <w:r w:rsidR="001C7A14">
        <w:t xml:space="preserve"> </w:t>
      </w:r>
    </w:p>
    <w:p w14:paraId="7C52BC9B" w14:textId="069FBE83" w:rsidR="003E2EA8" w:rsidRDefault="003E2EA8" w:rsidP="00CA40D3">
      <w:pPr>
        <w:pStyle w:val="Heading2"/>
        <w:spacing w:line="480" w:lineRule="auto"/>
      </w:pPr>
      <w:r>
        <w:t xml:space="preserve">Sex and </w:t>
      </w:r>
      <w:ins w:id="369" w:author="Liz Allyn" w:date="2020-07-07T13:36:00Z">
        <w:r w:rsidR="00860639">
          <w:t>a</w:t>
        </w:r>
      </w:ins>
      <w:del w:id="370" w:author="Liz Allyn" w:date="2020-07-07T13:36:00Z">
        <w:r w:rsidDel="00860639">
          <w:delText>A</w:delText>
        </w:r>
      </w:del>
      <w:r>
        <w:t>ge</w:t>
      </w:r>
    </w:p>
    <w:p w14:paraId="6AEE0E5C" w14:textId="5B1EC587" w:rsidR="009F4365" w:rsidRDefault="00C60D47" w:rsidP="00B67317">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w:t>
      </w:r>
      <w:ins w:id="371" w:author="Liz Allyn" w:date="2020-06-12T09:54:00Z">
        <w:r w:rsidR="00CD4D47">
          <w:t>of</w:t>
        </w:r>
      </w:ins>
      <w:del w:id="372" w:author="Liz Allyn" w:date="2020-06-12T09:54:00Z">
        <w:r w:rsidR="00C6370D" w:rsidDel="00CD4D47">
          <w:delText>for</w:delText>
        </w:r>
      </w:del>
      <w:r w:rsidR="00C6370D">
        <w:t xml:space="preserve"> the </w:t>
      </w:r>
      <w:r w:rsidR="00973080">
        <w:t>357</w:t>
      </w:r>
      <w:r w:rsidR="00C6370D">
        <w:t xml:space="preserve"> </w:t>
      </w:r>
      <w:r w:rsidR="00973080">
        <w:t xml:space="preserve">Steller </w:t>
      </w:r>
      <w:r w:rsidR="00C6370D">
        <w:t>sea lion</w:t>
      </w:r>
      <w:ins w:id="373" w:author="Liz Allyn" w:date="2020-06-24T14:32:00Z">
        <w:r w:rsidR="001638B0">
          <w:t xml:space="preserve"> entanglement </w:t>
        </w:r>
      </w:ins>
      <w:ins w:id="374" w:author="Liz Allyn" w:date="2020-06-25T14:18:00Z">
        <w:r w:rsidR="00FC4DC7">
          <w:t>cases</w:t>
        </w:r>
      </w:ins>
      <w:del w:id="375" w:author="Liz Allyn" w:date="2020-06-24T14:32:00Z">
        <w:r w:rsidR="00C6370D" w:rsidDel="001638B0">
          <w:delText>s</w:delText>
        </w:r>
      </w:del>
      <w:r w:rsidR="00C6370D">
        <w:t xml:space="preserve">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ins w:id="376" w:author="Liz Allyn" w:date="2020-07-01T15:16:00Z">
        <w:r w:rsidR="00EF48BB">
          <w:t>6</w:t>
        </w:r>
      </w:ins>
      <w:del w:id="377" w:author="Liz Allyn" w:date="2020-07-01T15:16:00Z">
        <w:r w:rsidR="00506A52" w:rsidDel="00EF48BB">
          <w:delText>5</w:delText>
        </w:r>
      </w:del>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The single juvenile male was entangled in a packing band</w:t>
      </w:r>
      <w:ins w:id="378" w:author="Liz Allyn" w:date="2020-06-22T15:13:00Z">
        <w:r w:rsidR="00447B86">
          <w:t>.</w:t>
        </w:r>
      </w:ins>
      <w:del w:id="379" w:author="Liz Allyn" w:date="2020-06-05T13:35:00Z">
        <w:r w:rsidR="0015452D" w:rsidDel="003A431D">
          <w:delText>,</w:delText>
        </w:r>
        <w:bookmarkStart w:id="380" w:name="_GoBack"/>
        <w:r w:rsidR="0015452D" w:rsidDel="003A431D">
          <w:delText xml:space="preserve"> and the remaining adult males exhibited entanglements in the same proportions as what was seen for California sea lions</w:delText>
        </w:r>
        <w:r w:rsidR="00E75BF2" w:rsidDel="003A431D">
          <w:delText xml:space="preserve"> overall</w:delText>
        </w:r>
        <w:r w:rsidR="0015452D" w:rsidDel="003A431D">
          <w:delText xml:space="preserve"> in the survey area.</w:delText>
        </w:r>
      </w:del>
      <w:bookmarkEnd w:id="380"/>
    </w:p>
    <w:p w14:paraId="00A0F67C" w14:textId="6EB6F208" w:rsidR="009F04B7" w:rsidRPr="003E2EA8" w:rsidRDefault="00F556B3" w:rsidP="00CA40D3">
      <w:pPr>
        <w:pStyle w:val="Caption"/>
      </w:pPr>
      <w:r>
        <w:t xml:space="preserve">Fig </w:t>
      </w:r>
      <w:ins w:id="381" w:author="Liz Allyn" w:date="2020-07-01T15:16:00Z">
        <w:r w:rsidR="00EF48BB">
          <w:t>6</w:t>
        </w:r>
      </w:ins>
      <w:del w:id="382" w:author="Liz Allyn" w:date="2020-07-01T15:16:00Z">
        <w:r w:rsidR="00506A52" w:rsidDel="00EF48BB">
          <w:delText>5</w:delText>
        </w:r>
      </w:del>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uveniles</w:t>
      </w:r>
      <w:ins w:id="383" w:author="Liz Allyn" w:date="2020-06-03T12:22:00Z">
        <w:r w:rsidR="008342B1">
          <w:t xml:space="preserve"> (both sexes)</w:t>
        </w:r>
      </w:ins>
      <w:r w:rsidR="00404F55">
        <w:t xml:space="preserve">,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41D6561F" w:rsidR="00FF7A80" w:rsidRPr="00FF7A80" w:rsidRDefault="00B3127D" w:rsidP="00CA40D3">
      <w:pPr>
        <w:pStyle w:val="Heading2"/>
        <w:spacing w:line="480" w:lineRule="auto"/>
      </w:pPr>
      <w:r>
        <w:t xml:space="preserve">Packing </w:t>
      </w:r>
      <w:ins w:id="384" w:author="Liz Allyn" w:date="2020-07-07T13:36:00Z">
        <w:r w:rsidR="00860639">
          <w:t>b</w:t>
        </w:r>
      </w:ins>
      <w:del w:id="385" w:author="Liz Allyn" w:date="2020-07-07T13:36:00Z">
        <w:r w:rsidDel="00860639">
          <w:delText>B</w:delText>
        </w:r>
      </w:del>
      <w:r>
        <w:t xml:space="preserve">and </w:t>
      </w:r>
      <w:ins w:id="386" w:author="Liz Allyn" w:date="2020-07-07T13:36:00Z">
        <w:r w:rsidR="00860639">
          <w:t>a</w:t>
        </w:r>
      </w:ins>
      <w:del w:id="387" w:author="Liz Allyn" w:date="2020-07-07T13:36:00Z">
        <w:r w:rsidDel="00860639">
          <w:delText>A</w:delText>
        </w:r>
      </w:del>
      <w:r>
        <w:t>nalysis</w:t>
      </w:r>
    </w:p>
    <w:p w14:paraId="1F614566" w14:textId="4113B9E9" w:rsidR="009F4365" w:rsidRDefault="00CD2A09" w:rsidP="00B67317">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r w:rsidR="00E365A3">
        <w:t>Pearson’s R</w:t>
      </w:r>
      <w:r>
        <w:t>=0.</w:t>
      </w:r>
      <w:r w:rsidR="00C24525">
        <w:t>81</w:t>
      </w:r>
      <w:r w:rsidR="00E719C8">
        <w:t xml:space="preserve">; Fig </w:t>
      </w:r>
      <w:ins w:id="388" w:author="Liz Allyn" w:date="2020-07-01T15:16:00Z">
        <w:r w:rsidR="00871CC4">
          <w:t>7</w:t>
        </w:r>
      </w:ins>
      <w:del w:id="389" w:author="Liz Allyn" w:date="2020-07-01T15:16:00Z">
        <w:r w:rsidR="00506A52" w:rsidDel="00871CC4">
          <w:delText>6</w:delText>
        </w:r>
      </w:del>
      <w:r>
        <w:t>).</w:t>
      </w:r>
    </w:p>
    <w:p w14:paraId="1573D258" w14:textId="6DC852DD" w:rsidR="005B753D" w:rsidRDefault="00BC7834" w:rsidP="00CA40D3">
      <w:pPr>
        <w:pStyle w:val="Caption"/>
      </w:pPr>
      <w:r>
        <w:lastRenderedPageBreak/>
        <w:t xml:space="preserve">Fig </w:t>
      </w:r>
      <w:ins w:id="390" w:author="Liz Allyn" w:date="2020-07-01T15:16:00Z">
        <w:r w:rsidR="00871CC4">
          <w:t>7</w:t>
        </w:r>
      </w:ins>
      <w:del w:id="391" w:author="Liz Allyn" w:date="2020-07-01T15:16:00Z">
        <w:r w:rsidR="00506A52" w:rsidDel="00871CC4">
          <w:delText>6</w:delText>
        </w:r>
      </w:del>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06CD12A6" w:rsidR="002C7876" w:rsidRDefault="002C7876" w:rsidP="00CA40D3">
      <w:pPr>
        <w:pStyle w:val="Heading2"/>
        <w:spacing w:line="480" w:lineRule="auto"/>
      </w:pPr>
      <w:r>
        <w:t xml:space="preserve">Stranding </w:t>
      </w:r>
      <w:ins w:id="392" w:author="Liz Allyn" w:date="2020-07-07T13:36:00Z">
        <w:r w:rsidR="00860639">
          <w:t>a</w:t>
        </w:r>
      </w:ins>
      <w:del w:id="393" w:author="Liz Allyn" w:date="2020-07-07T13:36:00Z">
        <w:r w:rsidDel="00860639">
          <w:delText>A</w:delText>
        </w:r>
      </w:del>
      <w:r>
        <w:t>nalysis</w:t>
      </w:r>
    </w:p>
    <w:p w14:paraId="5E808F54" w14:textId="38D7A02A" w:rsidR="002C7876" w:rsidRDefault="00EA5084" w:rsidP="00CA40D3">
      <w:pPr>
        <w:spacing w:line="480" w:lineRule="auto"/>
        <w:rPr>
          <w:ins w:id="394" w:author="Liz Allyn" w:date="2020-06-22T14:32:00Z"/>
        </w:rPr>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w:t>
      </w:r>
      <w:ins w:id="395" w:author="Liz Allyn" w:date="2020-06-05T13:36:00Z">
        <w:r w:rsidR="007F10BE">
          <w:t>rate</w:t>
        </w:r>
      </w:ins>
      <w:del w:id="396" w:author="Liz Allyn" w:date="2020-06-05T13:36:00Z">
        <w:r w:rsidR="00337883" w:rsidDel="007F10BE">
          <w:delText>proportion</w:delText>
        </w:r>
      </w:del>
      <w:r w:rsidR="00337883">
        <w:t xml:space="preserve"> of dead strandings exhibiting evidence of entanglement </w:t>
      </w:r>
      <w:ins w:id="397" w:author="Liz Allyn" w:date="2020-06-22T14:29:00Z">
        <w:r w:rsidR="001F6D50">
          <w:t xml:space="preserve">(1.6% for Steller sea lions and 0.38% for California sea lions) </w:t>
        </w:r>
      </w:ins>
      <w:r w:rsidR="00337883">
        <w:t xml:space="preserve">was </w:t>
      </w:r>
      <w:ins w:id="398" w:author="Liz Allyn" w:date="2020-06-22T14:28:00Z">
        <w:r w:rsidR="001F6D50">
          <w:t>of a similar magnitude to the rate of entanglement amon</w:t>
        </w:r>
      </w:ins>
      <w:ins w:id="399" w:author="Liz Allyn" w:date="2020-06-22T14:29:00Z">
        <w:r w:rsidR="001F6D50">
          <w:t>g live sea lions observed on the haulouts (Table 2).</w:t>
        </w:r>
      </w:ins>
      <w:del w:id="400" w:author="Liz Allyn" w:date="2020-06-22T14:29:00Z">
        <w:r w:rsidR="0005799D" w:rsidDel="001F6D50">
          <w:delText>1.6</w:delText>
        </w:r>
        <w:r w:rsidR="00E242D3" w:rsidDel="001F6D50">
          <w:delText>%</w:delText>
        </w:r>
        <w:r w:rsidR="00337883" w:rsidDel="001F6D50">
          <w:delText xml:space="preserve"> for Steller </w:delText>
        </w:r>
        <w:r w:rsidR="00E242D3" w:rsidDel="001F6D50">
          <w:delText>sea lions and 0.</w:delText>
        </w:r>
        <w:r w:rsidR="0005799D" w:rsidDel="001F6D50">
          <w:delText>38</w:delText>
        </w:r>
        <w:r w:rsidR="00E242D3" w:rsidDel="001F6D50">
          <w:delText>% for California</w:delText>
        </w:r>
        <w:r w:rsidR="00337883" w:rsidDel="001F6D50">
          <w:delText xml:space="preserve"> sea lions</w:delText>
        </w:r>
      </w:del>
      <w:del w:id="401" w:author="Liz Allyn" w:date="2020-06-22T14:28:00Z">
        <w:r w:rsidR="00337883" w:rsidDel="001F6D50">
          <w:delText>.</w:delText>
        </w:r>
      </w:del>
      <w:r w:rsidR="00337883">
        <w:t xml:space="preserve">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r w:rsidR="000311AE">
        <w:t xml:space="preserve">), one </w:t>
      </w:r>
      <w:ins w:id="402" w:author="Liz Allyn" w:date="2020-06-16T19:32:00Z">
        <w:r w:rsidR="000D646D">
          <w:t>juvenile</w:t>
        </w:r>
      </w:ins>
      <w:del w:id="403" w:author="Liz Allyn" w:date="2020-06-16T19:32:00Z">
        <w:r w:rsidR="000311AE" w:rsidDel="000D646D">
          <w:delText>subadult</w:delText>
        </w:r>
      </w:del>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remaining six records did not have enough detail to determine the status of the entanglement or the entangling material.</w:t>
      </w:r>
      <w:r w:rsidR="0011219E">
        <w:t xml:space="preserve"> No sea lions stranded dead </w:t>
      </w:r>
      <w:r w:rsidR="00E365A3">
        <w:t xml:space="preserve">were </w:t>
      </w:r>
      <w:ins w:id="404" w:author="Liz Allyn" w:date="2020-06-30T15:24:00Z">
        <w:r w:rsidR="007221E9">
          <w:t>recorded</w:t>
        </w:r>
      </w:ins>
      <w:del w:id="405" w:author="Liz Allyn" w:date="2020-06-30T15:24:00Z">
        <w:r w:rsidR="00E365A3" w:rsidDel="007221E9">
          <w:delText>observed</w:delText>
        </w:r>
      </w:del>
      <w:r w:rsidR="00E365A3">
        <w:t xml:space="preserve"> </w:t>
      </w:r>
      <w:r w:rsidR="0011219E">
        <w:t>entangled in packing bands.</w:t>
      </w:r>
    </w:p>
    <w:p w14:paraId="2278C79F" w14:textId="16A34B87" w:rsidR="001F6D50" w:rsidRPr="005A34DA" w:rsidRDefault="001F6D50" w:rsidP="00C1745D">
      <w:pPr>
        <w:spacing w:line="480" w:lineRule="auto"/>
        <w:rPr>
          <w:ins w:id="406" w:author="Liz Allyn" w:date="2020-06-22T14:29:00Z"/>
          <w:i/>
          <w:iCs/>
        </w:rPr>
      </w:pPr>
      <w:ins w:id="407" w:author="Liz Allyn" w:date="2020-06-22T14:33:00Z">
        <w:r>
          <w:rPr>
            <w:i/>
            <w:iCs/>
          </w:rPr>
          <w:t xml:space="preserve">Table 2: Entanglement </w:t>
        </w:r>
      </w:ins>
      <w:ins w:id="408" w:author="Liz Allyn" w:date="2020-06-22T14:34:00Z">
        <w:r w:rsidR="00A373EE">
          <w:rPr>
            <w:i/>
            <w:iCs/>
          </w:rPr>
          <w:t>r</w:t>
        </w:r>
      </w:ins>
      <w:ins w:id="409" w:author="Liz Allyn" w:date="2020-06-22T14:33:00Z">
        <w:r>
          <w:rPr>
            <w:i/>
            <w:iCs/>
          </w:rPr>
          <w:t>ates for Steller and California sea lions observed live on haulouts during surveys of northern Washington and recorded dead in the Washington and Oregon coast stranding record.</w:t>
        </w:r>
      </w:ins>
    </w:p>
    <w:tbl>
      <w:tblPr>
        <w:tblStyle w:val="PlainTable2"/>
        <w:tblW w:w="0" w:type="auto"/>
        <w:tblLook w:val="04A0" w:firstRow="1" w:lastRow="0" w:firstColumn="1" w:lastColumn="0" w:noHBand="0" w:noVBand="1"/>
      </w:tblPr>
      <w:tblGrid>
        <w:gridCol w:w="2311"/>
        <w:gridCol w:w="3117"/>
        <w:gridCol w:w="2852"/>
      </w:tblGrid>
      <w:tr w:rsidR="001F6D50" w14:paraId="7B78533F" w14:textId="77777777" w:rsidTr="00523E1B">
        <w:trPr>
          <w:cnfStyle w:val="100000000000" w:firstRow="1" w:lastRow="0" w:firstColumn="0" w:lastColumn="0" w:oddVBand="0" w:evenVBand="0" w:oddHBand="0" w:evenHBand="0" w:firstRowFirstColumn="0" w:firstRowLastColumn="0" w:lastRowFirstColumn="0" w:lastRowLastColumn="0"/>
          <w:ins w:id="410" w:author="Liz Allyn" w:date="2020-06-22T14:30:00Z"/>
        </w:trPr>
        <w:tc>
          <w:tcPr>
            <w:cnfStyle w:val="001000000000" w:firstRow="0" w:lastRow="0" w:firstColumn="1" w:lastColumn="0" w:oddVBand="0" w:evenVBand="0" w:oddHBand="0" w:evenHBand="0" w:firstRowFirstColumn="0" w:firstRowLastColumn="0" w:lastRowFirstColumn="0" w:lastRowLastColumn="0"/>
            <w:tcW w:w="2311" w:type="dxa"/>
          </w:tcPr>
          <w:p w14:paraId="6E4C6406" w14:textId="77777777" w:rsidR="001F6D50" w:rsidRDefault="001F6D50" w:rsidP="005A34DA">
            <w:pPr>
              <w:spacing w:line="480" w:lineRule="auto"/>
              <w:jc w:val="center"/>
              <w:rPr>
                <w:ins w:id="411" w:author="Liz Allyn" w:date="2020-06-22T14:30:00Z"/>
              </w:rPr>
            </w:pPr>
          </w:p>
        </w:tc>
        <w:tc>
          <w:tcPr>
            <w:tcW w:w="3117" w:type="dxa"/>
          </w:tcPr>
          <w:p w14:paraId="03A63118" w14:textId="24D87E31"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rPr>
                <w:ins w:id="412" w:author="Liz Allyn" w:date="2020-06-22T14:30:00Z"/>
              </w:rPr>
            </w:pPr>
            <w:ins w:id="413" w:author="Liz Allyn" w:date="2020-06-22T14:30:00Z">
              <w:r>
                <w:t>Stranding Entanglement Rate</w:t>
              </w:r>
            </w:ins>
          </w:p>
        </w:tc>
        <w:tc>
          <w:tcPr>
            <w:tcW w:w="2852" w:type="dxa"/>
          </w:tcPr>
          <w:p w14:paraId="19B62363" w14:textId="79FC54DF"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rPr>
                <w:ins w:id="414" w:author="Liz Allyn" w:date="2020-06-22T14:30:00Z"/>
              </w:rPr>
            </w:pPr>
            <w:ins w:id="415" w:author="Liz Allyn" w:date="2020-06-22T14:30:00Z">
              <w:r>
                <w:t>Haulout Entanglement Rate</w:t>
              </w:r>
            </w:ins>
          </w:p>
        </w:tc>
      </w:tr>
      <w:tr w:rsidR="001F6D50" w14:paraId="1C07F576" w14:textId="77777777" w:rsidTr="00523E1B">
        <w:trPr>
          <w:cnfStyle w:val="000000100000" w:firstRow="0" w:lastRow="0" w:firstColumn="0" w:lastColumn="0" w:oddVBand="0" w:evenVBand="0" w:oddHBand="1" w:evenHBand="0" w:firstRowFirstColumn="0" w:firstRowLastColumn="0" w:lastRowFirstColumn="0" w:lastRowLastColumn="0"/>
          <w:ins w:id="416" w:author="Liz Allyn" w:date="2020-06-22T14:30:00Z"/>
        </w:trPr>
        <w:tc>
          <w:tcPr>
            <w:cnfStyle w:val="001000000000" w:firstRow="0" w:lastRow="0" w:firstColumn="1" w:lastColumn="0" w:oddVBand="0" w:evenVBand="0" w:oddHBand="0" w:evenHBand="0" w:firstRowFirstColumn="0" w:firstRowLastColumn="0" w:lastRowFirstColumn="0" w:lastRowLastColumn="0"/>
            <w:tcW w:w="2311" w:type="dxa"/>
          </w:tcPr>
          <w:p w14:paraId="521E8043" w14:textId="7A8861E0" w:rsidR="001F6D50" w:rsidRPr="00523E1B" w:rsidRDefault="001F6D50" w:rsidP="005A34DA">
            <w:pPr>
              <w:spacing w:line="480" w:lineRule="auto"/>
              <w:jc w:val="center"/>
              <w:rPr>
                <w:ins w:id="417" w:author="Liz Allyn" w:date="2020-06-22T14:30:00Z"/>
                <w:b w:val="0"/>
                <w:bCs w:val="0"/>
                <w:i/>
                <w:iCs/>
              </w:rPr>
            </w:pPr>
            <w:ins w:id="418" w:author="Liz Allyn" w:date="2020-06-22T14:30:00Z">
              <w:r w:rsidRPr="00523E1B">
                <w:rPr>
                  <w:b w:val="0"/>
                  <w:bCs w:val="0"/>
                  <w:i/>
                  <w:iCs/>
                </w:rPr>
                <w:t xml:space="preserve">Steller </w:t>
              </w:r>
            </w:ins>
            <w:ins w:id="419" w:author="Liz Allyn" w:date="2020-06-24T13:56:00Z">
              <w:r w:rsidR="00753054">
                <w:rPr>
                  <w:b w:val="0"/>
                  <w:bCs w:val="0"/>
                  <w:i/>
                  <w:iCs/>
                </w:rPr>
                <w:t>s</w:t>
              </w:r>
            </w:ins>
            <w:ins w:id="420" w:author="Liz Allyn" w:date="2020-06-22T14:30:00Z">
              <w:r w:rsidRPr="00523E1B">
                <w:rPr>
                  <w:b w:val="0"/>
                  <w:bCs w:val="0"/>
                  <w:i/>
                  <w:iCs/>
                </w:rPr>
                <w:t xml:space="preserve">ea </w:t>
              </w:r>
            </w:ins>
            <w:ins w:id="421" w:author="Liz Allyn" w:date="2020-06-24T13:56:00Z">
              <w:r w:rsidR="00753054">
                <w:rPr>
                  <w:b w:val="0"/>
                  <w:bCs w:val="0"/>
                  <w:i/>
                  <w:iCs/>
                </w:rPr>
                <w:t>l</w:t>
              </w:r>
            </w:ins>
            <w:ins w:id="422" w:author="Liz Allyn" w:date="2020-06-22T14:30:00Z">
              <w:r w:rsidRPr="00523E1B">
                <w:rPr>
                  <w:b w:val="0"/>
                  <w:bCs w:val="0"/>
                  <w:i/>
                  <w:iCs/>
                </w:rPr>
                <w:t>ions</w:t>
              </w:r>
            </w:ins>
          </w:p>
        </w:tc>
        <w:tc>
          <w:tcPr>
            <w:tcW w:w="3117" w:type="dxa"/>
          </w:tcPr>
          <w:p w14:paraId="772B653A" w14:textId="381F753D"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rPr>
                <w:ins w:id="423" w:author="Liz Allyn" w:date="2020-06-22T14:30:00Z"/>
              </w:rPr>
            </w:pPr>
            <w:ins w:id="424" w:author="Liz Allyn" w:date="2020-06-22T14:31:00Z">
              <w:r>
                <w:t>1.6</w:t>
              </w:r>
            </w:ins>
            <w:ins w:id="425" w:author="Liz Allyn" w:date="2020-06-22T14:32:00Z">
              <w:r>
                <w:t>3</w:t>
              </w:r>
            </w:ins>
            <w:ins w:id="426" w:author="Liz Allyn" w:date="2020-06-22T14:31:00Z">
              <w:r>
                <w:t>%</w:t>
              </w:r>
            </w:ins>
          </w:p>
        </w:tc>
        <w:tc>
          <w:tcPr>
            <w:tcW w:w="2852" w:type="dxa"/>
          </w:tcPr>
          <w:p w14:paraId="56D74892" w14:textId="4A7019A7"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rPr>
                <w:ins w:id="427" w:author="Liz Allyn" w:date="2020-06-22T14:30:00Z"/>
              </w:rPr>
            </w:pPr>
            <w:ins w:id="428" w:author="Liz Allyn" w:date="2020-06-22T14:31:00Z">
              <w:r>
                <w:t>0.41%</w:t>
              </w:r>
            </w:ins>
          </w:p>
        </w:tc>
      </w:tr>
      <w:tr w:rsidR="001F6D50" w14:paraId="7F8092C4" w14:textId="77777777" w:rsidTr="00523E1B">
        <w:trPr>
          <w:ins w:id="429" w:author="Liz Allyn" w:date="2020-06-22T14:30:00Z"/>
        </w:trPr>
        <w:tc>
          <w:tcPr>
            <w:cnfStyle w:val="001000000000" w:firstRow="0" w:lastRow="0" w:firstColumn="1" w:lastColumn="0" w:oddVBand="0" w:evenVBand="0" w:oddHBand="0" w:evenHBand="0" w:firstRowFirstColumn="0" w:firstRowLastColumn="0" w:lastRowFirstColumn="0" w:lastRowLastColumn="0"/>
            <w:tcW w:w="2311" w:type="dxa"/>
          </w:tcPr>
          <w:p w14:paraId="78608356" w14:textId="441492F7" w:rsidR="001F6D50" w:rsidRPr="00523E1B" w:rsidRDefault="001F6D50" w:rsidP="005A34DA">
            <w:pPr>
              <w:spacing w:line="480" w:lineRule="auto"/>
              <w:jc w:val="center"/>
              <w:rPr>
                <w:ins w:id="430" w:author="Liz Allyn" w:date="2020-06-22T14:30:00Z"/>
                <w:b w:val="0"/>
                <w:bCs w:val="0"/>
                <w:i/>
                <w:iCs/>
              </w:rPr>
            </w:pPr>
            <w:ins w:id="431" w:author="Liz Allyn" w:date="2020-06-22T14:30:00Z">
              <w:r w:rsidRPr="00523E1B">
                <w:rPr>
                  <w:b w:val="0"/>
                  <w:bCs w:val="0"/>
                  <w:i/>
                  <w:iCs/>
                </w:rPr>
                <w:t>California</w:t>
              </w:r>
            </w:ins>
            <w:ins w:id="432" w:author="Liz Allyn" w:date="2020-06-24T13:56:00Z">
              <w:r w:rsidR="00753054">
                <w:rPr>
                  <w:b w:val="0"/>
                  <w:bCs w:val="0"/>
                  <w:i/>
                  <w:iCs/>
                </w:rPr>
                <w:t xml:space="preserve"> s</w:t>
              </w:r>
            </w:ins>
            <w:ins w:id="433" w:author="Liz Allyn" w:date="2020-06-22T14:30:00Z">
              <w:r w:rsidRPr="00523E1B">
                <w:rPr>
                  <w:b w:val="0"/>
                  <w:bCs w:val="0"/>
                  <w:i/>
                  <w:iCs/>
                </w:rPr>
                <w:t xml:space="preserve">ea </w:t>
              </w:r>
            </w:ins>
            <w:ins w:id="434" w:author="Liz Allyn" w:date="2020-06-24T13:56:00Z">
              <w:r w:rsidR="00753054">
                <w:rPr>
                  <w:b w:val="0"/>
                  <w:bCs w:val="0"/>
                  <w:i/>
                  <w:iCs/>
                </w:rPr>
                <w:t>l</w:t>
              </w:r>
            </w:ins>
            <w:ins w:id="435" w:author="Liz Allyn" w:date="2020-06-22T14:30:00Z">
              <w:r w:rsidRPr="00523E1B">
                <w:rPr>
                  <w:b w:val="0"/>
                  <w:bCs w:val="0"/>
                  <w:i/>
                  <w:iCs/>
                </w:rPr>
                <w:t>ions</w:t>
              </w:r>
            </w:ins>
          </w:p>
        </w:tc>
        <w:tc>
          <w:tcPr>
            <w:tcW w:w="3117" w:type="dxa"/>
          </w:tcPr>
          <w:p w14:paraId="299B616C" w14:textId="5103B60F"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rPr>
                <w:ins w:id="436" w:author="Liz Allyn" w:date="2020-06-22T14:30:00Z"/>
              </w:rPr>
            </w:pPr>
            <w:ins w:id="437" w:author="Liz Allyn" w:date="2020-06-22T14:31:00Z">
              <w:r>
                <w:t>0.38%</w:t>
              </w:r>
            </w:ins>
          </w:p>
        </w:tc>
        <w:tc>
          <w:tcPr>
            <w:tcW w:w="2852" w:type="dxa"/>
          </w:tcPr>
          <w:p w14:paraId="48F5245B" w14:textId="7046E586"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rPr>
                <w:ins w:id="438" w:author="Liz Allyn" w:date="2020-06-22T14:30:00Z"/>
              </w:rPr>
            </w:pPr>
            <w:ins w:id="439" w:author="Liz Allyn" w:date="2020-06-22T14:31:00Z">
              <w:r>
                <w:t>2.13%</w:t>
              </w:r>
            </w:ins>
          </w:p>
        </w:tc>
      </w:tr>
    </w:tbl>
    <w:p w14:paraId="2515DB0A" w14:textId="77777777" w:rsidR="001F6D50" w:rsidRPr="002C7876" w:rsidRDefault="001F6D50" w:rsidP="00CA40D3">
      <w:pPr>
        <w:spacing w:line="480" w:lineRule="auto"/>
      </w:pPr>
    </w:p>
    <w:p w14:paraId="0A91133B" w14:textId="594FF92F" w:rsidR="00941680" w:rsidRDefault="00911BDD" w:rsidP="00CA40D3">
      <w:pPr>
        <w:pStyle w:val="Heading1"/>
        <w:spacing w:line="480" w:lineRule="auto"/>
      </w:pPr>
      <w:r>
        <w:lastRenderedPageBreak/>
        <w:t>Discussion</w:t>
      </w:r>
    </w:p>
    <w:p w14:paraId="0932AE01" w14:textId="4AD983A3" w:rsidR="002B7620" w:rsidRDefault="007540DA" w:rsidP="00CA40D3">
      <w:pPr>
        <w:spacing w:line="480" w:lineRule="auto"/>
      </w:pPr>
      <w:r>
        <w:t>Despite exhibiting high rates of entanglement,</w:t>
      </w:r>
      <w:del w:id="440" w:author="Liz Allyn" w:date="2020-06-10T13:30:00Z">
        <w:r w:rsidDel="00941787">
          <w:delText xml:space="preserve"> populations of</w:delText>
        </w:r>
      </w:del>
      <w:r>
        <w:t xml:space="preserve"> both California sea lions and Steller sea lions exhibited high rates of </w:t>
      </w:r>
      <w:del w:id="441" w:author="Liz Allyn" w:date="2020-06-10T13:30:00Z">
        <w:r w:rsidDel="005339AC">
          <w:delText>growth</w:delText>
        </w:r>
      </w:del>
      <w:ins w:id="442" w:author="Liz Allyn" w:date="2020-06-03T12:23:00Z">
        <w:r w:rsidR="00D00F9C">
          <w:t>haulout abundance</w:t>
        </w:r>
      </w:ins>
      <w:r>
        <w:t xml:space="preserve"> </w:t>
      </w:r>
      <w:ins w:id="443" w:author="Liz Allyn" w:date="2020-06-24T11:09:00Z">
        <w:r w:rsidR="00693DE2">
          <w:t xml:space="preserve">increase </w:t>
        </w:r>
      </w:ins>
      <w:r>
        <w:t>in northern Washington</w:t>
      </w:r>
      <w:ins w:id="444" w:author="Liz Allyn" w:date="2020-06-05T13:37:00Z">
        <w:r w:rsidR="003E7174">
          <w:t>.</w:t>
        </w:r>
      </w:ins>
      <w:ins w:id="445" w:author="Liz Allyn" w:date="2020-06-17T10:50:00Z">
        <w:r w:rsidR="009E4BEC">
          <w:t xml:space="preserve"> </w:t>
        </w:r>
      </w:ins>
      <w:del w:id="446" w:author="Liz Allyn" w:date="2020-06-05T13:37:00Z">
        <w:r w:rsidDel="003E7174">
          <w:delText xml:space="preserve">, suggesting that entanglements did not </w:delText>
        </w:r>
      </w:del>
      <w:del w:id="447" w:author="Liz Allyn" w:date="2020-06-03T13:33:00Z">
        <w:r w:rsidDel="00632BBD">
          <w:delText xml:space="preserve">affect the population dynamics of either species in this area enough to cause concern. </w:delText>
        </w:r>
      </w:del>
      <w:r w:rsidR="00BE48BC">
        <w:t>The California sea lions</w:t>
      </w:r>
      <w:r w:rsidR="00DB250C">
        <w:t xml:space="preserve"> in this study</w:t>
      </w:r>
      <w:r w:rsidR="009B6032">
        <w:t xml:space="preserve"> experienced</w:t>
      </w:r>
      <w:r w:rsidR="001D52A6">
        <w:t xml:space="preserve"> </w:t>
      </w:r>
      <w:r w:rsidR="00BE48BC">
        <w:t xml:space="preserve">the </w:t>
      </w:r>
      <w:r w:rsidR="00BC48E8">
        <w:t>second</w:t>
      </w:r>
      <w:r w:rsidR="004428A3">
        <w:t xml:space="preserve"> </w:t>
      </w:r>
      <w:r w:rsidR="001D52A6">
        <w:t xml:space="preserve">highest </w:t>
      </w:r>
      <w:ins w:id="448" w:author="Liz Allyn" w:date="2020-06-03T11:35:00Z">
        <w:r w:rsidR="00F9355F">
          <w:t xml:space="preserve">entanglement </w:t>
        </w:r>
      </w:ins>
      <w:r w:rsidR="00BE48BC">
        <w:t xml:space="preserve">rate for any </w:t>
      </w:r>
      <w:r w:rsidR="00824902">
        <w:t>otariid</w:t>
      </w:r>
      <w:r w:rsidR="009B6032">
        <w:t xml:space="preserve"> </w:t>
      </w:r>
      <w:del w:id="449" w:author="Liz Allyn" w:date="2020-06-10T13:30:00Z">
        <w:r w:rsidR="009B6032" w:rsidDel="004F6FE2">
          <w:delText>population</w:delText>
        </w:r>
        <w:r w:rsidR="001D52A6" w:rsidDel="004F6FE2">
          <w:delText xml:space="preserve"> </w:delText>
        </w:r>
      </w:del>
      <w:r w:rsidR="001D52A6">
        <w:t xml:space="preserve">in the </w:t>
      </w:r>
      <w:r w:rsidR="00BE48BC">
        <w:t>published literature</w:t>
      </w:r>
      <w:r w:rsidR="00F91076">
        <w:t xml:space="preserve"> </w:t>
      </w:r>
      <w:r w:rsidR="005D6416">
        <w:t xml:space="preserve">and the highest </w:t>
      </w:r>
      <w:r w:rsidR="00824902">
        <w:t>otariid</w:t>
      </w:r>
      <w:r w:rsidR="005D6416">
        <w:t xml:space="preserve"> entang</w:t>
      </w:r>
      <w:r w:rsidR="001A0C32">
        <w:t>lement rate documented in the United States</w:t>
      </w:r>
      <w:r w:rsidR="009D0B23">
        <w:t xml:space="preserve"> </w:t>
      </w:r>
      <w:r w:rsidR="00540555">
        <w:t xml:space="preserve">(Table </w:t>
      </w:r>
      <w:ins w:id="450" w:author="Liz Allyn" w:date="2020-06-22T14:34:00Z">
        <w:r w:rsidR="00FF3F33">
          <w:t>3</w:t>
        </w:r>
      </w:ins>
      <w:del w:id="451" w:author="Liz Allyn" w:date="2020-06-22T14:34:00Z">
        <w:r w:rsidR="00540555" w:rsidDel="00FF3F33">
          <w:delText>2</w:delText>
        </w:r>
      </w:del>
      <w:r w:rsidR="00540555">
        <w:t>)</w:t>
      </w:r>
      <w:r w:rsidR="008D0D02">
        <w:t xml:space="preserve">. </w:t>
      </w:r>
      <w:ins w:id="452" w:author="Liz Allyn" w:date="2020-06-10T11:26:00Z">
        <w:r w:rsidR="00692ECA">
          <w:t>The</w:t>
        </w:r>
      </w:ins>
      <w:del w:id="453" w:author="Liz Allyn" w:date="2020-06-10T11:26:00Z">
        <w:r w:rsidR="008D0D02" w:rsidDel="00692ECA">
          <w:delText>O</w:delText>
        </w:r>
        <w:r w:rsidR="001C6F1F" w:rsidDel="00692ECA">
          <w:delText>ur</w:delText>
        </w:r>
      </w:del>
      <w:r w:rsidR="001C6F1F">
        <w:t xml:space="preserve"> observed</w:t>
      </w:r>
      <w:ins w:id="454" w:author="Liz Allyn" w:date="2020-06-03T12:27:00Z">
        <w:r w:rsidR="00897FB6">
          <w:t xml:space="preserve"> rate of</w:t>
        </w:r>
      </w:ins>
      <w:del w:id="455" w:author="Liz Allyn" w:date="2020-06-03T12:27:00Z">
        <w:r w:rsidR="001C6F1F" w:rsidDel="00897FB6">
          <w:delText xml:space="preserve"> </w:delText>
        </w:r>
        <w:r w:rsidR="00CA2E22" w:rsidDel="00897FB6">
          <w:delText>count</w:delText>
        </w:r>
      </w:del>
      <w:r w:rsidR="00CA2E22">
        <w:t xml:space="preserve"> increase</w:t>
      </w:r>
      <w:r w:rsidR="001C6F1F">
        <w:t xml:space="preserve"> </w:t>
      </w:r>
      <w:ins w:id="456" w:author="Liz Allyn" w:date="2020-06-03T12:27:00Z">
        <w:r w:rsidR="00897FB6">
          <w:t xml:space="preserve">in </w:t>
        </w:r>
      </w:ins>
      <w:ins w:id="457" w:author="Liz Allyn" w:date="2020-06-24T11:10:00Z">
        <w:r w:rsidR="00F27C7B">
          <w:t xml:space="preserve">local </w:t>
        </w:r>
      </w:ins>
      <w:ins w:id="458" w:author="Liz Allyn" w:date="2020-06-03T12:27:00Z">
        <w:r w:rsidR="00897FB6">
          <w:t xml:space="preserve">haulout </w:t>
        </w:r>
      </w:ins>
      <w:ins w:id="459" w:author="Liz Allyn" w:date="2020-06-24T11:10:00Z">
        <w:r w:rsidR="00F27C7B">
          <w:t>abundance</w:t>
        </w:r>
      </w:ins>
      <w:del w:id="460" w:author="Liz Allyn" w:date="2020-06-03T12:27:00Z">
        <w:r w:rsidR="001C6F1F" w:rsidDel="00897FB6">
          <w:delText>rate</w:delText>
        </w:r>
      </w:del>
      <w:r w:rsidR="001C6F1F">
        <w:t xml:space="preserve"> for California sea lions (7.8%) was </w:t>
      </w:r>
      <w:ins w:id="461" w:author="Liz Allyn" w:date="2020-06-22T15:53:00Z">
        <w:r w:rsidR="00EA783E">
          <w:t xml:space="preserve">greater than the estimated growth rate of the range-wide population in recent years as the population approached carrying capacity and </w:t>
        </w:r>
      </w:ins>
      <w:ins w:id="462" w:author="Liz Allyn" w:date="2020-06-24T14:35:00Z">
        <w:r w:rsidR="007936A5">
          <w:t xml:space="preserve">was </w:t>
        </w:r>
      </w:ins>
      <w:r w:rsidR="001C6F1F">
        <w:t xml:space="preserve">similar to the </w:t>
      </w:r>
      <w:ins w:id="463" w:author="Liz Allyn" w:date="2020-06-16T19:34:00Z">
        <w:r w:rsidR="00306DD0">
          <w:t xml:space="preserve">maximum </w:t>
        </w:r>
      </w:ins>
      <w:r w:rsidR="001C6F1F">
        <w:t xml:space="preserve">range-wide </w:t>
      </w:r>
      <w:r w:rsidR="0096585A">
        <w:t xml:space="preserve">population growth </w:t>
      </w:r>
      <w:r w:rsidR="001C6F1F">
        <w:t xml:space="preserve">estimate </w:t>
      </w:r>
      <w:ins w:id="464" w:author="Liz Allyn" w:date="2020-06-16T19:34:00Z">
        <w:r w:rsidR="00306DD0">
          <w:t>observed from</w:t>
        </w:r>
      </w:ins>
      <w:del w:id="465" w:author="Liz Allyn" w:date="2020-06-16T19:34:00Z">
        <w:r w:rsidR="001C6F1F" w:rsidDel="00306DD0">
          <w:delText>for</w:delText>
        </w:r>
      </w:del>
      <w:r w:rsidR="001C6F1F">
        <w:t xml:space="preserve"> 1975-2014 (7%) </w:t>
      </w:r>
      <w:r w:rsidR="001C6F1F">
        <w:fldChar w:fldCharType="begin" w:fldLock="1"/>
      </w:r>
      <w:r w:rsidR="0095115D">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[25]","plainTextFormattedCitation":"[25]","previouslyFormattedCitation":"[25]"},"properties":{"noteIndex":0},"schema":"https://github.com/citation-style-language/schema/raw/master/csl-citation.json"}</w:instrText>
      </w:r>
      <w:r w:rsidR="001C6F1F">
        <w:fldChar w:fldCharType="separate"/>
      </w:r>
      <w:r w:rsidR="006B3402" w:rsidRPr="006B3402">
        <w:rPr>
          <w:noProof/>
        </w:rPr>
        <w:t>[25]</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w:t>
      </w:r>
      <w:r w:rsidR="00824902">
        <w:t xml:space="preserve"> </w:t>
      </w:r>
      <w:r w:rsidR="001D52A6">
        <w:fldChar w:fldCharType="begin" w:fldLock="1"/>
      </w:r>
      <w:r w:rsidR="0095115D">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plainTextFormattedCitation":"[18,26]","previouslyFormattedCitation":"[18,26]"},"properties":{"noteIndex":0},"schema":"https://github.com/citation-style-language/schema/raw/master/csl-citation.json"}</w:instrText>
      </w:r>
      <w:r w:rsidR="001D52A6">
        <w:fldChar w:fldCharType="separate"/>
      </w:r>
      <w:r w:rsidR="006B3402" w:rsidRPr="006B3402">
        <w:rPr>
          <w:noProof/>
        </w:rPr>
        <w:t>[18,26]</w:t>
      </w:r>
      <w:r w:rsidR="001D52A6">
        <w:fldChar w:fldCharType="end"/>
      </w:r>
      <w:r>
        <w:t>, and t</w:t>
      </w:r>
      <w:r w:rsidR="002B7620">
        <w:t xml:space="preserve">he </w:t>
      </w:r>
      <w:del w:id="466" w:author="Liz Allyn" w:date="2020-06-03T11:36:00Z">
        <w:r w:rsidR="005309F2" w:rsidDel="00D54390">
          <w:delText xml:space="preserve">count </w:delText>
        </w:r>
      </w:del>
      <w:ins w:id="467" w:author="Liz Allyn" w:date="2020-06-03T11:36:00Z">
        <w:r w:rsidR="00D54390">
          <w:t xml:space="preserve">haulout abundance </w:t>
        </w:r>
      </w:ins>
      <w:r w:rsidR="005309F2">
        <w:t>increase</w:t>
      </w:r>
      <w:r w:rsidR="002B7620">
        <w:t xml:space="preserve"> rate calculated for Steller sea lions in this study (7.9%) was close to double the</w:t>
      </w:r>
      <w:del w:id="468" w:author="Liz Allyn" w:date="2020-06-10T13:31:00Z">
        <w:r w:rsidR="002B7620" w:rsidDel="004F6FE2">
          <w:delText xml:space="preserve"> </w:delText>
        </w:r>
        <w:r w:rsidR="005309F2" w:rsidDel="004F6FE2">
          <w:delText>population</w:delText>
        </w:r>
      </w:del>
      <w:r w:rsidR="005309F2">
        <w:t xml:space="preserve"> growth </w:t>
      </w:r>
      <w:r w:rsidR="002B7620">
        <w:t xml:space="preserve">rate observed by Pitcher et al. </w:t>
      </w:r>
      <w:r w:rsidR="002B7620">
        <w:fldChar w:fldCharType="begin" w:fldLock="1"/>
      </w:r>
      <w:r w:rsidR="003B228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[27]","plainTextFormattedCitation":"[27]","previouslyFormattedCitation":"[27]"},"properties":{"noteIndex":0},"schema":"https://github.com/citation-style-language/schema/raw/master/csl-citation.json"}</w:instrText>
      </w:r>
      <w:r w:rsidR="002B7620">
        <w:fldChar w:fldCharType="separate"/>
      </w:r>
      <w:r w:rsidR="006B3402" w:rsidRPr="006B3402">
        <w:rPr>
          <w:noProof/>
        </w:rPr>
        <w:t>[27]</w:t>
      </w:r>
      <w:r w:rsidR="002B7620">
        <w:fldChar w:fldCharType="end"/>
      </w:r>
      <w:r w:rsidR="002B7620">
        <w:t xml:space="preserve"> and the National Marine Fisheries Service </w:t>
      </w:r>
      <w:r w:rsidR="002B7620">
        <w:fldChar w:fldCharType="begin" w:fldLock="1"/>
      </w:r>
      <w:r w:rsidR="003B228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[28]","plainTextFormattedCitation":"[28]","previouslyFormattedCitation":"[28]"},"properties":{"noteIndex":0},"schema":"https://github.com/citation-style-language/schema/raw/master/csl-citation.json"}</w:instrText>
      </w:r>
      <w:r w:rsidR="002B7620">
        <w:fldChar w:fldCharType="separate"/>
      </w:r>
      <w:r w:rsidR="006B3402" w:rsidRPr="006B3402">
        <w:rPr>
          <w:noProof/>
        </w:rPr>
        <w:t>[28]</w:t>
      </w:r>
      <w:r w:rsidR="002B7620">
        <w:fldChar w:fldCharType="end"/>
      </w:r>
      <w:r w:rsidR="002B7620">
        <w:t xml:space="preserve"> </w:t>
      </w:r>
      <w:ins w:id="469" w:author="Liz Allyn" w:date="2020-06-03T12:29:00Z">
        <w:r w:rsidR="00610449">
          <w:t xml:space="preserve">using population estimates based on pup counts </w:t>
        </w:r>
      </w:ins>
      <w:r w:rsidR="002B7620">
        <w:t>for the eastern distinct population segment of Steller sea lions.</w:t>
      </w:r>
      <w:ins w:id="470" w:author="Liz Allyn" w:date="2020-06-17T10:50:00Z">
        <w:r w:rsidR="009E4BEC">
          <w:t xml:space="preserve"> Wh</w:t>
        </w:r>
      </w:ins>
      <w:ins w:id="471" w:author="Liz Allyn" w:date="2020-06-17T10:51:00Z">
        <w:r w:rsidR="009E4BEC">
          <w:t xml:space="preserve">ile local haulout abundance trends alone cannot be used to make conclusions regarding the trajectory of the population as a whole, </w:t>
        </w:r>
      </w:ins>
      <w:ins w:id="472" w:author="Liz Allyn" w:date="2020-06-17T10:52:00Z">
        <w:r w:rsidR="00D00C79">
          <w:t>or the impact that entanglement might be having range-wide, it is important to note that use of the study area continues to increase despite such high entanglement rat</w:t>
        </w:r>
      </w:ins>
      <w:ins w:id="473" w:author="Liz Allyn" w:date="2020-06-17T10:53:00Z">
        <w:r w:rsidR="00D00C79">
          <w:t xml:space="preserve">es, and that both populations </w:t>
        </w:r>
        <w:r w:rsidR="0079290C">
          <w:t xml:space="preserve">as a whole are healthy and growing. </w:t>
        </w:r>
        <w:r w:rsidR="00116002">
          <w:t>Fu</w:t>
        </w:r>
      </w:ins>
      <w:ins w:id="474" w:author="Liz Allyn" w:date="2020-06-17T11:51:00Z">
        <w:r w:rsidR="004E3D0D">
          <w:t>ture</w:t>
        </w:r>
      </w:ins>
      <w:ins w:id="475" w:author="Liz Allyn" w:date="2020-06-17T10:53:00Z">
        <w:r w:rsidR="00116002">
          <w:t xml:space="preserve"> studies that incorporate entanglement data </w:t>
        </w:r>
      </w:ins>
      <w:ins w:id="476" w:author="Liz Allyn" w:date="2020-06-17T10:54:00Z">
        <w:r w:rsidR="00116002">
          <w:t xml:space="preserve">from the </w:t>
        </w:r>
      </w:ins>
      <w:ins w:id="477" w:author="Liz Allyn" w:date="2020-06-24T14:37:00Z">
        <w:r w:rsidR="007936A5">
          <w:t>whole</w:t>
        </w:r>
      </w:ins>
      <w:ins w:id="478" w:author="Liz Allyn" w:date="2020-06-17T10:54:00Z">
        <w:r w:rsidR="00116002">
          <w:t xml:space="preserve"> range of each species could illuminate the</w:t>
        </w:r>
      </w:ins>
      <w:ins w:id="479" w:author="Liz Allyn" w:date="2020-06-22T15:56:00Z">
        <w:r w:rsidR="00EA783E">
          <w:t xml:space="preserve"> </w:t>
        </w:r>
      </w:ins>
      <w:ins w:id="480" w:author="Liz Allyn" w:date="2020-06-24T14:37:00Z">
        <w:r w:rsidR="007936A5">
          <w:t xml:space="preserve">full </w:t>
        </w:r>
      </w:ins>
      <w:ins w:id="481" w:author="Liz Allyn" w:date="2020-06-17T10:54:00Z">
        <w:r w:rsidR="00116002">
          <w:t>impact that entanglement</w:t>
        </w:r>
      </w:ins>
      <w:ins w:id="482" w:author="Liz Allyn" w:date="2020-06-22T15:56:00Z">
        <w:r w:rsidR="00EA783E">
          <w:t>s</w:t>
        </w:r>
      </w:ins>
      <w:ins w:id="483" w:author="Liz Allyn" w:date="2020-06-17T10:54:00Z">
        <w:r w:rsidR="00116002">
          <w:t xml:space="preserve"> may be having on the two species</w:t>
        </w:r>
      </w:ins>
      <w:ins w:id="484" w:author="Liz Allyn" w:date="2020-06-22T15:56:00Z">
        <w:r w:rsidR="00EA783E">
          <w:t>. Furthermore, a longer-termed study could detect delayed impacts of entanglements on local abundance trends that might have been outside the timeframe of this study.</w:t>
        </w:r>
      </w:ins>
      <w:ins w:id="485" w:author="Liz Allyn" w:date="2020-06-17T11:51:00Z">
        <w:r w:rsidR="004E3D0D">
          <w:t xml:space="preserve"> </w:t>
        </w:r>
      </w:ins>
    </w:p>
    <w:p w14:paraId="4DA84421" w14:textId="6B1358A1" w:rsidR="00D74EDB" w:rsidRDefault="00D74EDB" w:rsidP="00CA40D3">
      <w:pPr>
        <w:pStyle w:val="Caption"/>
        <w:keepNext/>
      </w:pPr>
      <w:r>
        <w:lastRenderedPageBreak/>
        <w:t xml:space="preserve">Table </w:t>
      </w:r>
      <w:ins w:id="486" w:author="Liz Allyn" w:date="2020-06-22T14:34:00Z">
        <w:r w:rsidR="00FF3F33">
          <w:t>3</w:t>
        </w:r>
      </w:ins>
      <w:del w:id="487" w:author="Liz Allyn" w:date="2020-06-22T14:34:00Z">
        <w:r w:rsidDel="00FF3F33">
          <w:delText>2</w:delText>
        </w:r>
      </w:del>
      <w:r>
        <w:t xml:space="preserve">: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w:t>
      </w:r>
      <w:proofErr w:type="spellStart"/>
      <w:r w:rsidR="002D553A">
        <w:t>Af</w:t>
      </w:r>
      <w:proofErr w:type="spellEnd"/>
      <w:r w:rsidR="002D553A">
        <w:t xml:space="preserve"> - Arctocephalus </w:t>
      </w:r>
      <w:proofErr w:type="spellStart"/>
      <w:r w:rsidR="002D553A">
        <w:t>forsteri</w:t>
      </w:r>
      <w:proofErr w:type="spellEnd"/>
      <w:r w:rsidR="002D553A">
        <w:t xml:space="preserve">, Ag – Arctocephalus </w:t>
      </w:r>
      <w:proofErr w:type="spellStart"/>
      <w:r w:rsidR="002D553A">
        <w:t>gazella</w:t>
      </w:r>
      <w:proofErr w:type="spellEnd"/>
      <w:r w:rsidR="002D553A">
        <w:t xml:space="preserve">, </w:t>
      </w:r>
      <w:r w:rsidR="00187B79">
        <w:t xml:space="preserve">Ap – Arctocephalus </w:t>
      </w:r>
      <w:proofErr w:type="spellStart"/>
      <w:r w:rsidR="00187B79">
        <w:t>pusillus</w:t>
      </w:r>
      <w:proofErr w:type="spellEnd"/>
      <w:r w:rsidR="00187B79">
        <w:t xml:space="preserve">, </w:t>
      </w:r>
      <w:proofErr w:type="spellStart"/>
      <w:r w:rsidR="00B97E3E">
        <w:t>Apd</w:t>
      </w:r>
      <w:proofErr w:type="spellEnd"/>
      <w:r w:rsidR="00B97E3E">
        <w:t xml:space="preserve"> – Arctocephalus </w:t>
      </w:r>
      <w:proofErr w:type="spellStart"/>
      <w:r w:rsidR="00B97E3E">
        <w:t>pusillus</w:t>
      </w:r>
      <w:proofErr w:type="spellEnd"/>
      <w:r w:rsidR="00B97E3E">
        <w:t xml:space="preserve"> </w:t>
      </w:r>
      <w:proofErr w:type="spellStart"/>
      <w:r w:rsidR="00B97E3E">
        <w:t>doriferus</w:t>
      </w:r>
      <w:proofErr w:type="spellEnd"/>
      <w:r w:rsidR="00B97E3E">
        <w:t xml:space="preserve">, </w:t>
      </w:r>
      <w:r w:rsidR="00010974">
        <w:t>Ap</w:t>
      </w:r>
      <w:r w:rsidR="00187B79">
        <w:t>p</w:t>
      </w:r>
      <w:r w:rsidR="00010974">
        <w:t xml:space="preserve"> – Arctocephalus </w:t>
      </w:r>
      <w:proofErr w:type="spellStart"/>
      <w:r w:rsidR="00010974">
        <w:t>pusillus</w:t>
      </w:r>
      <w:proofErr w:type="spellEnd"/>
      <w:r w:rsidR="00010974">
        <w:t xml:space="preserve"> </w:t>
      </w:r>
      <w:proofErr w:type="spellStart"/>
      <w:r w:rsidR="00010974">
        <w:t>p</w:t>
      </w:r>
      <w:r w:rsidR="008A0CA2">
        <w:t>usillus</w:t>
      </w:r>
      <w:proofErr w:type="spellEnd"/>
      <w:r w:rsidR="008A0CA2">
        <w:t>,</w:t>
      </w:r>
      <w:r w:rsidR="002D553A">
        <w:t xml:space="preserve"> </w:t>
      </w:r>
      <w:r w:rsidR="004941B8">
        <w:t xml:space="preserve">At – Arctocephalus tropicalis, </w:t>
      </w:r>
      <w:r w:rsidR="002D553A">
        <w:t xml:space="preserve">Cu – </w:t>
      </w:r>
      <w:proofErr w:type="spellStart"/>
      <w:r w:rsidR="002D553A">
        <w:t>Callorhinus</w:t>
      </w:r>
      <w:proofErr w:type="spellEnd"/>
      <w:r w:rsidR="002D553A">
        <w:t xml:space="preserve"> </w:t>
      </w:r>
      <w:proofErr w:type="spellStart"/>
      <w:r w:rsidR="002D553A">
        <w:t>ursinus</w:t>
      </w:r>
      <w:proofErr w:type="spellEnd"/>
      <w:r w:rsidR="002D553A">
        <w:t xml:space="preserve">, </w:t>
      </w:r>
      <w:proofErr w:type="spellStart"/>
      <w:r w:rsidR="002D553A">
        <w:t>Ej</w:t>
      </w:r>
      <w:proofErr w:type="spellEnd"/>
      <w:r w:rsidR="002D553A">
        <w:t xml:space="preserve"> – Eumetopias jubatus, Nc – </w:t>
      </w:r>
      <w:proofErr w:type="spellStart"/>
      <w:r w:rsidR="002D553A">
        <w:t>Neophoca</w:t>
      </w:r>
      <w:proofErr w:type="spellEnd"/>
      <w:r w:rsidR="002D553A">
        <w:t xml:space="preserve"> </w:t>
      </w:r>
      <w:proofErr w:type="spellStart"/>
      <w:r w:rsidR="002D553A">
        <w:t>cinerea</w:t>
      </w:r>
      <w:proofErr w:type="spellEnd"/>
      <w:r w:rsidR="002D553A">
        <w:t xml:space="preserve">, </w:t>
      </w:r>
      <w:proofErr w:type="spellStart"/>
      <w:r w:rsidR="002D553A">
        <w:t>Zc</w:t>
      </w:r>
      <w:proofErr w:type="spellEnd"/>
      <w:r w:rsidR="002D553A">
        <w:t xml:space="preserve"> – Zalophus californianus</w:t>
      </w:r>
      <w:r w:rsidR="00537884">
        <w:t>.</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B6213C" w:rsidRPr="005718EB" w14:paraId="7239952A" w14:textId="339E4D5C" w:rsidTr="00B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4A80E0" w14:textId="77777777" w:rsidR="00B6213C" w:rsidRPr="005718EB" w:rsidRDefault="00B6213C" w:rsidP="00CA40D3">
            <w:pPr>
              <w:spacing w:line="480" w:lineRule="auto"/>
              <w:rPr>
                <w:rFonts w:cstheme="minorHAnsi"/>
                <w:sz w:val="20"/>
                <w:szCs w:val="20"/>
              </w:rPr>
            </w:pPr>
            <w:r w:rsidRPr="005718EB">
              <w:rPr>
                <w:rFonts w:cstheme="minorHAnsi"/>
                <w:sz w:val="20"/>
                <w:szCs w:val="20"/>
              </w:rPr>
              <w:t>Year</w:t>
            </w:r>
          </w:p>
        </w:tc>
        <w:tc>
          <w:tcPr>
            <w:tcW w:w="1080" w:type="dxa"/>
            <w:noWrap/>
            <w:hideMark/>
          </w:tcPr>
          <w:p w14:paraId="043EF7E2"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7EB838CB" w14:textId="70AF9B70"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32E0BE18"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71353EEB"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B6213C" w:rsidRPr="00DA4060" w14:paraId="6771666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4F68DEF" w14:textId="64FC5400" w:rsidR="00B6213C" w:rsidRPr="00DA4060" w:rsidRDefault="00B6213C" w:rsidP="00632BBD">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01AFBE5A" w14:textId="38196B1B"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4E2642D5" w14:textId="70ED3472"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2CDED1CE" w14:textId="7ECF96CD"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B238FF1" w14:textId="3D069460"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B6213C" w:rsidRPr="00953370" w14:paraId="21EB1884" w14:textId="411C67E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EA1DF9F" w14:textId="77777777" w:rsidR="00B6213C" w:rsidRPr="00953370" w:rsidRDefault="00B6213C" w:rsidP="00632BBD">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030CCB6E" w14:textId="205A75C6"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sidR="003B2288">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[29]","plainTextFormattedCitation":"[29]","previouslyFormattedCitation":"[29]"},"properties":{"noteIndex":0},"schema":"https://github.com/citation-style-language/schema/raw/master/csl-citation.json"}</w:instrText>
            </w:r>
            <w:r w:rsidRPr="00953370">
              <w:rPr>
                <w:rFonts w:cstheme="minorHAnsi"/>
                <w:sz w:val="20"/>
                <w:szCs w:val="20"/>
              </w:rPr>
              <w:fldChar w:fldCharType="separate"/>
            </w:r>
            <w:r w:rsidR="006B3402" w:rsidRPr="006B3402">
              <w:rPr>
                <w:rFonts w:cstheme="minorHAnsi"/>
                <w:noProof/>
                <w:sz w:val="20"/>
                <w:szCs w:val="20"/>
              </w:rPr>
              <w:t>[29]</w:t>
            </w:r>
            <w:r w:rsidRPr="00953370">
              <w:rPr>
                <w:rFonts w:cstheme="minorHAnsi"/>
                <w:sz w:val="20"/>
                <w:szCs w:val="20"/>
              </w:rPr>
              <w:fldChar w:fldCharType="end"/>
            </w:r>
          </w:p>
        </w:tc>
        <w:tc>
          <w:tcPr>
            <w:tcW w:w="2520" w:type="dxa"/>
            <w:noWrap/>
          </w:tcPr>
          <w:p w14:paraId="1CE4E752" w14:textId="421DFEC0"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330B3E34" w14:textId="65458D6F"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515E18D2" w14:textId="1498C26E"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0.002-0.019</w:t>
            </w:r>
          </w:p>
        </w:tc>
      </w:tr>
      <w:tr w:rsidR="00B6213C" w:rsidRPr="00412DE4" w14:paraId="7C5EEA2E" w14:textId="59FBF11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16495D4" w14:textId="146940AD" w:rsidR="00B6213C" w:rsidRPr="00412DE4" w:rsidRDefault="00B6213C" w:rsidP="00632BBD">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5AD4B118" w14:textId="4E4FABF4"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sidR="003B2288">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plainTextFormattedCitation":"[30]","previouslyFormattedCitation":"[30]"},"properties":{"noteIndex":0},"schema":"https://github.com/citation-style-language/schema/raw/master/csl-citation.json"}</w:instrText>
            </w:r>
            <w:r w:rsidRPr="00412DE4">
              <w:rPr>
                <w:rFonts w:cstheme="minorHAnsi"/>
                <w:sz w:val="20"/>
                <w:szCs w:val="20"/>
              </w:rPr>
              <w:fldChar w:fldCharType="separate"/>
            </w:r>
            <w:r w:rsidR="006B3402" w:rsidRPr="006B3402">
              <w:rPr>
                <w:rFonts w:cstheme="minorHAnsi"/>
                <w:noProof/>
                <w:sz w:val="20"/>
                <w:szCs w:val="20"/>
              </w:rPr>
              <w:t>[30]</w:t>
            </w:r>
            <w:r w:rsidRPr="00412DE4">
              <w:rPr>
                <w:rFonts w:cstheme="minorHAnsi"/>
                <w:sz w:val="20"/>
                <w:szCs w:val="20"/>
              </w:rPr>
              <w:fldChar w:fldCharType="end"/>
            </w:r>
          </w:p>
        </w:tc>
        <w:tc>
          <w:tcPr>
            <w:tcW w:w="2520" w:type="dxa"/>
            <w:noWrap/>
          </w:tcPr>
          <w:p w14:paraId="2C9ABFB6" w14:textId="33F1FEE6"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47B9625D" w14:textId="71AE33D5"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385051CD" w14:textId="69B985C1"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B6213C" w:rsidRPr="007A1F02" w14:paraId="3AFAD52E" w14:textId="71E2F5CE"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E62E01" w14:textId="170A2B60" w:rsidR="00B6213C" w:rsidRPr="005718EB" w:rsidRDefault="00B6213C" w:rsidP="00632BB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3C7FD466" w14:textId="6585FCF6"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[31]</w:t>
            </w:r>
            <w:r w:rsidRPr="007A1F02">
              <w:rPr>
                <w:rFonts w:cstheme="minorHAnsi"/>
                <w:sz w:val="20"/>
                <w:szCs w:val="20"/>
              </w:rPr>
              <w:fldChar w:fldCharType="end"/>
            </w:r>
          </w:p>
        </w:tc>
        <w:tc>
          <w:tcPr>
            <w:tcW w:w="2520" w:type="dxa"/>
            <w:noWrap/>
            <w:hideMark/>
          </w:tcPr>
          <w:p w14:paraId="0F04269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Bouvetøya</w:t>
            </w:r>
            <w:proofErr w:type="spellEnd"/>
          </w:p>
        </w:tc>
        <w:tc>
          <w:tcPr>
            <w:tcW w:w="1260" w:type="dxa"/>
            <w:noWrap/>
            <w:hideMark/>
          </w:tcPr>
          <w:p w14:paraId="758F801C"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D32A544" w14:textId="7B6E98C3"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B6213C" w:rsidRPr="007A1F02" w14:paraId="2BAEE5A8" w14:textId="42E3A91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B73CEF" w14:textId="46221CA3"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0FA96296" w14:textId="57B02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7037CC16" w14:textId="04AB73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5B6B66A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528075A" w14:textId="3317052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B6213C" w:rsidRPr="007A1F02" w14:paraId="13997076" w14:textId="1DBDE2A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E564DE" w14:textId="58E4FD73" w:rsidR="00B6213C" w:rsidRPr="005718EB" w:rsidRDefault="00B6213C" w:rsidP="00632BB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2-1984</w:t>
            </w:r>
          </w:p>
        </w:tc>
        <w:tc>
          <w:tcPr>
            <w:tcW w:w="1080" w:type="dxa"/>
            <w:noWrap/>
            <w:hideMark/>
          </w:tcPr>
          <w:p w14:paraId="455B8A64" w14:textId="056303BD"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[32]</w:t>
            </w:r>
            <w:r w:rsidRPr="007A1F02">
              <w:rPr>
                <w:rFonts w:cstheme="minorHAnsi"/>
                <w:sz w:val="20"/>
                <w:szCs w:val="20"/>
              </w:rPr>
              <w:fldChar w:fldCharType="end"/>
            </w:r>
          </w:p>
        </w:tc>
        <w:tc>
          <w:tcPr>
            <w:tcW w:w="2520" w:type="dxa"/>
            <w:noWrap/>
            <w:hideMark/>
          </w:tcPr>
          <w:p w14:paraId="63D8EDD3"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428AD25"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78710B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B6213C" w:rsidRPr="007A1F02" w14:paraId="252252EB" w14:textId="4EFC47A5"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0126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p>
        </w:tc>
        <w:tc>
          <w:tcPr>
            <w:tcW w:w="1080" w:type="dxa"/>
            <w:noWrap/>
            <w:hideMark/>
          </w:tcPr>
          <w:p w14:paraId="2ABDE12B" w14:textId="5457FC2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{"citationItems":[{"id":"ITEM-1","itemData":{"author":[{"dropping-particle":"","family":"Loughlin","given":"Thomas R","non-dropping-particle":"","parse-names":false,"suffix":""}],"container-title":"NWAFC Processed Report 86-02","id":"ITEM-1","issued":{"date-parts":[["1986"]]},"title":"Assessment of net entanglement on northern sea lions in the Aleutian Islands, 25 June - 15 July 1985","type":"report"},"uris":["http://www.mendeley.com/documents/?uuid=80e13b0e-c193-4db8-bfbf-577ba4c65a8b"]}],"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[26]</w:t>
            </w:r>
            <w:r w:rsidRPr="007A1F02">
              <w:rPr>
                <w:rFonts w:cstheme="minorHAnsi"/>
                <w:sz w:val="20"/>
                <w:szCs w:val="20"/>
              </w:rPr>
              <w:fldChar w:fldCharType="end"/>
            </w:r>
          </w:p>
        </w:tc>
        <w:tc>
          <w:tcPr>
            <w:tcW w:w="2520" w:type="dxa"/>
            <w:noWrap/>
            <w:hideMark/>
          </w:tcPr>
          <w:p w14:paraId="5173F581" w14:textId="669784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16A1A930"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1C41D8AE" w14:textId="14F04CC3"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B6213C" w:rsidRPr="007A1F02" w14:paraId="7AA30E86" w14:textId="47D19F7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0D3D4B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4993638A" w14:textId="7BDA326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[33]</w:t>
            </w:r>
            <w:r w:rsidRPr="007A1F02">
              <w:rPr>
                <w:rFonts w:cstheme="minorHAnsi"/>
                <w:sz w:val="20"/>
                <w:szCs w:val="20"/>
              </w:rPr>
              <w:fldChar w:fldCharType="end"/>
            </w:r>
          </w:p>
        </w:tc>
        <w:tc>
          <w:tcPr>
            <w:tcW w:w="2520" w:type="dxa"/>
            <w:noWrap/>
            <w:hideMark/>
          </w:tcPr>
          <w:p w14:paraId="365E8BC9" w14:textId="3AC9B2B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0B93CEAF" w14:textId="58C39AE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29A00315" w14:textId="4103678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B6213C" w:rsidRPr="009A680F" w14:paraId="3827F464"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3AF3F1" w14:textId="103C35ED" w:rsidR="00B6213C" w:rsidRPr="009A680F" w:rsidRDefault="00B6213C" w:rsidP="00CA40D3">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2AD1F5F" w14:textId="6513C99F"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9A680F">
              <w:rPr>
                <w:rFonts w:cstheme="minorHAnsi"/>
                <w:sz w:val="20"/>
                <w:szCs w:val="20"/>
              </w:rPr>
              <w:fldChar w:fldCharType="separate"/>
            </w:r>
            <w:r w:rsidR="006B3402" w:rsidRPr="006B3402">
              <w:rPr>
                <w:rFonts w:cstheme="minorHAnsi"/>
                <w:noProof/>
                <w:sz w:val="20"/>
                <w:szCs w:val="20"/>
              </w:rPr>
              <w:t>[33]</w:t>
            </w:r>
            <w:r w:rsidRPr="009A680F">
              <w:rPr>
                <w:rFonts w:cstheme="minorHAnsi"/>
                <w:sz w:val="20"/>
                <w:szCs w:val="20"/>
              </w:rPr>
              <w:fldChar w:fldCharType="end"/>
            </w:r>
          </w:p>
        </w:tc>
        <w:tc>
          <w:tcPr>
            <w:tcW w:w="2520" w:type="dxa"/>
            <w:noWrap/>
          </w:tcPr>
          <w:p w14:paraId="3699498B" w14:textId="52FCE630"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1A71EA8" w14:textId="2E8AE5A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734FDF9B" w14:textId="40B36109"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B6213C" w:rsidRPr="00D56AB1" w14:paraId="49E25976"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4F96157" w14:textId="4CCEDF33" w:rsidR="00B6213C" w:rsidRPr="00D56AB1" w:rsidRDefault="00B6213C" w:rsidP="00CA40D3">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7E183978" w14:textId="1A06227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[33]</w:t>
            </w:r>
            <w:r>
              <w:rPr>
                <w:rFonts w:cstheme="minorHAnsi"/>
                <w:sz w:val="20"/>
                <w:szCs w:val="20"/>
              </w:rPr>
              <w:fldChar w:fldCharType="end"/>
            </w:r>
          </w:p>
        </w:tc>
        <w:tc>
          <w:tcPr>
            <w:tcW w:w="2520" w:type="dxa"/>
            <w:noWrap/>
          </w:tcPr>
          <w:p w14:paraId="02619BE5" w14:textId="0E37111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75A657DC" w14:textId="24E09040"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0985918F" w14:textId="2A41227D"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B6213C" w:rsidRPr="007A1F02" w14:paraId="7B65BE01" w14:textId="41DBADC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7118F9" w14:textId="4D07FB81"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79D7F0AE" w14:textId="529A9F1B"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6C393673" w14:textId="4B71AEC9"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15EDD4" w14:textId="62A99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1EEB7F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B6213C" w:rsidRPr="007A1F02" w14:paraId="5C976BD4" w14:textId="4E33001B"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3713D8"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2100F31A" w14:textId="15D575D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3C7AF7AD" w14:textId="680F8CF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43E4B883"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7CB2495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B6213C" w:rsidRPr="007A1F02" w14:paraId="706320B0" w14:textId="0206A3D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109742" w14:textId="5E980057" w:rsidR="00B6213C" w:rsidRPr="005718EB" w:rsidRDefault="00B6213C" w:rsidP="00CA40D3">
            <w:pPr>
              <w:spacing w:line="480" w:lineRule="auto"/>
              <w:rPr>
                <w:rFonts w:cstheme="minorHAnsi"/>
                <w:b w:val="0"/>
                <w:sz w:val="20"/>
                <w:szCs w:val="20"/>
              </w:rPr>
            </w:pPr>
            <w:r w:rsidRPr="005718EB">
              <w:rPr>
                <w:rFonts w:cstheme="minorHAnsi"/>
                <w:b w:val="0"/>
                <w:sz w:val="20"/>
                <w:szCs w:val="20"/>
              </w:rPr>
              <w:t>1983</w:t>
            </w:r>
            <w:r>
              <w:rPr>
                <w:rFonts w:cstheme="minorHAnsi"/>
                <w:b w:val="0"/>
                <w:sz w:val="20"/>
                <w:szCs w:val="20"/>
              </w:rPr>
              <w:t>-1984</w:t>
            </w:r>
          </w:p>
        </w:tc>
        <w:tc>
          <w:tcPr>
            <w:tcW w:w="1080" w:type="dxa"/>
            <w:noWrap/>
            <w:hideMark/>
          </w:tcPr>
          <w:p w14:paraId="6F878063" w14:textId="0A1792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3C5545C2" w14:textId="4B2DAAA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04B5D96"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EF2B6FE" w14:textId="744729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B6213C" w:rsidRPr="007A1F02" w14:paraId="7D6B3193" w14:textId="1837E8B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5E9E7DD"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1970E0BB" w14:textId="3237321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1A6A1870" w14:textId="699199E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50A8A4BC"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76375FC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B6213C" w:rsidRPr="003F2682" w14:paraId="77EE3D1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94167EF" w14:textId="77777777" w:rsidR="00B6213C" w:rsidRPr="003F2682" w:rsidRDefault="00B6213C" w:rsidP="00632BBD">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5D3D3A3A" w14:textId="5D98F959"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[35]</w:t>
            </w:r>
            <w:r>
              <w:rPr>
                <w:rFonts w:cstheme="minorHAnsi"/>
                <w:sz w:val="20"/>
                <w:szCs w:val="20"/>
              </w:rPr>
              <w:fldChar w:fldCharType="end"/>
            </w:r>
          </w:p>
        </w:tc>
        <w:tc>
          <w:tcPr>
            <w:tcW w:w="2520" w:type="dxa"/>
            <w:noWrap/>
          </w:tcPr>
          <w:p w14:paraId="10EFAD66"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55DBCBDD"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C28C4C2"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B6213C" w:rsidRPr="007A1F02" w14:paraId="22D28DE4" w14:textId="502CEC6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459D13C" w14:textId="4BD4EF6A"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54BCB5F3" w14:textId="4676EE2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9D0C3C" w14:textId="2D4FCAD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68030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1BED33C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B6213C" w:rsidRPr="007A1F02" w14:paraId="2D0FA715" w14:textId="068A36BE"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9A36DA" w14:textId="7247A846"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7137068F" w14:textId="069A0C2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7039316" w14:textId="280D0A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A393D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4452E57" w14:textId="44D33760"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B6213C" w:rsidRPr="007A1F02" w14:paraId="008B1B4E" w14:textId="0ED3C19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814FDC" w14:textId="5866E33A"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EE1B7B7" w14:textId="12C7482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51A6A5" w14:textId="6C5EADE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019F2E"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02C4E96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1D5EF6A9" w14:textId="27F3E2F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A33222" w14:textId="0BDC735C"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56C74866" w14:textId="4F390DF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363154C9" w14:textId="52AABD7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7CFD053D" w14:textId="358CA1E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61E882E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05466659" w14:textId="46CFAA13"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297CFF" w14:textId="65216B66"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200</w:t>
            </w:r>
            <w:r>
              <w:rPr>
                <w:rFonts w:cstheme="minorHAnsi"/>
                <w:b w:val="0"/>
                <w:sz w:val="20"/>
                <w:szCs w:val="20"/>
              </w:rPr>
              <w:t>1-2007</w:t>
            </w:r>
          </w:p>
        </w:tc>
        <w:tc>
          <w:tcPr>
            <w:tcW w:w="1080" w:type="dxa"/>
            <w:noWrap/>
            <w:hideMark/>
          </w:tcPr>
          <w:p w14:paraId="55AD270A" w14:textId="066A482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6EBF93C1" w14:textId="6E0C50D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426446B9"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6154978A" w14:textId="1E0A48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B6213C" w:rsidRPr="007A1F02" w14:paraId="0B8305BE" w14:textId="045BA8C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D1164E" w14:textId="3C975A8C"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0851B476" w14:textId="001E2AC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184CBBD" w14:textId="1E21DBF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4F90819"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DC4371D" w14:textId="7DA2CF4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685BC82" w14:textId="10605CA4"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C7FF1F6" w14:textId="37C45353"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13723D17" w14:textId="5F6934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09E6337" w14:textId="6BF478E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70F355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3B5211E8" w14:textId="43CCDF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0C5C4C3" w14:textId="2613969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EED95" w14:textId="67DB2A4D"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057D1A8A" w14:textId="34AA361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B6FD675" w14:textId="232C54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4BB39634"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ACBA5E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B6213C" w:rsidRPr="007A1F02" w14:paraId="711DE242" w14:textId="0E3D7575"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01EDFD3" w14:textId="2331EDF8" w:rsidR="00B6213C" w:rsidRPr="005718EB" w:rsidRDefault="00B6213C" w:rsidP="00CA40D3">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3B7D4EC3" w14:textId="77FAEF9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[37]</w:t>
            </w:r>
            <w:r w:rsidRPr="007A1F02">
              <w:rPr>
                <w:rFonts w:cstheme="minorHAnsi"/>
                <w:sz w:val="20"/>
                <w:szCs w:val="20"/>
              </w:rPr>
              <w:fldChar w:fldCharType="end"/>
            </w:r>
          </w:p>
        </w:tc>
        <w:tc>
          <w:tcPr>
            <w:tcW w:w="2520" w:type="dxa"/>
            <w:noWrap/>
            <w:hideMark/>
          </w:tcPr>
          <w:p w14:paraId="51434FA7" w14:textId="6A0F47F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0A25F32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06A937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419194DF" w14:textId="4C9CE35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DFB8F" w14:textId="0B94D41E"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562860E8" w14:textId="7B19085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1A9AD1" w14:textId="50896A7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F37E25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4AB5F555" w14:textId="2831482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6BCC52D3" w14:textId="0302096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09046F" w14:textId="2741D4AE" w:rsidR="00B6213C" w:rsidRPr="005718EB" w:rsidRDefault="00B6213C" w:rsidP="00CA40D3">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9FBCC80" w14:textId="70728CE0" w:rsidR="00B6213C" w:rsidRPr="007A1F02" w:rsidRDefault="00F0411B"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0BE10A7E" w14:textId="477F58B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14729BE8"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585FBC6C" w14:textId="422269B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B6213C" w:rsidRPr="007A1F02" w14:paraId="51159006" w14:textId="40C3CE5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B630B1" w14:textId="26C91223"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sidR="00A34F3A">
              <w:rPr>
                <w:rFonts w:cstheme="minorHAnsi"/>
                <w:b w:val="0"/>
                <w:sz w:val="20"/>
                <w:szCs w:val="20"/>
              </w:rPr>
              <w:t>1-1995</w:t>
            </w:r>
          </w:p>
        </w:tc>
        <w:tc>
          <w:tcPr>
            <w:tcW w:w="1080" w:type="dxa"/>
            <w:noWrap/>
            <w:hideMark/>
          </w:tcPr>
          <w:p w14:paraId="0876CA73" w14:textId="37FD25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235039">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[38]</w:t>
            </w:r>
            <w:r w:rsidRPr="007A1F02">
              <w:rPr>
                <w:rFonts w:cstheme="minorHAnsi"/>
                <w:sz w:val="20"/>
                <w:szCs w:val="20"/>
              </w:rPr>
              <w:fldChar w:fldCharType="end"/>
            </w:r>
          </w:p>
        </w:tc>
        <w:tc>
          <w:tcPr>
            <w:tcW w:w="2520" w:type="dxa"/>
            <w:noWrap/>
            <w:hideMark/>
          </w:tcPr>
          <w:p w14:paraId="50415094" w14:textId="766CF68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161F9C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2513972" w14:textId="0689904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B6213C" w:rsidRPr="007A1F02" w14:paraId="0943DFC6" w14:textId="640FA5C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01B9B2" w14:textId="3D81465B" w:rsidR="00B6213C" w:rsidRPr="005718EB" w:rsidRDefault="00B97E3E" w:rsidP="00632BBD">
            <w:pPr>
              <w:spacing w:line="480" w:lineRule="auto"/>
              <w:rPr>
                <w:rFonts w:cstheme="minorHAnsi"/>
                <w:b w:val="0"/>
                <w:sz w:val="20"/>
                <w:szCs w:val="20"/>
              </w:rPr>
            </w:pPr>
            <w:r>
              <w:rPr>
                <w:rFonts w:cstheme="minorHAnsi"/>
                <w:b w:val="0"/>
                <w:sz w:val="20"/>
                <w:szCs w:val="20"/>
              </w:rPr>
              <w:t>1995-2005</w:t>
            </w:r>
          </w:p>
        </w:tc>
        <w:tc>
          <w:tcPr>
            <w:tcW w:w="1080" w:type="dxa"/>
            <w:noWrap/>
            <w:hideMark/>
          </w:tcPr>
          <w:p w14:paraId="6E3DCC36" w14:textId="3D06816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[39]</w:t>
            </w:r>
            <w:r w:rsidRPr="007A1F02">
              <w:rPr>
                <w:rFonts w:cstheme="minorHAnsi"/>
                <w:sz w:val="20"/>
                <w:szCs w:val="20"/>
              </w:rPr>
              <w:fldChar w:fldCharType="end"/>
            </w:r>
          </w:p>
        </w:tc>
        <w:tc>
          <w:tcPr>
            <w:tcW w:w="2520" w:type="dxa"/>
            <w:noWrap/>
            <w:hideMark/>
          </w:tcPr>
          <w:p w14:paraId="53D018B2"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71503FD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742D4F30"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B6213C" w:rsidRPr="007A1F02" w14:paraId="72C259D2" w14:textId="19A99E6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307610" w14:textId="77777777" w:rsidR="00B6213C" w:rsidRPr="005718EB" w:rsidRDefault="00B6213C" w:rsidP="00632BBD">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522DFAE2" w14:textId="5E2D8152"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[40]","plainTextFormattedCitation":"[40]","previouslyFormattedCitation":"[40]"},"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[40]</w:t>
            </w:r>
            <w:r w:rsidRPr="007A1F02">
              <w:rPr>
                <w:rFonts w:cstheme="minorHAnsi"/>
                <w:sz w:val="20"/>
                <w:szCs w:val="20"/>
              </w:rPr>
              <w:fldChar w:fldCharType="end"/>
            </w:r>
          </w:p>
        </w:tc>
        <w:tc>
          <w:tcPr>
            <w:tcW w:w="2520" w:type="dxa"/>
            <w:noWrap/>
            <w:hideMark/>
          </w:tcPr>
          <w:p w14:paraId="48FE9D59"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6AE732BA"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291E9C7" w14:textId="122DEBAA" w:rsidR="00B6213C" w:rsidRPr="00ED2671"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B6213C" w:rsidRPr="00ED2671" w14:paraId="223B7A4D"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A32146E" w14:textId="20100462" w:rsidR="00B6213C" w:rsidRPr="00ED2671" w:rsidRDefault="00B6213C" w:rsidP="00CA40D3">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E46B17A" w14:textId="633924D5"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[41]</w:t>
            </w:r>
            <w:r>
              <w:rPr>
                <w:rFonts w:cstheme="minorHAnsi"/>
                <w:sz w:val="20"/>
                <w:szCs w:val="20"/>
              </w:rPr>
              <w:fldChar w:fldCharType="end"/>
            </w:r>
          </w:p>
        </w:tc>
        <w:tc>
          <w:tcPr>
            <w:tcW w:w="2520" w:type="dxa"/>
            <w:noWrap/>
          </w:tcPr>
          <w:p w14:paraId="09137648" w14:textId="089903FB"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4AAD5D48" w14:textId="694B68B1"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7E064AD" w14:textId="3C3CCD2A"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B6213C" w:rsidRPr="007A1F02" w14:paraId="7B8BEE0D" w14:textId="76BEEA9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446DB3" w14:textId="69F78629"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r>
              <w:rPr>
                <w:rFonts w:cstheme="minorHAnsi"/>
                <w:b w:val="0"/>
                <w:sz w:val="20"/>
                <w:szCs w:val="20"/>
              </w:rPr>
              <w:t>-2002</w:t>
            </w:r>
          </w:p>
        </w:tc>
        <w:tc>
          <w:tcPr>
            <w:tcW w:w="1080" w:type="dxa"/>
            <w:noWrap/>
            <w:hideMark/>
          </w:tcPr>
          <w:p w14:paraId="66311DB2" w14:textId="4CC7D3B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054D10AB" w14:textId="160AE424"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4BCF6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6680F034" w14:textId="30A824F6"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B6213C" w:rsidRPr="007A1F02" w14:paraId="52B677CA" w14:textId="20AF0FB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386FE5"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p>
        </w:tc>
        <w:tc>
          <w:tcPr>
            <w:tcW w:w="1080" w:type="dxa"/>
            <w:noWrap/>
            <w:hideMark/>
          </w:tcPr>
          <w:p w14:paraId="0A2971BF" w14:textId="0BFB127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72FD5FC9" w14:textId="533DB79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17279095"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0CECC43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B6213C" w:rsidRPr="007A1F02" w14:paraId="2E7C1501" w14:textId="378E76AB"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1E5C52"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50C88AC2" w14:textId="5040A6D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8800D91" w14:textId="165D1E7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A07491"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27B895E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B6213C" w:rsidRPr="007A1F02" w14:paraId="44F6E484" w14:textId="0351131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3E9C7B" w14:textId="6854A626"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sidR="00B97E3E">
              <w:rPr>
                <w:rFonts w:cstheme="minorHAnsi"/>
                <w:b w:val="0"/>
                <w:sz w:val="20"/>
                <w:szCs w:val="20"/>
              </w:rPr>
              <w:t>89-1991</w:t>
            </w:r>
          </w:p>
        </w:tc>
        <w:tc>
          <w:tcPr>
            <w:tcW w:w="1080" w:type="dxa"/>
            <w:noWrap/>
            <w:hideMark/>
          </w:tcPr>
          <w:p w14:paraId="220601B6" w14:textId="4B38DB9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[42]</w:t>
            </w:r>
            <w:r w:rsidRPr="007A1F02">
              <w:rPr>
                <w:rFonts w:cstheme="minorHAnsi"/>
                <w:sz w:val="20"/>
                <w:szCs w:val="20"/>
              </w:rPr>
              <w:fldChar w:fldCharType="end"/>
            </w:r>
          </w:p>
        </w:tc>
        <w:tc>
          <w:tcPr>
            <w:tcW w:w="2520" w:type="dxa"/>
            <w:noWrap/>
            <w:hideMark/>
          </w:tcPr>
          <w:p w14:paraId="5B7C7397" w14:textId="1826877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3CD5E8" w14:textId="077011D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w:t>
            </w:r>
            <w:r w:rsidR="00B97E3E">
              <w:rPr>
                <w:rFonts w:cstheme="minorHAnsi"/>
                <w:sz w:val="20"/>
                <w:szCs w:val="20"/>
              </w:rPr>
              <w:t>pd</w:t>
            </w:r>
            <w:proofErr w:type="spellEnd"/>
          </w:p>
        </w:tc>
        <w:tc>
          <w:tcPr>
            <w:tcW w:w="1260" w:type="dxa"/>
            <w:noWrap/>
            <w:hideMark/>
          </w:tcPr>
          <w:p w14:paraId="3BD3BC98" w14:textId="27C69E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B6213C" w:rsidRPr="007A1F02" w14:paraId="1EF181C9" w14:textId="00E2353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174EECD" w14:textId="19AE2A9A" w:rsidR="00B6213C" w:rsidRPr="005718EB" w:rsidRDefault="00B6213C" w:rsidP="00CA40D3">
            <w:pPr>
              <w:spacing w:line="480" w:lineRule="auto"/>
              <w:rPr>
                <w:rFonts w:cstheme="minorHAnsi"/>
                <w:b w:val="0"/>
                <w:sz w:val="20"/>
                <w:szCs w:val="20"/>
              </w:rPr>
            </w:pPr>
            <w:r>
              <w:rPr>
                <w:rFonts w:cstheme="minorHAnsi"/>
                <w:b w:val="0"/>
                <w:sz w:val="20"/>
                <w:szCs w:val="20"/>
              </w:rPr>
              <w:t>2010-2018</w:t>
            </w:r>
          </w:p>
        </w:tc>
        <w:tc>
          <w:tcPr>
            <w:tcW w:w="1080" w:type="dxa"/>
            <w:noWrap/>
            <w:hideMark/>
          </w:tcPr>
          <w:p w14:paraId="0DFA204B" w14:textId="01D59D41" w:rsidR="00B6213C" w:rsidRPr="007A1F02" w:rsidRDefault="00F0411B"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4FB58D59" w14:textId="65DBCC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2BE2260D"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2242021" w14:textId="2DCE3EE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B6213C" w:rsidRPr="007A1F02" w14:paraId="21E17785" w14:textId="4F053898"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20CAFCC"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2BC0EC4B" w14:textId="29DBBFA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2335C227" w14:textId="0E496BA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hideMark/>
          </w:tcPr>
          <w:p w14:paraId="492F0BD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2AF55C44" w14:textId="672A96A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B6213C" w:rsidRPr="001A3895" w14:paraId="1AF53472" w14:textId="6ED7596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C8A6E75" w14:textId="77777777" w:rsidR="00B6213C" w:rsidRPr="001A3895" w:rsidRDefault="00B6213C" w:rsidP="00632BBD">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65BC7FE7" w14:textId="4AC2F875"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0B83B56F" w14:textId="562FA164"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24138A46" w14:textId="77777777"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1CAC5994" w14:textId="0D547BBE"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B6213C" w:rsidRPr="001A3895" w14:paraId="16BDDAA1" w14:textId="0F50FA8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6F04AC3" w14:textId="02712A19"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1B70D104" w14:textId="3B6146D0"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20F4671" w14:textId="0C94EF0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500ED27B" w14:textId="6BD2654A"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63AD9F1C" w14:textId="33CE6BFF"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B6213C" w:rsidRPr="001A3895" w14:paraId="6B64F92E" w14:textId="104EBC8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919944D" w14:textId="7B9FFA2B"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455B2351" w14:textId="1358D866"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466AFFE" w14:textId="60264E4F"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329CB67F" w14:textId="6B1BA2D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41120560" w14:textId="76CF7BF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5B4897C0" w14:textId="3C8BE339" w:rsidR="00E44A29" w:rsidRDefault="00176426" w:rsidP="00CA40D3">
      <w:pPr>
        <w:spacing w:line="480" w:lineRule="auto"/>
        <w:ind w:left="360"/>
      </w:pPr>
      <w:r>
        <w:t>*</w:t>
      </w:r>
      <w:r w:rsidR="00082AB8">
        <w:t xml:space="preserve"> Harvest data</w:t>
      </w:r>
      <w:r w:rsidR="00ED2671">
        <w:t>, only subadult males</w:t>
      </w:r>
    </w:p>
    <w:p w14:paraId="6050E442" w14:textId="49B966DB" w:rsidR="00E44A29" w:rsidRDefault="00E44A29" w:rsidP="00CA40D3">
      <w:pPr>
        <w:spacing w:line="480" w:lineRule="auto"/>
        <w:ind w:left="360"/>
      </w:pPr>
      <w:r>
        <w:t xml:space="preserve">~ Rookery </w:t>
      </w:r>
      <w:r w:rsidR="00ED2671">
        <w:t>data during breeding season</w:t>
      </w:r>
    </w:p>
    <w:p w14:paraId="0C1C7542" w14:textId="1F19064F" w:rsidR="00066650" w:rsidRDefault="00292423" w:rsidP="00066650">
      <w:pPr>
        <w:spacing w:line="480" w:lineRule="auto"/>
        <w:rPr>
          <w:ins w:id="488" w:author="Liz Allyn" w:date="2020-06-10T10:44:00Z"/>
        </w:rPr>
      </w:pPr>
      <w:ins w:id="489" w:author="Liz Allyn" w:date="2020-06-10T10:39:00Z">
        <w:r>
          <w:t xml:space="preserve">While the entanglement rates we observed were high, the low number of recorded mortalities from entanglement in the literature and in the local stranding record highlights our poor understanding of the effects of entanglement on sea lion health and survival. </w:t>
        </w:r>
      </w:ins>
      <w:ins w:id="490" w:author="Liz Allyn" w:date="2020-06-10T10:44:00Z">
        <w:r w:rsidR="00066650">
          <w:t xml:space="preserve">In the stranding record for the Washington and </w:t>
        </w:r>
        <w:r w:rsidR="00066650">
          <w:lastRenderedPageBreak/>
          <w:t>Oregon coast only thirteen California and Steller sea lions were found dead with signs of entanglement from 2010-2018 out of 1,599 total strandings. Th</w:t>
        </w:r>
      </w:ins>
      <w:ins w:id="491" w:author="Liz Allyn" w:date="2020-06-10T11:39:00Z">
        <w:r w:rsidR="00B553E6">
          <w:t>e rate</w:t>
        </w:r>
      </w:ins>
      <w:ins w:id="492" w:author="Liz Allyn" w:date="2020-06-10T10:44:00Z">
        <w:r w:rsidR="00066650">
          <w:t xml:space="preserve"> of dead stranded sea lions that exhibited evidence of entanglement (0.81%) was of a similar order of magnitude to the </w:t>
        </w:r>
      </w:ins>
      <w:ins w:id="493" w:author="Liz Allyn" w:date="2020-06-10T11:39:00Z">
        <w:r w:rsidR="00052845">
          <w:t>rate</w:t>
        </w:r>
      </w:ins>
      <w:ins w:id="494" w:author="Liz Allyn" w:date="2020-06-10T10:44:00Z">
        <w:r w:rsidR="00066650">
          <w:t xml:space="preserve"> of live sea lions observed with signs of entanglement from survey effort (0.41% Steller, 2.13% California). In the literature there are also very few records of animals observed dead with signs of entanglement </w:t>
        </w:r>
        <w:r w:rsidR="00066650">
          <w:fldChar w:fldCharType="begin" w:fldLock="1"/>
        </w:r>
      </w:ins>
      <w:r w:rsidR="0062651B">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ins w:id="495" w:author="Liz Allyn" w:date="2020-06-10T10:44:00Z">
        <w:r w:rsidR="00066650">
          <w:fldChar w:fldCharType="separate"/>
        </w:r>
      </w:ins>
      <w:r w:rsidR="00D81342" w:rsidRPr="00D81342">
        <w:rPr>
          <w:noProof/>
        </w:rPr>
        <w:t>[19,44]</w:t>
      </w:r>
      <w:ins w:id="496" w:author="Liz Allyn" w:date="2020-06-10T10:44:00Z">
        <w:r w:rsidR="00066650">
          <w:fldChar w:fldCharType="end"/>
        </w:r>
        <w:r w:rsidR="00066650">
          <w:t xml:space="preserve">. Since dead stranded animals are a subset of the mortality experienced by a population, it is logical that if entanglement </w:t>
        </w:r>
      </w:ins>
      <w:ins w:id="497" w:author="Liz Allyn" w:date="2020-06-12T11:42:00Z">
        <w:r w:rsidR="002B1CFE">
          <w:t>always had a significant negative effect on</w:t>
        </w:r>
      </w:ins>
      <w:ins w:id="498" w:author="Liz Allyn" w:date="2020-06-10T10:44:00Z">
        <w:r w:rsidR="00066650">
          <w:t xml:space="preserve"> the sea lion’s health and survival, the proportion of dead individuals with evidence of entanglement would be greater than for the live population at large. Since recorded mortality</w:t>
        </w:r>
        <w:r w:rsidR="00066650" w:rsidRPr="00D72138">
          <w:t xml:space="preserve"> </w:t>
        </w:r>
        <w:r w:rsidR="00066650">
          <w:t xml:space="preserve">due to entanglement was lower than expected, it suggests that this was not the case. </w:t>
        </w:r>
      </w:ins>
    </w:p>
    <w:p w14:paraId="09E3C947" w14:textId="254C094E" w:rsidR="004D43FE" w:rsidDel="003F373E" w:rsidRDefault="00612AB1" w:rsidP="004C6A00">
      <w:pPr>
        <w:spacing w:line="480" w:lineRule="auto"/>
        <w:rPr>
          <w:del w:id="499" w:author="Liz Allyn" w:date="2020-06-10T10:36:00Z"/>
        </w:rPr>
      </w:pPr>
      <w:del w:id="500" w:author="Liz Allyn" w:date="2020-06-10T10:34:00Z">
        <w:r w:rsidDel="009E7061">
          <w:delText xml:space="preserve">While the entanglement rates we observed </w:delText>
        </w:r>
        <w:r w:rsidR="00547DCD" w:rsidDel="009E7061">
          <w:delText>were</w:delText>
        </w:r>
        <w:r w:rsidDel="009E7061">
          <w:delText xml:space="preserve"> high, the low number of recorded mortalities from entanglement in the literature </w:delText>
        </w:r>
        <w:r w:rsidR="00906C42" w:rsidDel="009E7061">
          <w:delText xml:space="preserve">and in the local stranding record </w:delText>
        </w:r>
        <w:r w:rsidDel="009E7061">
          <w:delText>highlight</w:delText>
        </w:r>
        <w:r w:rsidR="00AD6BD7" w:rsidDel="009E7061">
          <w:delText>s</w:delText>
        </w:r>
        <w:r w:rsidDel="009E7061">
          <w:delText xml:space="preserve"> </w:delText>
        </w:r>
        <w:r w:rsidR="00485A93" w:rsidDel="009E7061">
          <w:delText xml:space="preserve">our poor understanding of the effects of entanglement on sea lion health and survival. </w:delText>
        </w:r>
      </w:del>
      <w:moveToRangeStart w:id="501" w:author="Liz Allyn" w:date="2020-06-10T10:27:00Z" w:name="move42677261"/>
      <w:moveTo w:id="502" w:author="Liz Allyn" w:date="2020-06-10T10:27:00Z">
        <w:del w:id="503" w:author="Liz Allyn" w:date="2020-06-10T10:34:00Z">
          <w:r w:rsidR="001402DA" w:rsidDel="009E7061">
            <w:delText xml:space="preserve">In the stranding record for the Washington and Oregon coast only thirteen California and Steller sea lions were found dead with signs of entanglement from 2010-2018 out of 1,599 total strandings. The proportion of dead stranded sea lions that exhibited evidence of entanglement (0.81%) was of a similar order of magnitude to the proportion of live sea lions observed with signs of entanglement from survey effort (0.41% Steller, 2.13% California). In the literature there are also very few records of animals observed dead with signs of entanglement </w:delText>
          </w:r>
          <w:r w:rsidR="001402DA" w:rsidDel="009E7061">
            <w:fldChar w:fldCharType="begin" w:fldLock="1"/>
          </w:r>
          <w:r w:rsidR="001402DA" w:rsidRPr="008F2F9F" w:rsidDel="009E7061">
            <w:delInstrText xml:space="preserve">ADDIN CSL_CITATION {"citationItems":[{"id":"ITEM-1","itemData":{"DOI":"10.1016/S0025-326X(00)00050-3","ISBN":"0025-326X","ISSN":"0025326X","abstract":"Entanglement records of hauled out pinnipeds are useful for monitoring trends in </w:delInstrText>
          </w:r>
          <w:r w:rsidR="001402DA" w:rsidRPr="007F1097" w:rsidDel="009E7061">
            <w:delInstrText>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w:delInstrText>
          </w:r>
          <w:r w:rsidR="001402DA" w:rsidRPr="00F23623" w:rsidDel="009E7061">
            <w:delInstrText>th or changed behavior after entanglement.","page":"1076-1081","title":"Entanglement of pinnipeds in synthetic materials at South-east Farallon Island, California, 1976-1998","type":"article-journal","volume":"40"},"uris":["http://www.mendeley.com/document</w:delInstrText>
          </w:r>
          <w:r w:rsidR="001402DA" w:rsidRPr="00635B97" w:rsidDel="009E7061">
            <w:delInstrTex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[19,45]","plainTextFormattedCitation":"[19,45]","previouslyFormattedCitation":"[19,44]"},"properties":{"noteIndex":0},"schema":"https://github.com/citation-style-language/schema/raw/master/csl-citation.json"}</w:delInstrText>
          </w:r>
          <w:r w:rsidR="001402DA" w:rsidDel="009E7061">
            <w:fldChar w:fldCharType="separate"/>
          </w:r>
          <w:r w:rsidR="001402DA" w:rsidRPr="00E04A43" w:rsidDel="009E7061">
            <w:rPr>
              <w:noProof/>
            </w:rPr>
            <w:delText>[19,45]</w:delText>
          </w:r>
          <w:r w:rsidR="001402DA" w:rsidDel="009E7061">
            <w:fldChar w:fldCharType="end"/>
          </w:r>
          <w:r w:rsidR="001402DA" w:rsidDel="009E7061">
            <w:delText>. Since dead stranded animals are a subset of the mortality experienced by a population, it is logical that if entanglement significantly affected the sea lion’s health and survival, the proportion of dead individuals with evidence of entanglement would be greater than for the live population at large. Since recorded mortality</w:delText>
          </w:r>
          <w:r w:rsidR="001402DA" w:rsidRPr="00D72138" w:rsidDel="009E7061">
            <w:delText xml:space="preserve"> </w:delText>
          </w:r>
          <w:r w:rsidR="001402DA" w:rsidDel="009E7061">
            <w:delText xml:space="preserve">due to entanglement was lower than expected, it suggests that this was not the case. </w:delText>
          </w:r>
        </w:del>
      </w:moveTo>
      <w:moveToRangeEnd w:id="501"/>
      <w:ins w:id="504" w:author="Liz Allyn" w:date="2020-06-05T13:41:00Z">
        <w:r w:rsidR="00E04A43">
          <w:t xml:space="preserve">The </w:t>
        </w:r>
      </w:ins>
      <w:ins w:id="505" w:author="Liz Allyn" w:date="2020-06-05T13:42:00Z">
        <w:r w:rsidR="00E04A43">
          <w:t xml:space="preserve">definition of serious injury developed and used by the National Oceanic and Atmospheric Administration </w:t>
        </w:r>
      </w:ins>
      <w:ins w:id="506" w:author="Liz Allyn" w:date="2020-06-10T13:58:00Z">
        <w:r w:rsidR="004370E7">
          <w:t>(</w:t>
        </w:r>
      </w:ins>
      <w:ins w:id="507" w:author="Liz Allyn" w:date="2020-06-10T13:59:00Z">
        <w:r w:rsidR="004370E7">
          <w:t xml:space="preserve">NOAA) </w:t>
        </w:r>
      </w:ins>
      <w:ins w:id="508" w:author="Liz Allyn" w:date="2020-06-05T13:42:00Z">
        <w:r w:rsidR="00E04A43">
          <w:t xml:space="preserve">is “an injury that will likely result in mortality” </w:t>
        </w:r>
      </w:ins>
      <w:ins w:id="509" w:author="Liz Allyn" w:date="2020-06-05T13:43:00Z">
        <w:r w:rsidR="00E04A43">
          <w:fldChar w:fldCharType="begin" w:fldLock="1"/>
        </w:r>
      </w:ins>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E04A43">
        <w:fldChar w:fldCharType="separate"/>
      </w:r>
      <w:r w:rsidR="00D81342" w:rsidRPr="00D81342">
        <w:rPr>
          <w:noProof/>
        </w:rPr>
        <w:t>[45]</w:t>
      </w:r>
      <w:ins w:id="510" w:author="Liz Allyn" w:date="2020-06-05T13:43:00Z">
        <w:r w:rsidR="00E04A43">
          <w:fldChar w:fldCharType="end"/>
        </w:r>
      </w:ins>
      <w:ins w:id="511" w:author="Liz Allyn" w:date="2020-06-05T13:42:00Z">
        <w:r w:rsidR="00E04A43">
          <w:t xml:space="preserve">. </w:t>
        </w:r>
      </w:ins>
      <w:ins w:id="512" w:author="Liz Allyn" w:date="2020-06-25T14:46:00Z">
        <w:r w:rsidR="00D81342">
          <w:t>A</w:t>
        </w:r>
        <w:r w:rsidR="00D81342" w:rsidRPr="00D81342">
          <w:t xml:space="preserve">ccording to the guidelines, </w:t>
        </w:r>
      </w:ins>
      <w:ins w:id="513" w:author="Liz Allyn" w:date="2020-06-25T14:50:00Z">
        <w:r w:rsidR="00D81342">
          <w:t>w</w:t>
        </w:r>
      </w:ins>
      <w:ins w:id="514" w:author="Liz Allyn" w:date="2020-06-25T14:51:00Z">
        <w:r w:rsidR="00D81342">
          <w:t xml:space="preserve">hich </w:t>
        </w:r>
        <w:r w:rsidR="00D81342">
          <w:lastRenderedPageBreak/>
          <w:t>categorize most entanglement</w:t>
        </w:r>
      </w:ins>
      <w:ins w:id="515" w:author="Liz Allyn" w:date="2020-06-25T14:52:00Z">
        <w:r w:rsidR="006E2CB8">
          <w:t>s as serious injuries</w:t>
        </w:r>
      </w:ins>
      <w:ins w:id="516" w:author="Liz Allyn" w:date="2020-06-25T14:51:00Z">
        <w:r w:rsidR="00D81342">
          <w:t>, including “Ingestion of gear or hook” and “</w:t>
        </w:r>
        <w:r w:rsidR="00D81342" w:rsidRPr="004C6A00">
          <w:t>﻿</w:t>
        </w:r>
        <w:r w:rsidR="00D81342">
          <w:t>G</w:t>
        </w:r>
        <w:r w:rsidR="00D81342" w:rsidRPr="004C6A00">
          <w:t>ear constricted on any body part, or likely to become</w:t>
        </w:r>
        <w:r w:rsidR="00D81342">
          <w:t xml:space="preserve"> constricting as the animal grows</w:t>
        </w:r>
      </w:ins>
      <w:ins w:id="517" w:author="Liz Allyn" w:date="2020-06-25T14:52:00Z">
        <w:r w:rsidR="006E2CB8">
          <w:t>”</w:t>
        </w:r>
      </w:ins>
      <w:ins w:id="518" w:author="Liz Allyn" w:date="2020-06-25T14:51:00Z">
        <w:r w:rsidR="00D81342">
          <w:t xml:space="preserve">, </w:t>
        </w:r>
      </w:ins>
      <w:ins w:id="519" w:author="Liz Allyn" w:date="2020-06-26T10:23:00Z">
        <w:r w:rsidR="005116C2">
          <w:t>most</w:t>
        </w:r>
      </w:ins>
      <w:ins w:id="520" w:author="Liz Allyn" w:date="2020-06-25T14:46:00Z">
        <w:r w:rsidR="00D81342" w:rsidRPr="00D81342">
          <w:t xml:space="preserve"> </w:t>
        </w:r>
      </w:ins>
      <w:ins w:id="521" w:author="Liz Allyn" w:date="2020-07-02T09:18:00Z">
        <w:r w:rsidR="008D2654">
          <w:t xml:space="preserve">active </w:t>
        </w:r>
      </w:ins>
      <w:ins w:id="522" w:author="Liz Allyn" w:date="2020-06-25T14:46:00Z">
        <w:r w:rsidR="00D81342" w:rsidRPr="00D81342">
          <w:t>entanglements observed in this study would be classified as serious injur</w:t>
        </w:r>
      </w:ins>
      <w:ins w:id="523" w:author="Liz Allyn" w:date="2020-06-25T14:51:00Z">
        <w:r w:rsidR="006E2CB8">
          <w:t>ies</w:t>
        </w:r>
      </w:ins>
      <w:ins w:id="524" w:author="Liz Allyn" w:date="2020-06-26T10:23:00Z">
        <w:r w:rsidR="00CF3F9C">
          <w:t>, with the exception of</w:t>
        </w:r>
      </w:ins>
      <w:ins w:id="525" w:author="Liz Allyn" w:date="2020-06-29T16:22:00Z">
        <w:r w:rsidR="00DF5E0E">
          <w:t xml:space="preserve"> two</w:t>
        </w:r>
      </w:ins>
      <w:ins w:id="526" w:author="Liz Allyn" w:date="2020-06-26T10:24:00Z">
        <w:r w:rsidR="00CF3F9C">
          <w:t xml:space="preserve"> </w:t>
        </w:r>
      </w:ins>
      <w:ins w:id="527" w:author="Liz Allyn" w:date="2020-06-29T16:36:00Z">
        <w:r w:rsidR="006B16B2">
          <w:t>Steller sea lions</w:t>
        </w:r>
      </w:ins>
      <w:ins w:id="528" w:author="Liz Allyn" w:date="2020-06-26T10:24:00Z">
        <w:r w:rsidR="00CF3F9C">
          <w:t xml:space="preserve"> who exhibited</w:t>
        </w:r>
      </w:ins>
      <w:ins w:id="529" w:author="Liz Allyn" w:date="2020-06-26T10:28:00Z">
        <w:r w:rsidR="00F03CE3">
          <w:t xml:space="preserve"> </w:t>
        </w:r>
      </w:ins>
      <w:ins w:id="530" w:author="Liz Allyn" w:date="2020-06-26T10:24:00Z">
        <w:r w:rsidR="00CF3F9C">
          <w:t xml:space="preserve">hooks </w:t>
        </w:r>
      </w:ins>
      <w:ins w:id="531" w:author="Liz Allyn" w:date="2020-06-30T10:23:00Z">
        <w:r w:rsidR="002641A6">
          <w:t>externally on the flank and side of the head</w:t>
        </w:r>
      </w:ins>
      <w:ins w:id="532" w:author="Liz Allyn" w:date="2020-06-29T16:38:00Z">
        <w:r w:rsidR="00F86736">
          <w:t xml:space="preserve"> </w:t>
        </w:r>
      </w:ins>
      <w:ins w:id="533" w:author="Liz Allyn" w:date="2020-06-25T14:47:00Z">
        <w:r w:rsidR="00D81342">
          <w:fldChar w:fldCharType="begin" w:fldLock="1"/>
        </w:r>
      </w:ins>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D81342">
        <w:fldChar w:fldCharType="separate"/>
      </w:r>
      <w:r w:rsidR="00D81342" w:rsidRPr="00D81342">
        <w:rPr>
          <w:noProof/>
        </w:rPr>
        <w:t>[45]</w:t>
      </w:r>
      <w:ins w:id="534" w:author="Liz Allyn" w:date="2020-06-25T14:47:00Z">
        <w:r w:rsidR="00D81342">
          <w:fldChar w:fldCharType="end"/>
        </w:r>
      </w:ins>
      <w:ins w:id="535" w:author="Liz Allyn" w:date="2020-06-25T14:46:00Z">
        <w:r w:rsidR="00D81342" w:rsidRPr="00D81342">
          <w:t xml:space="preserve">. </w:t>
        </w:r>
      </w:ins>
      <w:ins w:id="536" w:author="Liz Allyn" w:date="2020-06-30T15:28:00Z">
        <w:r w:rsidR="00A64B2B">
          <w:t>In</w:t>
        </w:r>
      </w:ins>
      <w:ins w:id="537" w:author="Liz Allyn" w:date="2020-06-25T14:46:00Z">
        <w:r w:rsidR="00D81342" w:rsidRPr="00D81342">
          <w:t xml:space="preserve"> assessments by NOAA</w:t>
        </w:r>
      </w:ins>
      <w:ins w:id="538" w:author="Liz Allyn" w:date="2020-06-26T10:29:00Z">
        <w:r w:rsidR="00191B37">
          <w:t xml:space="preserve"> </w:t>
        </w:r>
      </w:ins>
      <w:ins w:id="539" w:author="Liz Allyn" w:date="2020-07-02T09:12:00Z">
        <w:r w:rsidR="00B0094F">
          <w:t xml:space="preserve">of data </w:t>
        </w:r>
      </w:ins>
      <w:ins w:id="540" w:author="Liz Allyn" w:date="2020-06-26T10:29:00Z">
        <w:r w:rsidR="00191B37">
          <w:t>from 2010-201</w:t>
        </w:r>
      </w:ins>
      <w:ins w:id="541" w:author="Liz Allyn" w:date="2020-06-26T11:03:00Z">
        <w:r w:rsidR="00757AE8">
          <w:t>7</w:t>
        </w:r>
      </w:ins>
      <w:ins w:id="542" w:author="Liz Allyn" w:date="2020-06-25T14:46:00Z">
        <w:r w:rsidR="00D81342" w:rsidRPr="00D81342">
          <w:t>, all</w:t>
        </w:r>
      </w:ins>
      <w:ins w:id="543" w:author="Liz Allyn" w:date="2020-06-26T10:25:00Z">
        <w:r w:rsidR="00C1317F">
          <w:t xml:space="preserve"> </w:t>
        </w:r>
      </w:ins>
      <w:ins w:id="544" w:author="Liz Allyn" w:date="2020-06-25T14:46:00Z">
        <w:r w:rsidR="00D81342" w:rsidRPr="00D81342">
          <w:t xml:space="preserve">entanglements </w:t>
        </w:r>
      </w:ins>
      <w:ins w:id="545" w:author="Liz Allyn" w:date="2020-06-26T10:25:00Z">
        <w:r w:rsidR="00C1317F">
          <w:t xml:space="preserve">categorized as serious injuries </w:t>
        </w:r>
      </w:ins>
      <w:ins w:id="546" w:author="Liz Allyn" w:date="2020-06-25T14:46:00Z">
        <w:r w:rsidR="00D81342" w:rsidRPr="00D81342">
          <w:t>with descriptions similar to what we observed</w:t>
        </w:r>
      </w:ins>
      <w:ins w:id="547" w:author="Liz Allyn" w:date="2020-06-26T10:28:00Z">
        <w:r w:rsidR="00F03CE3">
          <w:t xml:space="preserve"> </w:t>
        </w:r>
      </w:ins>
      <w:ins w:id="548" w:author="Liz Allyn" w:date="2020-06-29T16:24:00Z">
        <w:r w:rsidR="00D42956">
          <w:t xml:space="preserve">and </w:t>
        </w:r>
      </w:ins>
      <w:ins w:id="549" w:author="Liz Allyn" w:date="2020-06-26T10:28:00Z">
        <w:r w:rsidR="00F03CE3">
          <w:t>that did not receive rehabilitation or disentanglement assistance</w:t>
        </w:r>
      </w:ins>
      <w:ins w:id="550" w:author="Liz Allyn" w:date="2020-06-25T14:46:00Z">
        <w:r w:rsidR="00D81342" w:rsidRPr="00D81342">
          <w:t xml:space="preserve"> were recorded as mortalit</w:t>
        </w:r>
      </w:ins>
      <w:ins w:id="551" w:author="Liz Allyn" w:date="2020-06-26T10:25:00Z">
        <w:r w:rsidR="00F03CE3">
          <w:t>ies</w:t>
        </w:r>
      </w:ins>
      <w:ins w:id="552" w:author="Liz Allyn" w:date="2020-07-02T09:41:00Z">
        <w:r w:rsidR="0059447B">
          <w:t xml:space="preserve"> </w:t>
        </w:r>
      </w:ins>
      <w:ins w:id="553" w:author="Liz Allyn" w:date="2020-06-25T14:53:00Z">
        <w:r w:rsidR="0062651B">
          <w:fldChar w:fldCharType="begin" w:fldLock="1"/>
        </w:r>
      </w:ins>
      <w:r w:rsidR="00D97B91">
        <w:instrText>ADDIN CSL_CITATION {"citationItems":[{"id":"ITEM-1","itemData":{"author":[{"dropping-particle":"V","family":"Carretta","given":"James","non-dropping-particle":"","parse-names":false,"suffix":""},{"dropping-particle":"","family":"Wilkin","given":"Sarah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M.","non-dropping-particle":"","parse-names":false,"suffix":""},{"dropping-particle":"","family":"Wilkinson","given":"Kristin","non-dropping-particle":"","parse-names":false,"suffix":""}],"container-title":"NOAA Technical Memorandum NOAA-TM-NMFS-SWFSC-514","id":"ITEM-1","issued":{"date-parts":[["2013"]]},"title":"Sources of human-related injury and mortality for U.S. Pacific West Coast marine mammal stock assessments, 2007-2011.","type":"report"},"uris":["http://www.mendeley.com/documents/?uuid=3f37a6a6-aea9-31a9-9a6e-9d9673115b6a"]},{"id":"ITEM-2","itemData":{"author":[{"dropping-particle":"","family":"Allen","given":"B. M.","non-dropping-particle":"","parse-names":false,"suffix":""},{"dropping-particle":"","family":"Helker","given":"V. T.","non-dropping-particle":"","parse-names":false,"suffix":""},{"dropping-particle":"","family":"Jemison","given":"L. A.","non-dropping-particle":"","parse-names":false,"suffix":""}],"container-title":"NOAA Technical Memorandum NMFS-AFSC-274","id":"ITEM-2","issued":{"date-parts":[["2014"]]},"title":"Human-caused injury and mortality of NMFS-managed Alaska marine mammal stocks, 2007-2011","type":"report"},"uris":["http://www.mendeley.com/documents/?uuid=de54cc6d-9c5b-3c8d-b30a-9a737c2dce9d"]},{"id":"ITEM-3","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dropping-particle":"","family":"Rusin","given":"Jeremy","non-dropping-particle":"","parse-names":false,"suffix":""}],"container-title":"NOAA Technical Memorandum NOAA-TM-NMFS-SWFSC-533","id":"ITEM-3","issued":{"date-parts":[["2014"]]},"title":"Sources of human-related injury and mortality for U.S. Pacific West Coast marine mammal stock assessments, 2008-2012","type":"report"},"uris":["http://www.mendeley.com/documents/?uuid=449ea7cc-ace6-3274-b9a5-547414ef9a38"]},{"id":"ITEM-4","itemData":{"DOI":"10.7289/V5/TM-SWFSC-548","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Lawson","given":"Daniel D.","non-dropping-particle":"","parse-names":false,"suffix":""},{"dropping-particle":"","family":"Rusin","given":"Jeremy D.","non-dropping-particle":"","parse-names":false,"suffix":""},{"dropping-particle":"","family":"Jannot","given":"Jason Earl","non-dropping-particle":"","parse-names":false,"suffix":""}],"container-title":"NOAA Technical Memorandum NOAA-TM-NMFS-SWFSC-548","id":"ITEM-4","issued":{"date-parts":[["2015"]]},"title":"Sources of human-related injury and mortality for U.S. Pacific west coast marine mammal stock assessments, 2009-2013","type":"report"},"uris":["http://www.mendeley.com/documents/?uuid=3b380bf9-2367-32e1-add0-3345b9781e91"]},{"id":"ITEM-5","itemData":{"DOI":"10.7289/V50G3H3M","author":[{"dropping-particle":"","family":"Helker","given":"V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NMFS-AFSC-300","id":"ITEM-5","issued":{"date-parts":[["2015"]]},"title":"Human-caused injury and mortality of NMFS-managed Alaska marine mammal stocks, 2009-2013","type":"report"},"uris":["http://www.mendeley.com/documents/?uuid=cec21e9f-6e41-3f1d-90f1-a962ebe5659e"]},{"id":"ITEM-6","itemData":{"DOI":"10.7289/V5/TM-SWFSC-554","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Jannot","given":"Jason Earl","non-dropping-particle":"","parse-names":false,"suffix":""}],"container-title":"NOAA Technical Memorandum NOAA-TM-NMFS-SWFSC-554","id":"ITEM-6","issued":{"date-parts":[["2016"]]},"title":"Sources of human-related injury and mortality for U.S. Pacific west coast marnine mammal stock assessments, 2010-2014","type":"report"},"uris":["http://www.mendeley.com/documents/?uuid=be50ab7a-88ee-36a3-b3f4-0756bebd834f"]},{"id":"ITEM-7","itemData":{"DOI":"10.7289/V5/TM-AFSC-315","author":[{"dropping-particle":"","family":"Helker","given":"V. T.","non-dropping-particle":"","parse-names":false,"suffix":""},{"dropping-particle":"","family":"Muto","given":"M. M.","non-dropping-particle":"","parse-names":false,"suffix":""},{"dropping-particle":"","family":"Jemison","given":"L. A.","non-dropping-particle":"","parse-names":false,"suffix":""}],"container-title":"NOAA Technical Memorandum NMFS-AFSC-315","id":"ITEM-7","issued":{"date-parts":[["2016"]]},"title":"Human-caused injury and mortality of NMFS-managed Alaska marine mammal stocks, 2010-2014","type":"article-journal"},"uris":["http://www.mendeley.com/documents/?uuid=914cea33-4815-38b8-8876-030eb445e445"]},{"id":"ITEM-8","itemData":{"DOI":"10.7289/V5/TM-SWFSC-579","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NOAA-TM-NMFS-SWFSC-579","id":"ITEM-8","issued":{"date-parts":[["2017"]]},"title":"Sources of human-related injury and mortality for U.S. Pacific West Coast marine mammal stock assessments, 2011-2015.","type":"report"},"uris":["http://www.mendeley.com/documents/?uuid=b4581bcc-bfc7-381a-bf2f-d744a7a0befc"]},{"id":"ITEM-9","itemData":{"DOI":"10.7289/V5/TM-AFSC-354","author":[{"dropping-particle":"","family":"Helker","given":"V.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container-title":"NOAA Technical Memorandum NMFS-AFSC-354","id":"ITEM-9","issued":{"date-parts":[["2017"]]},"title":"Human-caused mortality and injury of NMFS-managed Alaska marine mammal stocks, 2011-2015","type":"report"},"uris":["http://www.mendeley.com/documents/?uuid=74c7e60b-60ad-3517-9dc3-b22bbb7391cb"]},{"id":"ITEM-10","itemData":{"DOI":"10.7289/V5/TM-SWFSC-601","author":[{"dropping-particle":"V.","family":"Carretta","given":"James","non-dropping-particle":"","parse-names":false,"suffix":""},{"dropping-particle":"","family":"Helker","given":"Van T.","non-dropping-particle":"","parse-names":false,"suffix":""},{"dropping-particle":"","family":"Muto","given":"Marcia M.","non-dropping-particle":"","parse-names":false,"suffix":""},{"dropping-particle":"","family":"Greenman","given":"Justin","non-dropping-particle":"","parse-names":false,"suffix":""},{"dropping-particle":"","family":"Lawson","given":"Daniel D.","non-dropping-particle":"","parse-names":false,"suffix":""},{"dropping-particle":"","family":"Wilkinson","given":"Kristin Marie","non-dropping-particle":"","parse-names":false,"suffix":""},{"dropping-particle":"","family":"Viezbicke","given":"Justin","non-dropping-particle":"","parse-names":false,"suffix":""},{"dropping-particle":"","family":"Jannot","given":"Jason Earl","non-dropping-particle":"","parse-names":false,"suffix":""}],"container-title":"NOAA Technical Memorandum NMFS-SWFSC- 601","id":"ITEM-10","issued":{"date-parts":[["2018"]]},"title":"Sources of human-related injury and mortality for U.S. Pacific west coast marine mammal stock assessments, 2012-2016","type":"report"},"uris":["http://www.mendeley.com/documents/?uuid=8765d34d-70b3-3412-9c32-f617e5351f49"]},{"id":"ITEM-11","itemData":{"DOI":"10.25923/J6BK-XT87","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NOAA-TM-NMFS-SWFSC-616","id":"ITEM-11","issued":{"date-parts":[["2019"]]},"title":"Sources of human-related injury and mortality for U.S. Pacific West Coast marine mammal stock assessments, 2011-2015.","type":"report"},"uris":["http://www.mendeley.com/documents/?uuid=4e55d61a-8c00-3a46-a409-2e3966321eff"]},{"id":"ITEM-12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NMFS-AFSC-401","id":"ITEM-12","issued":{"date-parts":[["2020"]]},"title":"Human-caused injury and mortality of NMFS-managed Alaska marine mammal stocks 2013-2017","type":"report"},"uris":["http://www.mendeley.com/documents/?uuid=b5e8421a-d344-448b-abb9-00a32ac68b63"]}],"mendeley":{"formattedCitation":"[46–57]","plainTextFormattedCitation":"[46–57]","previouslyFormattedCitation":"[46,47,56,57,48–55]"},"properties":{"noteIndex":0},"schema":"https://github.com/citation-style-language/schema/raw/master/csl-citation.json"}</w:instrText>
      </w:r>
      <w:r w:rsidR="0062651B">
        <w:fldChar w:fldCharType="separate"/>
      </w:r>
      <w:r w:rsidR="00D97B91" w:rsidRPr="00D97B91">
        <w:rPr>
          <w:noProof/>
        </w:rPr>
        <w:t>[46–57]</w:t>
      </w:r>
      <w:ins w:id="554" w:author="Liz Allyn" w:date="2020-06-25T14:53:00Z">
        <w:r w:rsidR="0062651B">
          <w:fldChar w:fldCharType="end"/>
        </w:r>
      </w:ins>
      <w:ins w:id="555" w:author="Liz Allyn" w:date="2020-06-25T14:54:00Z">
        <w:r w:rsidR="0024092E">
          <w:t xml:space="preserve">. </w:t>
        </w:r>
      </w:ins>
      <w:ins w:id="556" w:author="Liz Allyn" w:date="2020-06-05T13:58:00Z">
        <w:r w:rsidR="00776088">
          <w:t>However, this study present</w:t>
        </w:r>
      </w:ins>
      <w:ins w:id="557" w:author="Liz Allyn" w:date="2020-06-05T13:59:00Z">
        <w:r w:rsidR="00655712">
          <w:t>s</w:t>
        </w:r>
      </w:ins>
      <w:ins w:id="558" w:author="Liz Allyn" w:date="2020-06-05T13:58:00Z">
        <w:r w:rsidR="00776088">
          <w:t xml:space="preserve"> multiple lines of evidence refuting the idea that entanglement </w:t>
        </w:r>
      </w:ins>
      <w:ins w:id="559" w:author="Liz Allyn" w:date="2020-06-26T11:07:00Z">
        <w:r w:rsidR="00233DA7">
          <w:t xml:space="preserve">without intervention </w:t>
        </w:r>
      </w:ins>
      <w:ins w:id="560" w:author="Liz Allyn" w:date="2020-06-05T13:58:00Z">
        <w:r w:rsidR="00776088">
          <w:t xml:space="preserve">is </w:t>
        </w:r>
      </w:ins>
      <w:ins w:id="561" w:author="Liz Allyn" w:date="2020-06-12T11:43:00Z">
        <w:r w:rsidR="00F965BD">
          <w:t xml:space="preserve">always </w:t>
        </w:r>
      </w:ins>
      <w:ins w:id="562" w:author="Liz Allyn" w:date="2020-06-05T13:58:00Z">
        <w:r w:rsidR="00776088">
          <w:t xml:space="preserve">a death sentence for the affected individual. </w:t>
        </w:r>
      </w:ins>
      <w:moveFromRangeStart w:id="563" w:author="Liz Allyn" w:date="2020-06-10T10:27:00Z" w:name="move42677261"/>
      <w:moveFrom w:id="564" w:author="Liz Allyn" w:date="2020-06-10T10:27:00Z">
        <w:r w:rsidR="00B71EAA" w:rsidDel="001402DA">
          <w:t xml:space="preserve">In the stranding record for the Washington and Oregon coast only </w:t>
        </w:r>
        <w:r w:rsidR="0005799D" w:rsidDel="001402DA">
          <w:t>thirteen</w:t>
        </w:r>
        <w:r w:rsidR="00B71EAA" w:rsidDel="001402DA">
          <w:t xml:space="preserve"> California and Steller sea lions were found dead with signs of entanglement from 2010-2018</w:t>
        </w:r>
        <w:r w:rsidR="00B35B5C" w:rsidDel="001402DA">
          <w:t xml:space="preserve"> out of 1,599 total strandings</w:t>
        </w:r>
        <w:r w:rsidR="00B71EAA" w:rsidDel="001402DA">
          <w:t xml:space="preserve">. </w:t>
        </w:r>
        <w:r w:rsidR="00540555" w:rsidDel="001402DA">
          <w:t>T</w:t>
        </w:r>
        <w:r w:rsidR="00B71EAA" w:rsidDel="001402DA">
          <w:t xml:space="preserve">he proportion of dead stranded </w:t>
        </w:r>
        <w:r w:rsidR="00053D94" w:rsidDel="001402DA">
          <w:t>sea lions</w:t>
        </w:r>
        <w:r w:rsidR="00B71EAA" w:rsidDel="001402DA">
          <w:t xml:space="preserve"> that exhibit</w:t>
        </w:r>
        <w:r w:rsidR="00AF6904" w:rsidDel="001402DA">
          <w:t>ed</w:t>
        </w:r>
        <w:r w:rsidR="00B71EAA" w:rsidDel="001402DA">
          <w:t xml:space="preserve"> evidence of entanglement </w:t>
        </w:r>
        <w:r w:rsidR="00484CA6" w:rsidDel="001402DA">
          <w:t xml:space="preserve">(0.81%) </w:t>
        </w:r>
        <w:r w:rsidR="00371F6C" w:rsidDel="001402DA">
          <w:t>wa</w:t>
        </w:r>
        <w:r w:rsidR="00B71EAA" w:rsidDel="001402DA">
          <w:t xml:space="preserve">s </w:t>
        </w:r>
        <w:r w:rsidR="00484CA6" w:rsidDel="001402DA">
          <w:t xml:space="preserve">of a </w:t>
        </w:r>
        <w:r w:rsidR="00B71EAA" w:rsidDel="001402DA">
          <w:t xml:space="preserve">similar </w:t>
        </w:r>
        <w:r w:rsidR="00484CA6" w:rsidDel="001402DA">
          <w:t xml:space="preserve">order of magnitude </w:t>
        </w:r>
        <w:r w:rsidR="00B71EAA" w:rsidDel="001402DA">
          <w:t>to the proportion of live sea lions observed with signs of entanglement from survey effort</w:t>
        </w:r>
        <w:r w:rsidR="00484CA6" w:rsidDel="001402DA">
          <w:t xml:space="preserve"> (0.41% Steller, 2.13% California)</w:t>
        </w:r>
        <w:r w:rsidR="00B71EAA" w:rsidDel="001402DA">
          <w:t xml:space="preserve">. </w:t>
        </w:r>
        <w:r w:rsidR="002A16F8" w:rsidDel="001402DA">
          <w:t>In the literature there are</w:t>
        </w:r>
        <w:r w:rsidR="009B19B4" w:rsidDel="001402DA">
          <w:t xml:space="preserve"> also</w:t>
        </w:r>
        <w:r w:rsidR="002A16F8" w:rsidDel="001402DA">
          <w:t xml:space="preserve"> very few records of animals observed dead with signs of entanglement</w:t>
        </w:r>
        <w:r w:rsidR="00273D89" w:rsidDel="001402DA">
          <w:t xml:space="preserve"> </w:t>
        </w:r>
        <w:r w:rsidR="00273D89" w:rsidDel="001402DA">
          <w:fldChar w:fldCharType="begin" w:fldLock="1"/>
        </w:r>
        <w:r w:rsidR="00E04A43" w:rsidDel="001402DA">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[19,45]","plainTextFormattedCitation":"[19,45]","previouslyFormattedCitation":"[19,44]"},"properties":{"noteIndex":0},"schema":"https://github.com/citation-style-language/schema/raw/master/csl-citation.json"}</w:instrText>
        </w:r>
        <w:r w:rsidR="00273D89" w:rsidDel="001402DA">
          <w:fldChar w:fldCharType="separate"/>
        </w:r>
        <w:r w:rsidR="00E04A43" w:rsidRPr="00E04A43" w:rsidDel="001402DA">
          <w:rPr>
            <w:noProof/>
          </w:rPr>
          <w:t>[19,45]</w:t>
        </w:r>
        <w:r w:rsidR="00273D89" w:rsidDel="001402DA">
          <w:fldChar w:fldCharType="end"/>
        </w:r>
        <w:r w:rsidR="00273D89" w:rsidDel="001402DA">
          <w:t xml:space="preserve">. </w:t>
        </w:r>
        <w:r w:rsidR="00B71EAA" w:rsidDel="001402DA">
          <w:t xml:space="preserve">Since dead stranded animals are a subset of the mortality experienced by a population, it is logical that if entanglement </w:t>
        </w:r>
        <w:r w:rsidR="00441DCC" w:rsidDel="001402DA">
          <w:t xml:space="preserve">significantly affected the sea lion’s health and </w:t>
        </w:r>
        <w:r w:rsidR="00D03672" w:rsidDel="001402DA">
          <w:t>survival</w:t>
        </w:r>
        <w:r w:rsidR="00B71EAA" w:rsidDel="001402DA">
          <w:t xml:space="preserve">, the proportion of </w:t>
        </w:r>
        <w:r w:rsidR="00E365A3" w:rsidDel="001402DA">
          <w:t xml:space="preserve">dead </w:t>
        </w:r>
        <w:r w:rsidR="00B71EAA" w:rsidDel="001402DA">
          <w:t xml:space="preserve">individuals </w:t>
        </w:r>
        <w:r w:rsidR="00E365A3" w:rsidDel="001402DA">
          <w:t xml:space="preserve">with evidence of entanglement </w:t>
        </w:r>
        <w:r w:rsidR="00B71EAA" w:rsidDel="001402DA">
          <w:t>would be greater than for the</w:t>
        </w:r>
        <w:r w:rsidR="00E365A3" w:rsidDel="001402DA">
          <w:t xml:space="preserve"> live</w:t>
        </w:r>
        <w:r w:rsidR="00B71EAA" w:rsidDel="001402DA">
          <w:t xml:space="preserve"> population at large. </w:t>
        </w:r>
        <w:r w:rsidR="00D72138" w:rsidDel="001402DA">
          <w:t>Since recorded mortality</w:t>
        </w:r>
        <w:r w:rsidR="00D72138" w:rsidRPr="00D72138" w:rsidDel="001402DA">
          <w:t xml:space="preserve"> </w:t>
        </w:r>
        <w:r w:rsidR="00D72138" w:rsidDel="001402DA">
          <w:t>due to entanglement was lower than expected</w:t>
        </w:r>
        <w:r w:rsidR="00667713" w:rsidDel="001402DA">
          <w:t xml:space="preserve">, </w:t>
        </w:r>
        <w:r w:rsidR="00AE731F" w:rsidDel="001402DA">
          <w:t>it suggests</w:t>
        </w:r>
        <w:r w:rsidR="00B71EAA" w:rsidDel="001402DA">
          <w:t xml:space="preserve"> that </w:t>
        </w:r>
        <w:r w:rsidR="00D72138" w:rsidDel="001402DA">
          <w:t>this was not the case.</w:t>
        </w:r>
      </w:moveFrom>
      <w:moveFromRangeEnd w:id="563"/>
      <w:r w:rsidR="00B71EAA">
        <w:t xml:space="preserve"> </w:t>
      </w:r>
    </w:p>
    <w:p w14:paraId="5679BAA8" w14:textId="0AB1464B" w:rsidR="002E3203" w:rsidRDefault="00B71EAA" w:rsidP="00CA40D3">
      <w:pPr>
        <w:spacing w:line="480" w:lineRule="auto"/>
        <w:rPr>
          <w:ins w:id="565" w:author="Liz Allyn" w:date="2020-06-10T10:34:00Z"/>
        </w:rPr>
      </w:pPr>
      <w:del w:id="566" w:author="Liz Allyn" w:date="2020-06-10T10:34:00Z">
        <w:r w:rsidDel="009E7061">
          <w:delText xml:space="preserve">There are two </w:delText>
        </w:r>
        <w:r w:rsidR="0015452D" w:rsidDel="009E7061">
          <w:delText xml:space="preserve">plausible </w:delText>
        </w:r>
        <w:r w:rsidDel="009E7061">
          <w:delText>explanations for the lack of recorded mortalities from entanglement. The first is that entanglement has a much smaller effect on the health of the</w:delText>
        </w:r>
        <w:r w:rsidR="000440F5" w:rsidDel="009E7061">
          <w:delText xml:space="preserve"> affected</w:delText>
        </w:r>
        <w:r w:rsidDel="009E7061">
          <w:delText xml:space="preserve"> animals than is assumed</w:delText>
        </w:r>
        <w:r w:rsidR="00455499" w:rsidDel="009E7061">
          <w:delText xml:space="preserve"> </w:delText>
        </w:r>
        <w:r w:rsidR="00455499" w:rsidDel="009E7061">
          <w:fldChar w:fldCharType="begin" w:fldLock="1"/>
        </w:r>
        <w:r w:rsidR="00E04A43" w:rsidRPr="009E7061" w:rsidDel="009E7061">
          <w:del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w:delInstrText>
        </w:r>
        <w:r w:rsidR="00E04A43" w:rsidRPr="003F373E" w:rsidDel="009E7061">
          <w:delInstrText>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w:delInstrText>
        </w:r>
        <w:r w:rsidR="00E04A43" w:rsidRPr="00265EF7" w:rsidDel="009E7061">
          <w:delInstrText>","parse-names":false,"suffix":""},{"dropping-particle":"","family":"Engleby","given":"Laura","non-dropping-particle":"","parse-names":false,"suffix":""}],"container-title":"U.S.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w:delInstrText>
        </w:r>
        <w:r w:rsidR="00E04A43" w:rsidRPr="001304F7" w:rsidDel="009E7061">
          <w:delInstrText>uuid=d2ceb1d0-4350-35bf-8d20-19628d3240fe"]}],"mendeley":{"formattedCitation":"[44]","plainTextFormattedCitation":"[44]","previouslyFormattedCitation":"[45]"},"properties":{"noteIndex":0},"schema":"https://github.com/citation-style-language/schema/raw/mast</w:delInstrText>
        </w:r>
        <w:r w:rsidR="00E04A43" w:rsidRPr="00292423" w:rsidDel="009E7061">
          <w:delInstrText>er/csl-citation.json"}</w:delInstrText>
        </w:r>
        <w:r w:rsidR="00455499" w:rsidDel="009E7061">
          <w:fldChar w:fldCharType="separate"/>
        </w:r>
        <w:r w:rsidR="00E04A43" w:rsidRPr="009E7061" w:rsidDel="009E7061">
          <w:rPr>
            <w:noProof/>
          </w:rPr>
          <w:delText>[44]</w:delText>
        </w:r>
        <w:r w:rsidR="00455499" w:rsidDel="009E7061">
          <w:fldChar w:fldCharType="end"/>
        </w:r>
        <w:r w:rsidDel="009E7061">
          <w:delText xml:space="preserve">. </w:delText>
        </w:r>
      </w:del>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w:t>
      </w:r>
      <w:ins w:id="567" w:author="Liz Allyn" w:date="2020-06-03T12:30:00Z">
        <w:r w:rsidR="00C53F36">
          <w:t xml:space="preserve">short-term </w:t>
        </w:r>
      </w:ins>
      <w:r w:rsidR="00617E3A">
        <w:t xml:space="preserve">survival </w:t>
      </w:r>
      <w:r w:rsidR="00617E3A">
        <w:fldChar w:fldCharType="begin" w:fldLock="1"/>
      </w:r>
      <w:r w:rsidR="00D97B91">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[41,58]","plainTextFormattedCitation":"[41,58]","previouslyFormattedCitation":"[41,58]"},"properties":{"noteIndex":0},"schema":"https://github.com/citation-style-language/schema/raw/master/csl-citation.json"}</w:instrText>
      </w:r>
      <w:r w:rsidR="00617E3A">
        <w:fldChar w:fldCharType="separate"/>
      </w:r>
      <w:r w:rsidR="00AF2622" w:rsidRPr="00AF2622">
        <w:rPr>
          <w:noProof/>
        </w:rPr>
        <w:t>[41,58]</w:t>
      </w:r>
      <w:r w:rsidR="00617E3A">
        <w:fldChar w:fldCharType="end"/>
      </w:r>
      <w:r w:rsidR="00617E3A">
        <w:t xml:space="preserve">. However, </w:t>
      </w:r>
      <w:r w:rsidR="00E72AC9">
        <w:t>t</w:t>
      </w:r>
      <w:r w:rsidR="00617E3A">
        <w:t xml:space="preserve">he probability of </w:t>
      </w:r>
      <w:ins w:id="568" w:author="Liz Allyn" w:date="2020-06-10T11:32:00Z">
        <w:r w:rsidR="00F11664">
          <w:t xml:space="preserve">long-term </w:t>
        </w:r>
      </w:ins>
      <w:r w:rsidR="00617E3A">
        <w:t xml:space="preserve">survival might be largely dependent </w:t>
      </w:r>
      <w:r w:rsidR="00617E3A">
        <w:lastRenderedPageBreak/>
        <w:t>on the animal’s ability to shed the entangling material</w:t>
      </w:r>
      <w:r w:rsidR="005C3F06">
        <w:t xml:space="preserve"> </w:t>
      </w:r>
      <w:r w:rsidR="005C3F06">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sidR="005C3F06">
        <w:fldChar w:fldCharType="separate"/>
      </w:r>
      <w:r w:rsidR="006B3402" w:rsidRPr="006B3402">
        <w:rPr>
          <w:noProof/>
        </w:rPr>
        <w:t>[41]</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 xml:space="preserve">Arctocephalus </w:t>
      </w:r>
      <w:proofErr w:type="spellStart"/>
      <w:r>
        <w:rPr>
          <w:i/>
        </w:rPr>
        <w:t>gazella</w:t>
      </w:r>
      <w:proofErr w:type="spellEnd"/>
      <w:r w:rsidRPr="00B9387B">
        <w:rPr>
          <w:iCs/>
        </w:rPr>
        <w:t>)</w:t>
      </w:r>
      <w:r>
        <w:rPr>
          <w:i/>
        </w:rPr>
        <w:t xml:space="preserve"> </w:t>
      </w:r>
      <w:r>
        <w:t xml:space="preserve">that removed a tied loop of rope </w:t>
      </w:r>
      <w:r>
        <w:fldChar w:fldCharType="begin" w:fldLock="1"/>
      </w:r>
      <w:r w:rsidR="00D97B91">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[59]","plainTextFormattedCitation":"[59]","previouslyFormattedCitation":"[59]"},"properties":{"noteIndex":0},"schema":"https://github.com/citation-style-language/schema/raw/master/csl-citation.json"}</w:instrText>
      </w:r>
      <w:r>
        <w:fldChar w:fldCharType="separate"/>
      </w:r>
      <w:r w:rsidR="00AF2622" w:rsidRPr="00AF2622">
        <w:rPr>
          <w:noProof/>
        </w:rPr>
        <w:t>[59]</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D97B91">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[60]","plainTextFormattedCitation":"[60]","previouslyFormattedCitation":"[60]"},"properties":{"noteIndex":0},"schema":"https://github.com/citation-style-language/schema/raw/master/csl-citation.json"}</w:instrText>
      </w:r>
      <w:r>
        <w:fldChar w:fldCharType="separate"/>
      </w:r>
      <w:r w:rsidR="00AF2622" w:rsidRPr="00AF2622">
        <w:rPr>
          <w:noProof/>
        </w:rPr>
        <w:t>[60]</w:t>
      </w:r>
      <w:r>
        <w:fldChar w:fldCharType="end"/>
      </w:r>
      <w:r>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D97B91">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B83963">
        <w:fldChar w:fldCharType="separate"/>
      </w:r>
      <w:r w:rsidR="00AF2622" w:rsidRPr="00AF2622">
        <w:rPr>
          <w:noProof/>
        </w:rPr>
        <w:t>[61]</w:t>
      </w:r>
      <w:r w:rsidR="00B83963">
        <w:fldChar w:fldCharType="end"/>
      </w:r>
      <w:r w:rsidR="002E08DF">
        <w:t>,</w:t>
      </w:r>
      <w:r>
        <w:t xml:space="preserve"> multiple</w:t>
      </w:r>
      <w:r w:rsidR="007204BE">
        <w:t xml:space="preserve"> Hawaiian</w:t>
      </w:r>
      <w:r>
        <w:t xml:space="preserve"> monk seals who seemed to entangle and disentangle themselves in beached netting </w:t>
      </w:r>
      <w:r>
        <w:fldChar w:fldCharType="begin" w:fldLock="1"/>
      </w:r>
      <w:r w:rsidR="0062651B">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[44]","plainTextFormattedCitation":"[44]","previouslyFormattedCitation":"[44]"},"properties":{"noteIndex":0},"schema":"https://github.com/citation-style-language/schema/raw/master/csl-citation.json"}</w:instrText>
      </w:r>
      <w:r>
        <w:fldChar w:fldCharType="separate"/>
      </w:r>
      <w:r w:rsidR="00D81342" w:rsidRPr="00D81342">
        <w:rPr>
          <w:noProof/>
        </w:rPr>
        <w:t>[44]</w:t>
      </w:r>
      <w:r>
        <w:fldChar w:fldCharType="end"/>
      </w:r>
      <w:r w:rsidR="00094232">
        <w:t xml:space="preserve">, and several Steller sea lions, including a few branded individuals, observed shedding salmon flashers </w:t>
      </w:r>
      <w:ins w:id="569" w:author="Liz Allyn" w:date="2020-07-02T10:03:00Z">
        <w:r w:rsidR="00D97B91">
          <w:t xml:space="preserve">and one neck entanglement </w:t>
        </w:r>
      </w:ins>
      <w:r w:rsidR="00094232">
        <w:t>in Alaska</w:t>
      </w:r>
      <w:r w:rsidR="007C7349">
        <w:t xml:space="preserve"> </w:t>
      </w:r>
      <w:r w:rsidR="00094232">
        <w:t>(A</w:t>
      </w:r>
      <w:r w:rsidR="00EF64B1">
        <w:t>laska Department of Fish and Game,</w:t>
      </w:r>
      <w:r w:rsidR="00094232">
        <w:t xml:space="preserve"> unpublished data</w:t>
      </w:r>
      <w:ins w:id="570" w:author="Liz Allyn" w:date="2020-07-02T10:03:00Z">
        <w:r w:rsidR="00D97B91">
          <w:t xml:space="preserve">; </w:t>
        </w:r>
      </w:ins>
      <w:ins w:id="571" w:author="Liz Allyn" w:date="2020-07-02T10:08:00Z">
        <w:r w:rsidR="00D97B91">
          <w:fldChar w:fldCharType="begin" w:fldLock="1"/>
        </w:r>
      </w:ins>
      <w:r w:rsidR="00D97B91">
        <w:instrText>ADDIN CSL_CITATION {"citationItems":[{"id":"ITEM-1","itemData":{"DOI":"10.7289/V50G3H3M","author":[{"dropping-particle":"","family":"Helker","given":"V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NMFS-AFSC-300","id":"ITEM-1","issued":{"date-parts":[["2015"]]},"title":"Human-caused injury and mortality of NMFS-managed Alaska marine mammal stocks, 2009-2013","type":"report"},"uris":["http://www.mendeley.com/documents/?uuid=cec21e9f-6e41-3f1d-90f1-a962ebe5659e"]},{"id":"ITEM-2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NMFS-AFSC-401","id":"ITEM-2","issued":{"date-parts":[["2020"]]},"title":"Human-caused injury and mortality of NMFS-managed Alaska marine mammal stocks 2013-2017","type":"report"},"uris":["http://www.mendeley.com/documents/?uuid=b5e8421a-d344-448b-abb9-00a32ac68b63"]}],"mendeley":{"formattedCitation":"[49,52]","plainTextFormattedCitation":"[49,52]"},"properties":{"noteIndex":0},"schema":"https://github.com/citation-style-language/schema/raw/master/csl-citation.json"}</w:instrText>
      </w:r>
      <w:r w:rsidR="00D97B91">
        <w:fldChar w:fldCharType="separate"/>
      </w:r>
      <w:r w:rsidR="00D97B91" w:rsidRPr="00D97B91">
        <w:rPr>
          <w:noProof/>
        </w:rPr>
        <w:t>[49,52]</w:t>
      </w:r>
      <w:ins w:id="572" w:author="Liz Allyn" w:date="2020-07-02T10:08:00Z">
        <w:r w:rsidR="00D97B91">
          <w:fldChar w:fldCharType="end"/>
        </w:r>
      </w:ins>
      <w:r w:rsidR="00094232">
        <w:t>)</w:t>
      </w:r>
      <w:r>
        <w:t xml:space="preserve">. </w:t>
      </w:r>
      <w:del w:id="573" w:author="Liz Allyn" w:date="2020-06-10T10:36:00Z">
        <w:r w:rsidR="002E3203" w:rsidDel="00C302D5">
          <w:delText xml:space="preserve">The likelihood of successfully shedding entangling materials may depend on the type of material. </w:delText>
        </w:r>
      </w:del>
      <w:ins w:id="574" w:author="Liz Allyn" w:date="2020-06-10T10:36:00Z">
        <w:r w:rsidR="00C302D5">
          <w:t xml:space="preserve">Likewise, </w:t>
        </w:r>
      </w:ins>
      <w:ins w:id="575" w:author="Liz Allyn" w:date="2020-06-10T10:37:00Z">
        <w:r w:rsidR="00C302D5">
          <w:t>while p</w:t>
        </w:r>
      </w:ins>
      <w:del w:id="576" w:author="Liz Allyn" w:date="2020-06-10T10:37:00Z">
        <w:r w:rsidR="002E3203" w:rsidDel="00C302D5">
          <w:delText>P</w:delText>
        </w:r>
      </w:del>
      <w:r w:rsidR="002E3203">
        <w:t xml:space="preserve">acking bands were the most common entangling material in all study years for both Steller and California sea lions from live observations, similar to what was seen in other studies in the North Pacific </w:t>
      </w:r>
      <w:r w:rsidR="002E3203">
        <w:fldChar w:fldCharType="begin" w:fldLock="1"/>
      </w:r>
      <w:r w:rsidR="0095115D">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[18,20,35]","plainTextFormattedCitation":"[18,20,35]","previouslyFormattedCitation":"[18,20,35]"},"properties":{"noteIndex":0},"schema":"https://github.com/citation-style-language/schema/raw/master/csl-citation.json"}</w:instrText>
      </w:r>
      <w:r w:rsidR="002E3203">
        <w:fldChar w:fldCharType="separate"/>
      </w:r>
      <w:r w:rsidR="006B3402" w:rsidRPr="006B3402">
        <w:rPr>
          <w:noProof/>
        </w:rPr>
        <w:t>[18,20,35]</w:t>
      </w:r>
      <w:r w:rsidR="002E3203">
        <w:fldChar w:fldCharType="end"/>
      </w:r>
      <w:del w:id="577" w:author="Liz Allyn" w:date="2020-06-10T10:37:00Z">
        <w:r w:rsidR="002E3203" w:rsidDel="00265EF7">
          <w:delText>. However</w:delText>
        </w:r>
      </w:del>
      <w:r w:rsidR="002E3203">
        <w:t>, not a single sea lion stranded dead on the Washington or Oregon coast from 2010-2018</w:t>
      </w:r>
      <w:r w:rsidR="00B16248">
        <w:t xml:space="preserve"> while</w:t>
      </w:r>
      <w:r w:rsidR="002E3203">
        <w:t xml:space="preserve"> entangled in a packing band</w:t>
      </w:r>
      <w:del w:id="578" w:author="Liz Allyn" w:date="2020-06-10T10:37:00Z">
        <w:r w:rsidR="002E3203" w:rsidDel="00265EF7">
          <w:delText>. This could indicate</w:delText>
        </w:r>
      </w:del>
      <w:ins w:id="579" w:author="Liz Allyn" w:date="2020-06-10T10:37:00Z">
        <w:r w:rsidR="00265EF7">
          <w:t>, possibly indicating</w:t>
        </w:r>
      </w:ins>
      <w:r w:rsidR="002E3203">
        <w:t xml:space="preserve"> that sea lions are able to shed packing bands at a higher rate than other materials. </w:t>
      </w:r>
      <w:moveFromRangeStart w:id="580" w:author="Liz Allyn" w:date="2020-06-10T10:48:00Z" w:name="move42677889"/>
      <w:moveFrom w:id="581" w:author="Liz Allyn" w:date="2020-06-10T10:48:00Z">
        <w:r w:rsidR="002E3203" w:rsidDel="001304F7">
          <w:t xml:space="preserve">Flashers, on the other hand, made up one third of strandings </w:t>
        </w:r>
        <w:r w:rsidR="00DD4BB6" w:rsidDel="001304F7">
          <w:t>with an identifiable entanglement</w:t>
        </w:r>
        <w:r w:rsidR="002E3203" w:rsidDel="001304F7">
          <w:t>, a much higher proportion than what was seen in live observations</w:t>
        </w:r>
        <w:r w:rsidR="00EF0AA2" w:rsidDel="001304F7">
          <w:t xml:space="preserve"> (13.6% Steller, 6.3% California)</w:t>
        </w:r>
        <w:r w:rsidR="002E3203" w:rsidDel="001304F7">
          <w:t xml:space="preserve">, indicating that individuals with entanglements caused by a swallowed hook could have a higher mortality rate. The presence of flasher entanglements on live individuals only during </w:t>
        </w:r>
        <w:r w:rsidR="00AC48B4" w:rsidDel="001304F7">
          <w:t>June</w:t>
        </w:r>
        <w:r w:rsidR="002E3203" w:rsidDel="001304F7">
          <w:t xml:space="preserve"> – September reinforces that sea lions either quickly shed the gear or die. Most sea lions were in good body condition when observed, suggesting it is more likely that they quickly shed the gear, though it is likely that some animals retain the hook </w:t>
        </w:r>
        <w:r w:rsidR="00AC553B" w:rsidDel="001304F7">
          <w:t xml:space="preserve">internally </w:t>
        </w:r>
        <w:r w:rsidR="002E3203" w:rsidDel="001304F7">
          <w:t>after losing the visible flasher.</w:t>
        </w:r>
        <w:r w:rsidR="00AC553B" w:rsidDel="001304F7">
          <w:t xml:space="preserve"> </w:t>
        </w:r>
      </w:moveFrom>
      <w:moveFromRangeEnd w:id="580"/>
      <w:r w:rsidR="0095004B">
        <w:t>The large</w:t>
      </w:r>
      <w:ins w:id="582" w:author="Liz Allyn" w:date="2020-06-10T12:50:00Z">
        <w:r w:rsidR="00AC46D5">
          <w:t>, non-zero</w:t>
        </w:r>
      </w:ins>
      <w:r w:rsidR="0095004B">
        <w:t xml:space="preserve"> proportion of individuals exhibiting entanglement</w:t>
      </w:r>
      <w:r w:rsidR="00ED2D20">
        <w:t>-</w:t>
      </w:r>
      <w:r w:rsidR="0095004B">
        <w:t xml:space="preserve">related scarring in our record </w:t>
      </w:r>
      <w:del w:id="583" w:author="Liz Allyn" w:date="2020-06-12T11:44:00Z">
        <w:r w:rsidR="0095004B" w:rsidDel="00EA0C94">
          <w:delText>(21.5%</w:delText>
        </w:r>
        <w:r w:rsidR="0001177C" w:rsidDel="00EA0C94">
          <w:delText xml:space="preserve"> of all documented entanglements</w:delText>
        </w:r>
        <w:r w:rsidR="0095004B" w:rsidDel="00EA0C94">
          <w:delText xml:space="preserve">) </w:delText>
        </w:r>
      </w:del>
      <w:r w:rsidR="0095004B">
        <w:t xml:space="preserve">and in other studies </w:t>
      </w:r>
      <w:r w:rsidR="0040255E">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[16,20,41]","plainTextFormattedCitation":"[16,20,41]","previouslyFormattedCitation":"[16,20,41]"},"properties":{"noteIndex":0},"schema":"https://github.com/citation-style-language/schema/raw/master/csl-citation.json"}</w:instrText>
      </w:r>
      <w:r w:rsidR="0040255E">
        <w:fldChar w:fldCharType="separate"/>
      </w:r>
      <w:r w:rsidR="006B3402" w:rsidRPr="006B3402">
        <w:rPr>
          <w:noProof/>
        </w:rPr>
        <w:t>[16,20,41]</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ins w:id="584" w:author="Liz Allyn" w:date="2020-06-30T15:32:00Z">
        <w:r w:rsidR="0038749B">
          <w:t xml:space="preserve">The prevalence of animals with entanglement scars, the lack of animals stranded dead entangled in packing </w:t>
        </w:r>
        <w:r w:rsidR="0038749B">
          <w:lastRenderedPageBreak/>
          <w:t xml:space="preserve">bands, and observations of animals shedding entangling materials all point to </w:t>
        </w:r>
      </w:ins>
      <w:ins w:id="585" w:author="Liz Allyn" w:date="2020-07-02T14:02:00Z">
        <w:r w:rsidR="006E399C">
          <w:t>higher entanglement survival</w:t>
        </w:r>
      </w:ins>
      <w:ins w:id="586" w:author="Liz Allyn" w:date="2020-06-30T15:32:00Z">
        <w:r w:rsidR="0038749B">
          <w:t xml:space="preserve"> than is currently assumed. </w:t>
        </w:r>
      </w:ins>
      <w:ins w:id="587" w:author="Liz Allyn" w:date="2020-07-02T14:02:00Z">
        <w:r w:rsidR="006E399C">
          <w:t xml:space="preserve">In this study we did not formally categorize the body condition of entangled individuals, but it was our impression that most were in good condition, indicating the need to also evaluate if entanglements cause sub-lethal impacts on individuals. </w:t>
        </w:r>
      </w:ins>
      <w:ins w:id="588" w:author="Liz Allyn" w:date="2020-06-10T10:41:00Z">
        <w:r w:rsidR="00EF5FE1">
          <w:t xml:space="preserve">That so many separate lines of evidence point to </w:t>
        </w:r>
      </w:ins>
      <w:ins w:id="589" w:author="Liz Allyn" w:date="2020-06-10T10:43:00Z">
        <w:r w:rsidR="008E27AB">
          <w:t>frequent</w:t>
        </w:r>
      </w:ins>
      <w:ins w:id="590" w:author="Liz Allyn" w:date="2020-06-10T10:41:00Z">
        <w:r w:rsidR="00EF5FE1">
          <w:t xml:space="preserve"> survival of</w:t>
        </w:r>
      </w:ins>
      <w:ins w:id="591" w:author="Liz Allyn" w:date="2020-06-10T10:42:00Z">
        <w:r w:rsidR="00EF5FE1">
          <w:t xml:space="preserve"> entangled pinnipeds signals the need to better understand entanglement-related injury and survival </w:t>
        </w:r>
      </w:ins>
      <w:ins w:id="592" w:author="Liz Allyn" w:date="2020-06-10T10:43:00Z">
        <w:r w:rsidR="00FD5AB9">
          <w:t>rates to be able to account for the impacts of these injuries more accurately within pinnipe</w:t>
        </w:r>
      </w:ins>
      <w:ins w:id="593" w:author="Liz Allyn" w:date="2020-06-10T10:44:00Z">
        <w:r w:rsidR="00FD5AB9">
          <w:t xml:space="preserve">d populations. </w:t>
        </w:r>
      </w:ins>
    </w:p>
    <w:p w14:paraId="0D12528F" w14:textId="5EBEF65A" w:rsidR="001304F7" w:rsidDel="008C2DAC" w:rsidRDefault="001304F7" w:rsidP="00CA40D3">
      <w:pPr>
        <w:spacing w:line="480" w:lineRule="auto"/>
        <w:rPr>
          <w:del w:id="594" w:author="Liz Allyn" w:date="2020-06-10T10:47:00Z"/>
        </w:rPr>
      </w:pPr>
    </w:p>
    <w:p w14:paraId="6A3645AD" w14:textId="4B768A3B" w:rsidR="00FC6322" w:rsidDel="00FC6322" w:rsidRDefault="000052AD" w:rsidP="00FC6322">
      <w:pPr>
        <w:spacing w:line="480" w:lineRule="auto"/>
        <w:rPr>
          <w:del w:id="595" w:author="Liz Allyn" w:date="2020-06-10T10:49:00Z"/>
          <w:moveTo w:id="596" w:author="Liz Allyn" w:date="2020-06-10T10:48:00Z"/>
        </w:rPr>
      </w:pPr>
      <w:ins w:id="597" w:author="Liz Allyn" w:date="2020-06-10T10:45:00Z">
        <w:r>
          <w:t>While the la</w:t>
        </w:r>
      </w:ins>
      <w:ins w:id="598" w:author="Liz Allyn" w:date="2020-06-10T10:46:00Z">
        <w:r>
          <w:t xml:space="preserve">ck of recorded mortalities due to entanglement </w:t>
        </w:r>
      </w:ins>
      <w:ins w:id="599" w:author="Liz Allyn" w:date="2020-06-10T11:32:00Z">
        <w:r w:rsidR="00A720F9">
          <w:t>in the stranding record and published</w:t>
        </w:r>
      </w:ins>
      <w:ins w:id="600" w:author="Liz Allyn" w:date="2020-06-10T11:33:00Z">
        <w:r w:rsidR="00A720F9">
          <w:t xml:space="preserve"> literature </w:t>
        </w:r>
      </w:ins>
      <w:ins w:id="601" w:author="Liz Allyn" w:date="2020-06-10T10:46:00Z">
        <w:r>
          <w:t>can be somewhat attributed to animals not always d</w:t>
        </w:r>
      </w:ins>
      <w:ins w:id="602" w:author="Liz Allyn" w:date="2020-06-10T10:47:00Z">
        <w:r>
          <w:t xml:space="preserve">ying from entanglement, it is also likely that some </w:t>
        </w:r>
      </w:ins>
      <w:del w:id="603" w:author="Liz Allyn" w:date="2020-06-10T10:47:00Z">
        <w:r w:rsidR="00B71EAA" w:rsidRPr="001C63E4" w:rsidDel="000052AD">
          <w:delText>The</w:delText>
        </w:r>
        <w:r w:rsidR="00B71EAA" w:rsidDel="000052AD">
          <w:delText xml:space="preserve"> second </w:delText>
        </w:r>
        <w:r w:rsidR="00CF7BCC" w:rsidDel="000052AD">
          <w:delText xml:space="preserve">plausible </w:delText>
        </w:r>
        <w:r w:rsidR="00232AA3" w:rsidDel="000052AD">
          <w:delText>explanation of the lack of recorded mortalities due to entanglement</w:delText>
        </w:r>
        <w:r w:rsidR="00B71EAA" w:rsidDel="000052AD">
          <w:delText xml:space="preserve"> is that </w:delText>
        </w:r>
      </w:del>
      <w:r w:rsidR="00FF4205">
        <w:t>affected</w:t>
      </w:r>
      <w:r w:rsidR="00B71EAA">
        <w:t xml:space="preserve"> animals are dying at sea or otherwise away from areas where they might be detected</w:t>
      </w:r>
      <w:r w:rsidR="009744EC">
        <w:t xml:space="preserve"> </w:t>
      </w:r>
      <w:r w:rsidR="0024294E">
        <w:fldChar w:fldCharType="begin" w:fldLock="1"/>
      </w:r>
      <w:r w:rsidR="00D97B91">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[4,9,62,63]","plainTextFormattedCitation":"[4,9,62,63]","previouslyFormattedCitation":"[4,9,62,63]"},"properties":{"noteIndex":0},"schema":"https://github.com/citation-style-language/schema/raw/master/csl-citation.json"}</w:instrText>
      </w:r>
      <w:r w:rsidR="0024294E">
        <w:fldChar w:fldCharType="separate"/>
      </w:r>
      <w:r w:rsidR="00AF2622" w:rsidRPr="00AF2622">
        <w:rPr>
          <w:noProof/>
        </w:rPr>
        <w:t>[4,9,62,63]</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D97B91">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[61,63,64]","plainTextFormattedCitation":"[61,63,64]","previouslyFormattedCitation":"[61,63,64]"},"properties":{"noteIndex":0},"schema":"https://github.com/citation-style-language/schema/raw/master/csl-citation.json"}</w:instrText>
      </w:r>
      <w:r w:rsidR="00D734FE">
        <w:fldChar w:fldCharType="separate"/>
      </w:r>
      <w:r w:rsidR="00AF2622" w:rsidRPr="00AF2622">
        <w:rPr>
          <w:noProof/>
        </w:rPr>
        <w:t>[61,63,64]</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ins w:id="604" w:author="Liz Allyn" w:date="2020-07-01T16:04:00Z">
        <w:r w:rsidR="0018225B">
          <w:t xml:space="preserve"> by stranding networks particularly when carcasses are in an advanced state of decay</w:t>
        </w:r>
      </w:ins>
      <w:r w:rsidR="0060632B">
        <w:t xml:space="preserve">. </w:t>
      </w:r>
      <w:moveToRangeStart w:id="605" w:author="Liz Allyn" w:date="2020-06-10T10:48:00Z" w:name="move42677889"/>
      <w:moveTo w:id="606" w:author="Liz Allyn" w:date="2020-06-10T10:48:00Z">
        <w:r w:rsidR="00FC6322">
          <w:t xml:space="preserve">Flashers </w:t>
        </w:r>
        <w:del w:id="607" w:author="Liz Allyn" w:date="2020-06-10T10:48:00Z">
          <w:r w:rsidR="00FC6322" w:rsidDel="00FC6322">
            <w:delText xml:space="preserve">, on the other hand, </w:delText>
          </w:r>
        </w:del>
        <w:r w:rsidR="00FC6322">
          <w:t>made up one third of strandings with an identifiable entanglement, a much higher proportion than what was seen in live observations (13.6% Steller, 6.3% California), indicating that individuals with entanglements caused by a swallowed hook could have a higher mortality rate. The presence of flasher entanglements on live individuals only during June – September reinforces that sea lions either quickly shed the gear or die. Most sea lions were in good body condition when observed</w:t>
        </w:r>
      </w:moveTo>
      <w:ins w:id="608" w:author="Liz Allyn" w:date="2020-07-01T16:04:00Z">
        <w:r w:rsidR="003F3336">
          <w:t xml:space="preserve"> with a flasher</w:t>
        </w:r>
      </w:ins>
      <w:moveTo w:id="609" w:author="Liz Allyn" w:date="2020-06-10T10:48:00Z">
        <w:r w:rsidR="00FC6322">
          <w:t xml:space="preserve">, </w:t>
        </w:r>
        <w:r w:rsidR="00FC6322">
          <w:lastRenderedPageBreak/>
          <w:t>suggesting it is more likely that they quickly shed the gear, though</w:t>
        </w:r>
        <w:del w:id="610" w:author="Liz Allyn" w:date="2020-06-10T10:49:00Z">
          <w:r w:rsidR="00FC6322" w:rsidDel="00FC6322">
            <w:delText xml:space="preserve"> it is likely that</w:delText>
          </w:r>
        </w:del>
        <w:r w:rsidR="00FC6322">
          <w:t xml:space="preserve"> some animals retain the hook internally after losing the visible flasher.</w:t>
        </w:r>
      </w:moveTo>
      <w:ins w:id="611" w:author="Liz Allyn" w:date="2020-06-10T10:49:00Z">
        <w:r w:rsidR="00FC6322">
          <w:t xml:space="preserve"> </w:t>
        </w:r>
      </w:ins>
    </w:p>
    <w:moveToRangeEnd w:id="605"/>
    <w:p w14:paraId="221ED039" w14:textId="3B532449" w:rsidR="007D2394" w:rsidRDefault="00AC553B" w:rsidP="00CA40D3">
      <w:pPr>
        <w:spacing w:line="480" w:lineRule="auto"/>
        <w:rPr>
          <w:ins w:id="612" w:author="Liz Allyn" w:date="2020-06-10T12:13:00Z"/>
        </w:rPr>
      </w:pPr>
      <w:r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D97B91">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[65]","plainTextFormattedCitation":"[65]","previouslyFormattedCitation":"[65]"},"properties":{"noteIndex":0},"schema":"https://github.com/citation-style-language/schema/raw/master/csl-citation.json"}</w:instrText>
      </w:r>
      <w:r w:rsidR="00BA0CD7">
        <w:fldChar w:fldCharType="separate"/>
      </w:r>
      <w:r w:rsidR="00AF2622" w:rsidRPr="00AF2622">
        <w:rPr>
          <w:noProof/>
        </w:rPr>
        <w:t>[65]</w:t>
      </w:r>
      <w:r w:rsidR="00BA0CD7">
        <w:fldChar w:fldCharType="end"/>
      </w:r>
      <w:r w:rsidRPr="00AC553B">
        <w:t>.</w:t>
      </w:r>
      <w:r>
        <w:t xml:space="preserve"> </w:t>
      </w:r>
      <w:r w:rsidR="00621DD8">
        <w:t>Likewise, animals entangled in derelict fishing gear</w:t>
      </w:r>
      <w:ins w:id="613" w:author="Liz Allyn" w:date="2020-06-10T10:50:00Z">
        <w:r w:rsidR="008F7F57">
          <w:t>, such as ghost nets,</w:t>
        </w:r>
      </w:ins>
      <w:r w:rsidR="00621DD8">
        <w:t xml:space="preserve">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D97B91">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[66]","plainTextFormattedCitation":"[66]","previouslyFormattedCitation":"[66]"},"properties":{"noteIndex":0},"schema":"https://github.com/citation-style-language/schema/raw/master/csl-citation.json"}</w:instrText>
      </w:r>
      <w:r w:rsidR="00621DD8">
        <w:fldChar w:fldCharType="separate"/>
      </w:r>
      <w:r w:rsidR="00AF2622" w:rsidRPr="00AF2622">
        <w:rPr>
          <w:noProof/>
        </w:rPr>
        <w:t>[66]</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D92CCD3" w14:textId="3E44E3AF" w:rsidR="0071086C" w:rsidRDefault="0071086C" w:rsidP="00CA40D3">
      <w:pPr>
        <w:spacing w:line="480" w:lineRule="auto"/>
      </w:pPr>
      <w:ins w:id="614" w:author="Liz Allyn" w:date="2020-06-10T12:13:00Z">
        <w:r>
          <w:t xml:space="preserve">The type of entangling material </w:t>
        </w:r>
      </w:ins>
      <w:ins w:id="615" w:author="Liz Allyn" w:date="2020-06-10T12:14:00Z">
        <w:r w:rsidR="0042049C">
          <w:t xml:space="preserve">can </w:t>
        </w:r>
      </w:ins>
      <w:ins w:id="616" w:author="Liz Allyn" w:date="2020-06-12T11:46:00Z">
        <w:r w:rsidR="000012FD">
          <w:t xml:space="preserve">also </w:t>
        </w:r>
      </w:ins>
      <w:ins w:id="617" w:author="Liz Allyn" w:date="2020-06-10T12:14:00Z">
        <w:r w:rsidR="0042049C">
          <w:t>potentially impact the likelihood of observing an entanglement. If sea lions e</w:t>
        </w:r>
      </w:ins>
      <w:ins w:id="618" w:author="Liz Allyn" w:date="2020-06-10T12:15:00Z">
        <w:r w:rsidR="0042049C">
          <w:t xml:space="preserve">ntangled by a salmon flasher are likely to either shed the gear quickly or die, the window to observe and document that entanglement might be much shorter than for a material more prone to long entanglements, like a packing band. </w:t>
        </w:r>
      </w:ins>
      <w:ins w:id="619" w:author="Liz Allyn" w:date="2020-07-01T16:05:00Z">
        <w:r w:rsidR="00B9218A">
          <w:t>T</w:t>
        </w:r>
      </w:ins>
      <w:ins w:id="620" w:author="Liz Allyn" w:date="2020-06-10T12:16:00Z">
        <w:r w:rsidR="00E37515">
          <w:t xml:space="preserve">he shape and color of the entangling material could </w:t>
        </w:r>
      </w:ins>
      <w:ins w:id="621" w:author="Liz Allyn" w:date="2020-07-01T16:05:00Z">
        <w:r w:rsidR="00B9218A">
          <w:t xml:space="preserve">also </w:t>
        </w:r>
      </w:ins>
      <w:ins w:id="622" w:author="Liz Allyn" w:date="2020-06-10T12:16:00Z">
        <w:r w:rsidR="00E37515">
          <w:t xml:space="preserve">contribute to the probability that it is observed. Packing bands, rope, and monofilament line all </w:t>
        </w:r>
      </w:ins>
      <w:ins w:id="623" w:author="Liz Allyn" w:date="2020-06-10T12:17:00Z">
        <w:r w:rsidR="00E37515">
          <w:t xml:space="preserve">mostly </w:t>
        </w:r>
      </w:ins>
      <w:ins w:id="624" w:author="Liz Allyn" w:date="2020-06-10T12:16:00Z">
        <w:r w:rsidR="00E37515">
          <w:t xml:space="preserve">cause neck collar entanglements, </w:t>
        </w:r>
      </w:ins>
      <w:ins w:id="625" w:author="Liz Allyn" w:date="2020-06-10T12:17:00Z">
        <w:r w:rsidR="00E37515">
          <w:t xml:space="preserve">but monofilament line, which is thin and usually somewhat translucent, is likely to be quickly embedded </w:t>
        </w:r>
      </w:ins>
      <w:ins w:id="626" w:author="Liz Allyn" w:date="2020-06-10T12:18:00Z">
        <w:r w:rsidR="00E37515">
          <w:t xml:space="preserve">in a deep wound, disappearing from view faster than a thicker packing band or rope loop would. </w:t>
        </w:r>
        <w:r w:rsidR="00E3418E">
          <w:t>Packing bands also have a distinctive fraying pattern which causes thin curly strands to be visible above the e</w:t>
        </w:r>
      </w:ins>
      <w:ins w:id="627" w:author="Liz Allyn" w:date="2020-06-10T12:19:00Z">
        <w:r w:rsidR="00E3418E">
          <w:t xml:space="preserve">dges of a deep wound where the band itself is otherwise invisible, making them much more likely to be identified than a material without such clear </w:t>
        </w:r>
      </w:ins>
      <w:ins w:id="628" w:author="Liz Allyn" w:date="2020-06-12T11:46:00Z">
        <w:r w:rsidR="00B32678">
          <w:t xml:space="preserve">identifying </w:t>
        </w:r>
      </w:ins>
      <w:ins w:id="629" w:author="Liz Allyn" w:date="2020-06-10T12:19:00Z">
        <w:r w:rsidR="00E3418E">
          <w:t xml:space="preserve">features. </w:t>
        </w:r>
      </w:ins>
      <w:ins w:id="630" w:author="Liz Allyn" w:date="2020-06-10T12:21:00Z">
        <w:r w:rsidR="009540DD">
          <w:t>For the most part, it was impossible to identify the entangling material in cases of severe entanglement wounds because the material</w:t>
        </w:r>
      </w:ins>
      <w:ins w:id="631" w:author="Liz Allyn" w:date="2020-06-24T14:45:00Z">
        <w:r w:rsidR="00342466">
          <w:t xml:space="preserve"> wa</w:t>
        </w:r>
      </w:ins>
      <w:ins w:id="632" w:author="Liz Allyn" w:date="2020-06-10T12:21:00Z">
        <w:r w:rsidR="009540DD">
          <w:t>s embedded so deeply in the flesh, and therefore also impossible to make any conclusions about which materials</w:t>
        </w:r>
      </w:ins>
      <w:ins w:id="633" w:author="Liz Allyn" w:date="2020-06-10T12:22:00Z">
        <w:r w:rsidR="009540DD">
          <w:t xml:space="preserve"> might be associated with the most </w:t>
        </w:r>
        <w:r w:rsidR="009540DD">
          <w:lastRenderedPageBreak/>
          <w:t xml:space="preserve">severe wounds or highest potential risk of mortality to the affected individual. </w:t>
        </w:r>
      </w:ins>
      <w:ins w:id="634" w:author="Liz Allyn" w:date="2020-06-10T12:44:00Z">
        <w:r w:rsidR="00371F63">
          <w:t>Additionally, only th</w:t>
        </w:r>
      </w:ins>
      <w:ins w:id="635" w:author="Liz Allyn" w:date="2020-06-10T12:45:00Z">
        <w:r w:rsidR="00371F63">
          <w:t>e most severe, deep, wide wounds are likely to create lasting</w:t>
        </w:r>
      </w:ins>
      <w:ins w:id="636" w:author="Liz Allyn" w:date="2020-06-12T11:47:00Z">
        <w:r w:rsidR="006B0B8A">
          <w:t xml:space="preserve"> and readily observable</w:t>
        </w:r>
      </w:ins>
      <w:ins w:id="637" w:author="Liz Allyn" w:date="2020-06-10T12:45:00Z">
        <w:r w:rsidR="00371F63">
          <w:t xml:space="preserve"> scars</w:t>
        </w:r>
      </w:ins>
      <w:ins w:id="638" w:author="Liz Allyn" w:date="2020-06-10T12:46:00Z">
        <w:r w:rsidR="00D642A6">
          <w:t xml:space="preserve">, meaning </w:t>
        </w:r>
      </w:ins>
      <w:ins w:id="639" w:author="Liz Allyn" w:date="2020-06-10T12:47:00Z">
        <w:r w:rsidR="00D642A6">
          <w:t xml:space="preserve">certain entangling materials are </w:t>
        </w:r>
      </w:ins>
      <w:ins w:id="640" w:author="Liz Allyn" w:date="2020-06-30T15:34:00Z">
        <w:r w:rsidR="000651C5">
          <w:t>better</w:t>
        </w:r>
      </w:ins>
      <w:ins w:id="641" w:author="Liz Allyn" w:date="2020-06-10T12:47:00Z">
        <w:r w:rsidR="00D642A6">
          <w:t xml:space="preserve"> represented among sca</w:t>
        </w:r>
      </w:ins>
      <w:ins w:id="642" w:author="Liz Allyn" w:date="2020-06-10T12:48:00Z">
        <w:r w:rsidR="00D642A6">
          <w:t xml:space="preserve">rring rates than others. </w:t>
        </w:r>
      </w:ins>
      <w:ins w:id="643" w:author="Liz Allyn" w:date="2020-06-10T12:52:00Z">
        <w:r w:rsidR="00E6310A">
          <w:t>This complicates the search for the most dama</w:t>
        </w:r>
      </w:ins>
      <w:ins w:id="644" w:author="Liz Allyn" w:date="2020-06-10T12:53:00Z">
        <w:r w:rsidR="00E6310A">
          <w:t>ging entangling materials on which to focus targeted mitigation</w:t>
        </w:r>
        <w:r w:rsidR="007241F5">
          <w:t xml:space="preserve"> and forces any management efforts to rely on other metrics of impact, suc</w:t>
        </w:r>
      </w:ins>
      <w:ins w:id="645" w:author="Liz Allyn" w:date="2020-06-10T12:54:00Z">
        <w:r w:rsidR="007241F5">
          <w:t>h as the prevalence of an entangling material within the population in question.</w:t>
        </w:r>
      </w:ins>
      <w:ins w:id="646" w:author="Liz Allyn" w:date="2020-06-10T13:13:00Z">
        <w:r w:rsidR="0047644C">
          <w:t xml:space="preserve"> Further studies that track the fate of individually </w:t>
        </w:r>
      </w:ins>
      <w:ins w:id="647" w:author="Liz Allyn" w:date="2020-06-10T13:14:00Z">
        <w:r w:rsidR="0047644C">
          <w:t>identifiable</w:t>
        </w:r>
      </w:ins>
      <w:ins w:id="648" w:author="Liz Allyn" w:date="2020-06-10T13:13:00Z">
        <w:r w:rsidR="0047644C">
          <w:t xml:space="preserve"> entangled individuals would help clarify important questions about </w:t>
        </w:r>
      </w:ins>
      <w:ins w:id="649" w:author="Liz Allyn" w:date="2020-06-10T13:14:00Z">
        <w:r w:rsidR="0047644C">
          <w:t>scar healing rates and time to death or shedding that are crucial for understanding t</w:t>
        </w:r>
      </w:ins>
      <w:ins w:id="650" w:author="Liz Allyn" w:date="2020-06-10T13:15:00Z">
        <w:r w:rsidR="0047644C">
          <w:t>he full</w:t>
        </w:r>
      </w:ins>
      <w:ins w:id="651" w:author="Liz Allyn" w:date="2020-06-10T13:16:00Z">
        <w:r w:rsidR="008E56AF">
          <w:t xml:space="preserve"> long- and short-term</w:t>
        </w:r>
      </w:ins>
      <w:ins w:id="652" w:author="Liz Allyn" w:date="2020-06-10T13:15:00Z">
        <w:r w:rsidR="0047644C">
          <w:t xml:space="preserve"> impact of entanglement on individuals and populations. </w:t>
        </w:r>
      </w:ins>
    </w:p>
    <w:p w14:paraId="01B8D040" w14:textId="52381F53"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xml:space="preserve">, and therefore the outcome </w:t>
      </w:r>
      <w:ins w:id="653" w:author="Liz Allyn" w:date="2020-06-12T11:47:00Z">
        <w:r w:rsidR="00C52F98">
          <w:t xml:space="preserve">and observability </w:t>
        </w:r>
      </w:ins>
      <w:r w:rsidR="00D32AB8">
        <w:t>of the entanglement</w:t>
      </w:r>
      <w:r w:rsidR="008C20D1">
        <w:t xml:space="preserve"> </w:t>
      </w:r>
      <w:r w:rsidR="008C20D1">
        <w:fldChar w:fldCharType="begin" w:fldLock="1"/>
      </w:r>
      <w:r w:rsidR="00D97B91">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[9,67,68]","plainTextFormattedCitation":"[9,67,68]","previouslyFormattedCitation":"[9,67,68]"},"properties":{"noteIndex":0},"schema":"https://github.com/citation-style-language/schema/raw/master/csl-citation.json"}</w:instrText>
      </w:r>
      <w:r w:rsidR="008C20D1">
        <w:fldChar w:fldCharType="separate"/>
      </w:r>
      <w:r w:rsidR="00AF2622" w:rsidRPr="00AF2622">
        <w:rPr>
          <w:noProof/>
        </w:rPr>
        <w:t>[9,67,68]</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D97B91">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[69]","plainTextFormattedCitation":"[69]","previouslyFormattedCitation":"[69]"},"properties":{"noteIndex":0},"schema":"https://github.com/citation-style-language/schema/raw/master/csl-citation.json"}</w:instrText>
      </w:r>
      <w:r w:rsidR="00FD4BE7">
        <w:fldChar w:fldCharType="separate"/>
      </w:r>
      <w:r w:rsidR="00AF2622" w:rsidRPr="00AF2622">
        <w:rPr>
          <w:noProof/>
        </w:rPr>
        <w:t>[69]</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D97B91">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BA734F">
        <w:fldChar w:fldCharType="separate"/>
      </w:r>
      <w:r w:rsidR="00AF2622" w:rsidRPr="00AF2622">
        <w:rPr>
          <w:noProof/>
        </w:rPr>
        <w:t>[61]</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528CA668"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ins w:id="654" w:author="Liz Allyn" w:date="2020-06-10T10:50:00Z">
        <w:r w:rsidR="005B5D51">
          <w:t>in our survey area</w:t>
        </w:r>
      </w:ins>
      <w:ins w:id="655" w:author="Liz Allyn" w:date="2020-06-10T10:51:00Z">
        <w:r w:rsidR="005B5D51">
          <w:t xml:space="preserve"> </w:t>
        </w:r>
      </w:ins>
      <w:r w:rsidR="00DD4BB6">
        <w:t xml:space="preserve">during those months </w:t>
      </w:r>
      <w:r w:rsidR="00B56419">
        <w:t>exhibited a much higher entanglement rate than in other months</w:t>
      </w:r>
      <w:ins w:id="656" w:author="Liz Allyn" w:date="2020-06-17T10:21:00Z">
        <w:r w:rsidR="00C9775F">
          <w:t xml:space="preserve">, largely driving the high overall rate of entanglement </w:t>
        </w:r>
        <w:r w:rsidR="00C9775F">
          <w:lastRenderedPageBreak/>
          <w:t xml:space="preserve">seen for </w:t>
        </w:r>
      </w:ins>
      <w:ins w:id="657" w:author="Liz Allyn" w:date="2020-06-17T10:22:00Z">
        <w:r w:rsidR="00C9775F">
          <w:t>California</w:t>
        </w:r>
      </w:ins>
      <w:ins w:id="658" w:author="Liz Allyn" w:date="2020-06-17T10:21:00Z">
        <w:r w:rsidR="00C9775F">
          <w:t xml:space="preserve"> sea</w:t>
        </w:r>
      </w:ins>
      <w:ins w:id="659" w:author="Liz Allyn" w:date="2020-06-17T10:22:00Z">
        <w:r w:rsidR="00C9775F">
          <w:t xml:space="preserve"> lions</w:t>
        </w:r>
      </w:ins>
      <w:ins w:id="660" w:author="Liz Allyn" w:date="2020-06-17T16:10:00Z">
        <w:r w:rsidR="00DA3274">
          <w:t xml:space="preserve"> (Fig </w:t>
        </w:r>
      </w:ins>
      <w:ins w:id="661" w:author="Liz Allyn" w:date="2020-07-01T15:17:00Z">
        <w:r w:rsidR="008646F7">
          <w:t>5</w:t>
        </w:r>
      </w:ins>
      <w:ins w:id="662" w:author="Liz Allyn" w:date="2020-06-17T16:10:00Z">
        <w:r w:rsidR="00DA3274">
          <w:t>)</w:t>
        </w:r>
      </w:ins>
      <w:ins w:id="663" w:author="Liz Allyn" w:date="2020-06-17T10:22:00Z">
        <w:r w:rsidR="00C9775F">
          <w:t>.</w:t>
        </w:r>
      </w:ins>
      <w:del w:id="664" w:author="Liz Allyn" w:date="2020-06-17T10:21:00Z">
        <w:r w:rsidR="00B56419" w:rsidDel="00C9775F">
          <w:delText>.</w:delText>
        </w:r>
      </w:del>
      <w:r w:rsidR="00B56419">
        <w:t xml:space="preserve"> </w:t>
      </w:r>
      <w:ins w:id="665" w:author="Liz Allyn" w:date="2020-07-01T16:06:00Z">
        <w:r w:rsidR="00B9218A">
          <w:t>In our study area, it is possible that entangled male California sea lions observed in the summer months chose not to migrate to their breeding grounds due to compromised body condition caused by entanglement, which would likely also compromise their ability to establish and hold a breeding territory</w:t>
        </w:r>
      </w:ins>
      <w:del w:id="666" w:author="Liz Allyn" w:date="2020-06-17T17:18:00Z">
        <w:r w:rsidR="00B56419" w:rsidDel="00BE505A">
          <w:delText>I</w:delText>
        </w:r>
      </w:del>
      <w:del w:id="667" w:author="Liz Allyn" w:date="2020-07-01T16:06:00Z">
        <w:r w:rsidR="00B56419" w:rsidDel="00B9218A">
          <w:delText>t is</w:delText>
        </w:r>
      </w:del>
      <w:del w:id="668" w:author="Liz Allyn" w:date="2020-06-17T10:22:00Z">
        <w:r w:rsidR="00B56419" w:rsidDel="00EB52E2">
          <w:delText xml:space="preserve"> therefore</w:delText>
        </w:r>
      </w:del>
      <w:del w:id="669" w:author="Liz Allyn" w:date="2020-07-01T16:06:00Z">
        <w:r w:rsidR="00B56419" w:rsidDel="00B9218A">
          <w:delText xml:space="preserve"> possible that entangled individuals were prevented from migrating because of restrictions imposed by the greater energy expenditure associated with entanglement </w:delText>
        </w:r>
        <w:r w:rsidR="00B56419" w:rsidDel="00B9218A">
          <w:fldChar w:fldCharType="begin" w:fldLock="1"/>
        </w:r>
        <w:r w:rsidR="00757AE8" w:rsidRPr="006835C8" w:rsidDel="00B9218A">
          <w:del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mendeley":{"formattedCitation":"[58,59]","plainTextFormattedCitation":"[58,59]","previouslyFormattedCitation":"[58,59]"},"properties":{"noteIndex":0},"schema":"https://github.com/citation-style-language/schema/raw/master/csl-citation.json"}</w:delInstrText>
        </w:r>
        <w:r w:rsidR="00B56419" w:rsidDel="00B9218A">
          <w:fldChar w:fldCharType="separate"/>
        </w:r>
        <w:r w:rsidR="00757AE8" w:rsidRPr="00757AE8" w:rsidDel="00B9218A">
          <w:rPr>
            <w:noProof/>
          </w:rPr>
          <w:delText>[58,59]</w:delText>
        </w:r>
        <w:r w:rsidR="00B56419" w:rsidDel="00B9218A">
          <w:fldChar w:fldCharType="end"/>
        </w:r>
        <w:r w:rsidR="00DD4BB6" w:rsidDel="00B9218A">
          <w:delText xml:space="preserve"> or compromised body condition</w:delText>
        </w:r>
      </w:del>
      <w:r w:rsidR="00B56419">
        <w:t>.</w:t>
      </w:r>
      <w:ins w:id="670" w:author="Liz Allyn" w:date="2020-06-30T15:37:00Z">
        <w:r w:rsidR="0001167C">
          <w:t xml:space="preserve"> </w:t>
        </w:r>
      </w:ins>
      <w:del w:id="671" w:author="Liz Allyn" w:date="2020-06-30T15:37:00Z">
        <w:r w:rsidR="00B56419" w:rsidRPr="004775B2" w:rsidDel="0001167C">
          <w:delText xml:space="preserve"> </w:delText>
        </w:r>
      </w:del>
      <w:ins w:id="672" w:author="Liz Allyn" w:date="2020-06-30T15:36:00Z">
        <w:r w:rsidR="0001167C">
          <w:t>This confirms that counts of entangled individuals taken from non-rookery sites only during the summer months might be useful as an index of change in entanglement occurrence but cannot be used to predict population-wide or annual average entanglement rates without other sources of data.</w:t>
        </w:r>
      </w:ins>
      <w:ins w:id="673" w:author="Liz Allyn" w:date="2020-06-30T15:37:00Z">
        <w:r w:rsidR="0001167C">
          <w:t xml:space="preserve"> </w:t>
        </w:r>
      </w:ins>
      <w:r w:rsidR="00B56419">
        <w:t xml:space="preserve">Even for individuals that did arrive at their breeding grounds, entanglement could impact their reproductive success. </w:t>
      </w:r>
      <w:ins w:id="674" w:author="Liz Allyn" w:date="2020-06-24T14:49:00Z">
        <w:r w:rsidR="001C01E3">
          <w:t>In Alaska, e</w:t>
        </w:r>
      </w:ins>
      <w:del w:id="675" w:author="Liz Allyn" w:date="2020-06-24T14:49:00Z">
        <w:r w:rsidR="00B56419" w:rsidDel="001C01E3">
          <w:delText>E</w:delText>
        </w:r>
      </w:del>
      <w:r w:rsidR="00B56419">
        <w:t xml:space="preserv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D97B91">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[61,70]","plainTextFormattedCitation":"[61,70]","previouslyFormattedCitation":"[61,70]"},"properties":{"noteIndex":0},"schema":"https://github.com/citation-style-language/schema/raw/master/csl-citation.json"}</w:instrText>
      </w:r>
      <w:r w:rsidR="00B56419">
        <w:fldChar w:fldCharType="separate"/>
      </w:r>
      <w:r w:rsidR="00AF2622" w:rsidRPr="00AF2622">
        <w:rPr>
          <w:noProof/>
        </w:rPr>
        <w:t>[61,70]</w:t>
      </w:r>
      <w:r w:rsidR="00B56419">
        <w:fldChar w:fldCharType="end"/>
      </w:r>
      <w:r w:rsidR="00B56419">
        <w:t xml:space="preserve">. However, records of three entangled female California sea lions successfully weaning pups in Los </w:t>
      </w:r>
      <w:proofErr w:type="spellStart"/>
      <w:r w:rsidR="00B56419">
        <w:t>Islotes</w:t>
      </w:r>
      <w:proofErr w:type="spellEnd"/>
      <w:r w:rsidR="00B56419">
        <w:t xml:space="preserve">, Baja California </w:t>
      </w:r>
      <w:r w:rsidR="00B56419">
        <w:fldChar w:fldCharType="begin" w:fldLock="1"/>
      </w:r>
      <w:r w:rsidR="00AC13A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00B56419">
        <w:fldChar w:fldCharType="separate"/>
      </w:r>
      <w:r w:rsidR="00AC13A8" w:rsidRPr="00AC13A8">
        <w:rPr>
          <w:noProof/>
        </w:rPr>
        <w:t>[16]</w:t>
      </w:r>
      <w:r w:rsidR="00B56419">
        <w:fldChar w:fldCharType="end"/>
      </w:r>
      <w:r w:rsidR="00B56419">
        <w:t xml:space="preserve"> </w:t>
      </w:r>
      <w:ins w:id="676" w:author="Liz Allyn" w:date="2020-07-01T16:07:00Z">
        <w:r w:rsidR="00841425">
          <w:t xml:space="preserve">and our observation of at least one entangled Steller sea lion female nursing a pup </w:t>
        </w:r>
      </w:ins>
      <w:r w:rsidR="00B56419">
        <w:t>demonstrate that the impacts of entanglement on all aspects of pinniped population dynamics</w:t>
      </w:r>
      <w:ins w:id="677" w:author="Liz Allyn" w:date="2020-06-17T17:11:00Z">
        <w:r w:rsidR="006D5C7A">
          <w:t>, especially long-term impacts,</w:t>
        </w:r>
      </w:ins>
      <w:r w:rsidR="00B56419">
        <w:t xml:space="preserve"> are poorly understood.</w:t>
      </w:r>
      <w:ins w:id="678" w:author="Liz Allyn" w:date="2020-06-17T16:15:00Z">
        <w:r w:rsidR="005D21E2">
          <w:t xml:space="preserve"> </w:t>
        </w:r>
      </w:ins>
    </w:p>
    <w:p w14:paraId="32FA5E57" w14:textId="31A398EE"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00AC13A8"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rsidR="00D97B91">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[71]","plainTextFormattedCitation":"[71]","previouslyFormattedCitation":"[71]"},"properties":{"noteIndex":0},"schema":"https://github.com/citation-style-language/schema/raw/master/csl-citation.json"}</w:instrText>
      </w:r>
      <w:r>
        <w:fldChar w:fldCharType="separate"/>
      </w:r>
      <w:r w:rsidR="00AF2622" w:rsidRPr="00AF2622">
        <w:rPr>
          <w:noProof/>
        </w:rPr>
        <w:t>[71]</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D97B91">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[68]","plainTextFormattedCitation":"[68]","previouslyFormattedCitation":"[68]"},"properties":{"noteIndex":0},"schema":"https://github.com/citation-style-language/schema/raw/master/csl-citation.json"}</w:instrText>
      </w:r>
      <w:r>
        <w:fldChar w:fldCharType="separate"/>
      </w:r>
      <w:r w:rsidR="00AF2622" w:rsidRPr="00AF2622">
        <w:rPr>
          <w:noProof/>
        </w:rPr>
        <w:t>[68]</w:t>
      </w:r>
      <w:r>
        <w:fldChar w:fldCharType="end"/>
      </w:r>
      <w:r>
        <w:t xml:space="preserve">. It is likely that both basin-wide circulation patterns and nearshore currents play a role in the concentration of entangling materials and therefore the distribution of entanglement hot spots. Studies have shown that warm </w:t>
      </w:r>
      <w:r>
        <w:lastRenderedPageBreak/>
        <w:t>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95115D">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fldChar w:fldCharType="separate"/>
      </w:r>
      <w:r w:rsidR="006B3402" w:rsidRPr="006B3402">
        <w:rPr>
          <w:noProof/>
        </w:rPr>
        <w:t>[14,15,38]</w:t>
      </w:r>
      <w:r>
        <w:fldChar w:fldCharType="end"/>
      </w:r>
      <w:r>
        <w:t xml:space="preserve">. </w:t>
      </w:r>
      <w:r w:rsidR="00E75AE8">
        <w:t xml:space="preserve">In summer 2014, high sea surface temperatures associated with the warm anomaly referred to as “the Blob” reached the coast, causing the shortest upwelling season for the northern California Current on record </w:t>
      </w:r>
      <w:r w:rsidR="00E75AE8">
        <w:fldChar w:fldCharType="begin" w:fldLock="1"/>
      </w:r>
      <w:r w:rsidR="00D97B91">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[72]","plainTextFormattedCitation":"[72]","previouslyFormattedCitation":"[72]"},"properties":{"noteIndex":0},"schema":"https://github.com/citation-style-language/schema/raw/master/csl-citation.json"}</w:instrText>
      </w:r>
      <w:r w:rsidR="00E75AE8">
        <w:fldChar w:fldCharType="separate"/>
      </w:r>
      <w:r w:rsidR="00AF2622" w:rsidRPr="00AF2622">
        <w:rPr>
          <w:noProof/>
        </w:rPr>
        <w:t>[72]</w:t>
      </w:r>
      <w:r w:rsidR="00E75AE8">
        <w:fldChar w:fldCharType="end"/>
      </w:r>
      <w:r w:rsidR="00E75AE8">
        <w:t xml:space="preserve">, the impacts of which were seen well into 2016 </w:t>
      </w:r>
      <w:r w:rsidR="00E75AE8">
        <w:fldChar w:fldCharType="begin" w:fldLock="1"/>
      </w:r>
      <w:r w:rsidR="00D97B91">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[73]","plainTextFormattedCitation":"[73]","previouslyFormattedCitation":"[73]"},"properties":{"noteIndex":0},"schema":"https://github.com/citation-style-language/schema/raw/master/csl-citation.json"}</w:instrText>
      </w:r>
      <w:r w:rsidR="00E75AE8">
        <w:fldChar w:fldCharType="separate"/>
      </w:r>
      <w:r w:rsidR="00AF2622" w:rsidRPr="00AF2622">
        <w:rPr>
          <w:noProof/>
        </w:rPr>
        <w:t>[73]</w:t>
      </w:r>
      <w:r w:rsidR="00E75AE8">
        <w:fldChar w:fldCharType="end"/>
      </w:r>
      <w:r w:rsidR="00E75AE8">
        <w:t xml:space="preserve">. </w:t>
      </w:r>
      <w:ins w:id="679" w:author="Liz Allyn" w:date="2020-06-03T12:32:00Z">
        <w:r w:rsidR="00BD3F9C">
          <w:t>Both California and Steller sea lions exhibited high rates of entanglement</w:t>
        </w:r>
      </w:ins>
      <w:ins w:id="680" w:author="Liz Allyn" w:date="2020-06-03T12:33:00Z">
        <w:r w:rsidR="00BD3F9C">
          <w:t xml:space="preserve"> in our study area</w:t>
        </w:r>
      </w:ins>
      <w:ins w:id="681" w:author="Liz Allyn" w:date="2020-06-03T12:32:00Z">
        <w:r w:rsidR="00BD3F9C">
          <w:t xml:space="preserve"> in </w:t>
        </w:r>
      </w:ins>
      <w:r>
        <w:t>2014 and 2015</w:t>
      </w:r>
      <w:del w:id="682" w:author="Liz Allyn" w:date="2020-06-03T12:33:00Z">
        <w:r w:rsidDel="00BD3F9C">
          <w:delText xml:space="preserve"> </w:delText>
        </w:r>
      </w:del>
      <w:del w:id="683" w:author="Liz Allyn" w:date="2020-06-03T12:32:00Z">
        <w:r w:rsidDel="00BD3F9C">
          <w:delText xml:space="preserve">were years of high entanglement rates for California and Steller sea lions </w:delText>
        </w:r>
      </w:del>
      <w:del w:id="684" w:author="Liz Allyn" w:date="2020-06-03T12:33:00Z">
        <w:r w:rsidDel="00BD3F9C">
          <w:delText>in our study area</w:delText>
        </w:r>
      </w:del>
      <w:r w:rsidR="00C01DDA">
        <w:t>, and</w:t>
      </w:r>
      <w:r>
        <w:t xml:space="preserve"> 2014 - 2016 were</w:t>
      </w:r>
      <w:ins w:id="685" w:author="Liz Allyn" w:date="2020-06-03T12:32:00Z">
        <w:r w:rsidR="00BD3F9C">
          <w:t xml:space="preserve"> also</w:t>
        </w:r>
      </w:ins>
      <w:r>
        <w:t xml:space="preserve"> years of elevated large whale entanglements</w:t>
      </w:r>
      <w:ins w:id="686" w:author="Liz Allyn" w:date="2020-06-03T12:32:00Z">
        <w:r w:rsidR="00BD3F9C">
          <w:t xml:space="preserve"> in the area</w:t>
        </w:r>
      </w:ins>
      <w:r>
        <w:t xml:space="preserve"> </w:t>
      </w:r>
      <w:r>
        <w:fldChar w:fldCharType="begin" w:fldLock="1"/>
      </w:r>
      <w:r w:rsidR="00D97B91">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[17,74]","plainTextFormattedCitation":"[17,74]","previouslyFormattedCitation":"[17,74]"},"properties":{"noteIndex":0},"schema":"https://github.com/citation-style-language/schema/raw/master/csl-citation.json"}</w:instrText>
      </w:r>
      <w:r>
        <w:fldChar w:fldCharType="separate"/>
      </w:r>
      <w:r w:rsidR="00AF2622" w:rsidRPr="00AF2622">
        <w:rPr>
          <w:noProof/>
        </w:rPr>
        <w:t>[17,74]</w:t>
      </w:r>
      <w:r>
        <w:fldChar w:fldCharType="end"/>
      </w:r>
      <w:r>
        <w:t>. It is possible that these</w:t>
      </w:r>
      <w:r w:rsidR="00E75AE8">
        <w:t xml:space="preserve"> </w:t>
      </w:r>
      <w:r>
        <w:t>anomalous ocean conditions changed the distribution of fishing effort</w:t>
      </w:r>
      <w:r w:rsidR="00261199">
        <w:t xml:space="preserve">, entangling </w:t>
      </w:r>
      <w:ins w:id="687" w:author="Liz Allyn" w:date="2020-06-10T12:55:00Z">
        <w:r w:rsidR="00A31D86">
          <w:t>materials</w:t>
        </w:r>
      </w:ins>
      <w:del w:id="688" w:author="Liz Allyn" w:date="2020-06-10T12:55:00Z">
        <w:r w:rsidR="00261199" w:rsidDel="00A31D86">
          <w:delText>debris</w:delText>
        </w:r>
      </w:del>
      <w:r w:rsidR="00261199">
        <w:t>,</w:t>
      </w:r>
      <w:r>
        <w:t xml:space="preserve"> and prey items important to </w:t>
      </w:r>
      <w:r w:rsidR="00621220">
        <w:t xml:space="preserve">cetaceans </w:t>
      </w:r>
      <w:r>
        <w:t xml:space="preserve">and pinnipeds, </w:t>
      </w:r>
      <w:ins w:id="689" w:author="Liz Allyn" w:date="2020-06-10T10:52:00Z">
        <w:r w:rsidR="00820816">
          <w:t xml:space="preserve">causing habitat compression and </w:t>
        </w:r>
      </w:ins>
      <w:r>
        <w:t>contributing to the high levels of entanglement seen for both taxa.</w:t>
      </w:r>
      <w:r w:rsidR="00A949B3">
        <w:t xml:space="preserve"> Entanglement rates therefore seem to be driven </w:t>
      </w:r>
      <w:r w:rsidR="00A63A58">
        <w:t>somewhat</w:t>
      </w:r>
      <w:del w:id="690" w:author="Liz Allyn" w:date="2020-06-10T14:04:00Z">
        <w:r w:rsidR="00A63A58" w:rsidDel="005A6979">
          <w:delText xml:space="preserve"> </w:delText>
        </w:r>
      </w:del>
      <w:del w:id="691" w:author="Liz Allyn" w:date="2020-06-10T14:03:00Z">
        <w:r w:rsidR="00A949B3" w:rsidDel="005A6979">
          <w:delText>by</w:delText>
        </w:r>
      </w:del>
      <w:del w:id="692" w:author="Liz Allyn" w:date="2020-06-12T11:49:00Z">
        <w:r w:rsidR="00A949B3" w:rsidDel="00774C3D">
          <w:delText xml:space="preserve"> </w:delText>
        </w:r>
      </w:del>
      <w:del w:id="693" w:author="Liz Allyn" w:date="2020-06-10T14:01:00Z">
        <w:r w:rsidR="00A949B3" w:rsidDel="00413989">
          <w:delText>debris circulation conditions</w:delText>
        </w:r>
      </w:del>
      <w:del w:id="694" w:author="Liz Allyn" w:date="2020-06-10T14:03:00Z">
        <w:r w:rsidR="00A949B3" w:rsidDel="005D7E9B">
          <w:delText xml:space="preserve"> created both</w:delText>
        </w:r>
      </w:del>
      <w:r w:rsidR="00A949B3">
        <w:t xml:space="preserve"> by normal ocean currents and abnormal ocean conditions. </w:t>
      </w:r>
      <w:ins w:id="695" w:author="Liz Allyn" w:date="2020-06-10T14:00:00Z">
        <w:r w:rsidR="00413989">
          <w:t xml:space="preserve">However, the way that ocean conditions impact </w:t>
        </w:r>
      </w:ins>
      <w:ins w:id="696" w:author="Liz Allyn" w:date="2020-06-10T14:01:00Z">
        <w:r w:rsidR="00413989">
          <w:t>entanglements may depend on the type of entangling material, as actively fished and derelict gear a</w:t>
        </w:r>
      </w:ins>
      <w:ins w:id="697" w:author="Liz Allyn" w:date="2020-06-10T14:02:00Z">
        <w:r w:rsidR="00413989">
          <w:t>re more likely to be impacted by conditions that shift fishing effort, prey distributions, and sea lion abundance, while marine debris is more likely to be linked to conditio</w:t>
        </w:r>
      </w:ins>
      <w:ins w:id="698" w:author="Liz Allyn" w:date="2020-06-10T14:03:00Z">
        <w:r w:rsidR="00413989">
          <w:t xml:space="preserve">ns that directly change currents and circulation. </w:t>
        </w:r>
      </w:ins>
    </w:p>
    <w:p w14:paraId="4C29D164" w14:textId="68218CC2" w:rsidR="004B1CC7" w:rsidRDefault="000C7B8C" w:rsidP="00CA40D3">
      <w:pPr>
        <w:spacing w:line="480" w:lineRule="auto"/>
      </w:pPr>
      <w:ins w:id="699" w:author="Liz Allyn" w:date="2020-06-24T14:52:00Z">
        <w:r>
          <w:t>O</w:t>
        </w:r>
      </w:ins>
      <w:del w:id="700" w:author="Liz Allyn" w:date="2020-06-24T14:52:00Z">
        <w:r w:rsidR="004B1CC7" w:rsidDel="000C7B8C">
          <w:delText xml:space="preserve">While </w:delText>
        </w:r>
      </w:del>
      <w:ins w:id="701" w:author="Liz Allyn" w:date="2020-06-03T12:36:00Z">
        <w:r w:rsidR="007165DB">
          <w:t xml:space="preserve">ur study showed </w:t>
        </w:r>
      </w:ins>
      <w:ins w:id="702" w:author="Liz Allyn" w:date="2020-06-17T10:44:00Z">
        <w:r w:rsidR="00115F12">
          <w:t>high</w:t>
        </w:r>
      </w:ins>
      <w:ins w:id="703" w:author="Liz Allyn" w:date="2020-06-03T12:36:00Z">
        <w:r w:rsidR="007165DB">
          <w:t xml:space="preserve"> </w:t>
        </w:r>
      </w:ins>
      <w:del w:id="704" w:author="Liz Allyn" w:date="2020-06-17T10:43:00Z">
        <w:r w:rsidR="004B1CC7" w:rsidDel="007D0CB1">
          <w:delText xml:space="preserve">entanglement may not </w:delText>
        </w:r>
        <w:r w:rsidR="001E6A2B" w:rsidDel="007D0CB1">
          <w:delText xml:space="preserve">currently </w:delText>
        </w:r>
      </w:del>
      <w:del w:id="705" w:author="Liz Allyn" w:date="2020-06-03T12:36:00Z">
        <w:r w:rsidR="004B1CC7" w:rsidDel="007165DB">
          <w:delText xml:space="preserve">cause </w:delText>
        </w:r>
        <w:r w:rsidR="005405E7" w:rsidDel="007165DB">
          <w:delText xml:space="preserve">population-level </w:delText>
        </w:r>
        <w:r w:rsidR="004B1CC7" w:rsidDel="007165DB">
          <w:delText>concern</w:delText>
        </w:r>
        <w:r w:rsidR="00163E6F" w:rsidDel="007165DB">
          <w:delText>s</w:delText>
        </w:r>
      </w:del>
      <w:ins w:id="706" w:author="Liz Allyn" w:date="2020-06-03T12:36:00Z">
        <w:r w:rsidR="007165DB">
          <w:t>haulout abundance</w:t>
        </w:r>
      </w:ins>
      <w:ins w:id="707" w:author="Liz Allyn" w:date="2020-06-03T12:37:00Z">
        <w:r w:rsidR="007165DB">
          <w:t xml:space="preserve"> </w:t>
        </w:r>
      </w:ins>
      <w:ins w:id="708" w:author="Liz Allyn" w:date="2020-06-24T14:52:00Z">
        <w:r>
          <w:t>increase rates</w:t>
        </w:r>
      </w:ins>
      <w:ins w:id="709" w:author="Liz Allyn" w:date="2020-06-17T10:43:00Z">
        <w:r w:rsidR="007D0CB1">
          <w:t xml:space="preserve"> </w:t>
        </w:r>
      </w:ins>
      <w:ins w:id="710" w:author="Liz Allyn" w:date="2020-06-17T10:44:00Z">
        <w:r w:rsidR="00404B2A">
          <w:t xml:space="preserve">in Steller </w:t>
        </w:r>
      </w:ins>
      <w:ins w:id="711" w:author="Liz Allyn" w:date="2020-06-24T14:52:00Z">
        <w:r w:rsidR="00E6037E">
          <w:t>and</w:t>
        </w:r>
      </w:ins>
      <w:ins w:id="712" w:author="Liz Allyn" w:date="2020-06-17T10:44:00Z">
        <w:r w:rsidR="00404B2A">
          <w:t xml:space="preserve"> California sea lions in Washington </w:t>
        </w:r>
      </w:ins>
      <w:ins w:id="713" w:author="Liz Allyn" w:date="2020-06-17T10:43:00Z">
        <w:r w:rsidR="007D0CB1">
          <w:t>despite high entanglement rates</w:t>
        </w:r>
      </w:ins>
      <w:ins w:id="714" w:author="Liz Allyn" w:date="2020-06-17T10:44:00Z">
        <w:r w:rsidR="003213D4">
          <w:t>, sugg</w:t>
        </w:r>
      </w:ins>
      <w:ins w:id="715" w:author="Liz Allyn" w:date="2020-06-17T10:45:00Z">
        <w:r w:rsidR="003213D4">
          <w:t>esting that entanglement is not an issue that requires immediate conservation attention</w:t>
        </w:r>
      </w:ins>
      <w:ins w:id="716" w:author="Liz Allyn" w:date="2020-06-24T14:53:00Z">
        <w:r w:rsidR="00C81F7C">
          <w:t xml:space="preserve"> in this area</w:t>
        </w:r>
      </w:ins>
      <w:del w:id="717" w:author="Liz Allyn" w:date="2020-06-17T10:44:00Z">
        <w:r w:rsidR="004B1CC7" w:rsidDel="00404B2A">
          <w:delText xml:space="preserve"> in Steller or California sea lions in Washington</w:delText>
        </w:r>
      </w:del>
      <w:ins w:id="718" w:author="Liz Allyn" w:date="2020-06-24T14:52:00Z">
        <w:r>
          <w:t>. However, entanglement</w:t>
        </w:r>
      </w:ins>
      <w:del w:id="719" w:author="Liz Allyn" w:date="2020-06-24T14:52:00Z">
        <w:r w:rsidR="004B1CC7" w:rsidDel="000C7B8C">
          <w:delText>,</w:delText>
        </w:r>
      </w:del>
      <w:del w:id="720" w:author="Liz Allyn" w:date="2020-06-24T14:53:00Z">
        <w:r w:rsidR="004B1CC7" w:rsidDel="000C7B8C">
          <w:delText xml:space="preserve"> it</w:delText>
        </w:r>
      </w:del>
      <w:r w:rsidR="004B1CC7">
        <w:t xml:space="preserve"> is still a significant welfare issue</w:t>
      </w:r>
      <w:ins w:id="721" w:author="Liz Allyn" w:date="2020-06-17T10:44:00Z">
        <w:r w:rsidR="00AE1DD6">
          <w:t xml:space="preserve"> for individual sea lions</w:t>
        </w:r>
      </w:ins>
      <w:ins w:id="722" w:author="Liz Allyn" w:date="2020-06-17T10:45:00Z">
        <w:r w:rsidR="003213D4">
          <w:t>.</w:t>
        </w:r>
      </w:ins>
      <w:del w:id="723" w:author="Liz Allyn" w:date="2020-06-17T10:45:00Z">
        <w:r w:rsidR="004B1CC7" w:rsidDel="003213D4">
          <w:delText>,</w:delText>
        </w:r>
      </w:del>
      <w:r w:rsidR="004B1CC7">
        <w:t xml:space="preserve"> </w:t>
      </w:r>
      <w:ins w:id="724" w:author="Liz Allyn" w:date="2020-06-17T10:45:00Z">
        <w:r w:rsidR="003213D4">
          <w:t>C</w:t>
        </w:r>
      </w:ins>
      <w:del w:id="725" w:author="Liz Allyn" w:date="2020-06-17T10:45:00Z">
        <w:r w:rsidR="004B1CC7" w:rsidDel="003213D4">
          <w:delText>especially c</w:delText>
        </w:r>
      </w:del>
      <w:r w:rsidR="004B1CC7">
        <w:t>onsidering that most entanglements are caused by humans,</w:t>
      </w:r>
      <w:del w:id="726" w:author="Liz Allyn" w:date="2020-06-10T12:55:00Z">
        <w:r w:rsidR="004B1CC7" w:rsidDel="00A31D86">
          <w:delText xml:space="preserve"> either</w:delText>
        </w:r>
      </w:del>
      <w:r w:rsidR="004B1CC7">
        <w:t xml:space="preserve"> through the creation of marine debris</w:t>
      </w:r>
      <w:ins w:id="727" w:author="Liz Allyn" w:date="2020-06-10T12:55:00Z">
        <w:r w:rsidR="00A31D86">
          <w:t>, derelict fishing gear,</w:t>
        </w:r>
      </w:ins>
      <w:r w:rsidR="004B1CC7">
        <w:t xml:space="preserve"> or</w:t>
      </w:r>
      <w:del w:id="728" w:author="Liz Allyn" w:date="2020-06-12T11:50:00Z">
        <w:r w:rsidR="004B1CC7" w:rsidDel="00CE60B6">
          <w:delText xml:space="preserve"> through</w:delText>
        </w:r>
      </w:del>
      <w:r w:rsidR="004B1CC7">
        <w:t xml:space="preserve"> direct fishery interactions</w:t>
      </w:r>
      <w:r w:rsidR="00704F15">
        <w:t xml:space="preserve"> </w:t>
      </w:r>
      <w:r w:rsidR="008C20D1">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D97B91">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[30,31,59]","plainTextFormattedCitation":"[30,31,59]","previouslyFormattedCitation":"[30,31,59]"},"properties":{"noteIndex":0},"schema":"https://github.com/citation-style-language/schema/raw/master/csl-citation.json"}</w:instrText>
      </w:r>
      <w:r w:rsidR="00704F15">
        <w:fldChar w:fldCharType="separate"/>
      </w:r>
      <w:r w:rsidR="00AF2622" w:rsidRPr="00AF2622">
        <w:rPr>
          <w:noProof/>
        </w:rPr>
        <w:t>[30,31,59]</w:t>
      </w:r>
      <w:r w:rsidR="00704F15">
        <w:fldChar w:fldCharType="end"/>
      </w:r>
      <w:r w:rsidR="00704F15">
        <w:t>)</w:t>
      </w:r>
      <w:ins w:id="729" w:author="Liz Allyn" w:date="2020-06-17T10:45:00Z">
        <w:r w:rsidR="003213D4">
          <w:t xml:space="preserve">, it </w:t>
        </w:r>
      </w:ins>
      <w:ins w:id="730" w:author="Liz Allyn" w:date="2020-06-17T10:47:00Z">
        <w:r w:rsidR="003213D4">
          <w:t>becomes a</w:t>
        </w:r>
      </w:ins>
      <w:ins w:id="731" w:author="Liz Allyn" w:date="2020-06-30T15:39:00Z">
        <w:r w:rsidR="00D10CAC">
          <w:t xml:space="preserve"> matter</w:t>
        </w:r>
      </w:ins>
      <w:ins w:id="732" w:author="Liz Allyn" w:date="2020-06-17T10:47:00Z">
        <w:r w:rsidR="003213D4">
          <w:t xml:space="preserve"> of good stewardship to reduce the negative impact on sea lion welfare.</w:t>
        </w:r>
      </w:ins>
      <w:del w:id="733" w:author="Liz Allyn" w:date="2020-06-17T10:45:00Z">
        <w:r w:rsidR="00233340" w:rsidDel="003213D4">
          <w:delText>.</w:delText>
        </w:r>
      </w:del>
      <w:r w:rsidR="00336797">
        <w:t xml:space="preserve"> The good news is </w:t>
      </w:r>
      <w:r w:rsidR="00A77012">
        <w:t>that human-</w:t>
      </w:r>
      <w:r w:rsidR="00336797">
        <w:t xml:space="preserve">caused </w:t>
      </w:r>
      <w:r w:rsidR="00336797">
        <w:lastRenderedPageBreak/>
        <w:t>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campaigns to encourage fisher</w:t>
      </w:r>
      <w:ins w:id="734" w:author="Liz Allyn" w:date="2020-06-30T15:40:00Z">
        <w:r w:rsidR="00131299">
          <w:t>s</w:t>
        </w:r>
      </w:ins>
      <w:del w:id="735" w:author="Liz Allyn" w:date="2020-06-30T15:40:00Z">
        <w:r w:rsidR="001A0C32" w:rsidDel="00131299">
          <w:delText>men</w:delText>
        </w:r>
      </w:del>
      <w:r w:rsidR="001A0C32">
        <w:t xml:space="preserve"> to cut packing bands before disposal led to declines in packing band entanglements </w:t>
      </w:r>
      <w:r w:rsidR="001A0C32">
        <w:fldChar w:fldCharType="begin" w:fldLock="1"/>
      </w:r>
      <w:r w:rsidR="00D97B91">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[16,75]","plainTextFormattedCitation":"[16,75]","previouslyFormattedCitation":"[16,75]"},"properties":{"noteIndex":0},"schema":"https://github.com/citation-style-language/schema/raw/master/csl-citation.json"}</w:instrText>
      </w:r>
      <w:r w:rsidR="001A0C32">
        <w:fldChar w:fldCharType="separate"/>
      </w:r>
      <w:r w:rsidR="00AF2622" w:rsidRPr="00AF2622">
        <w:rPr>
          <w:noProof/>
        </w:rPr>
        <w:t>[16,75]</w:t>
      </w:r>
      <w:r w:rsidR="001A0C32">
        <w:fldChar w:fldCharType="end"/>
      </w:r>
      <w:r w:rsidR="007D2394">
        <w:t xml:space="preserve">. </w:t>
      </w:r>
      <w:r w:rsidR="0008202E">
        <w:t xml:space="preserve">However, in Australia, </w:t>
      </w:r>
      <w:r w:rsidR="004B2A17">
        <w:t xml:space="preserve">large-scale </w:t>
      </w:r>
      <w:r w:rsidR="0008202E">
        <w:t>efforts by the government and local fisher</w:t>
      </w:r>
      <w:ins w:id="736" w:author="Liz Allyn" w:date="2020-06-30T15:40:00Z">
        <w:r w:rsidR="002C3E1B">
          <w:t>s</w:t>
        </w:r>
      </w:ins>
      <w:del w:id="737" w:author="Liz Allyn" w:date="2020-06-30T15:40:00Z">
        <w:r w:rsidR="0008202E" w:rsidDel="002C3E1B">
          <w:delText>men</w:delText>
        </w:r>
      </w:del>
      <w:r w:rsidR="0008202E">
        <w:t xml:space="preserve"> to reduce entanglement failed to prevent entanglement rates from continuing to increase </w:t>
      </w:r>
      <w:r w:rsidR="0008202E">
        <w:fldChar w:fldCharType="begin" w:fldLock="1"/>
      </w:r>
      <w:r w:rsidR="003B2288">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0008202E">
        <w:fldChar w:fldCharType="separate"/>
      </w:r>
      <w:r w:rsidR="006B3402" w:rsidRPr="006B3402">
        <w:rPr>
          <w:noProof/>
        </w:rPr>
        <w:t>[36]</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w:t>
      </w:r>
      <w:r w:rsidR="006074EF">
        <w:t>fail to</w:t>
      </w:r>
      <w:r w:rsidR="00B011F4">
        <w:t xml:space="preserve"> cause an effective change in observed entanglement rates</w:t>
      </w:r>
      <w:r w:rsidR="00291BBB">
        <w:t>.</w:t>
      </w:r>
      <w:r w:rsidR="00235F62">
        <w:t xml:space="preserve"> Similarly, while deterrents exist or are in development that could prevent animals from interacting with </w:t>
      </w:r>
      <w:r w:rsidR="009C2A89">
        <w:t xml:space="preserve">various types of </w:t>
      </w:r>
      <w:r w:rsidR="00235F62">
        <w:t xml:space="preserve">actively fished gear </w:t>
      </w:r>
      <w:r w:rsidR="00235F62">
        <w:fldChar w:fldCharType="begin" w:fldLock="1"/>
      </w:r>
      <w:r w:rsidR="00D97B91">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[76,77]","plainTextFormattedCitation":"[76,77]","previouslyFormattedCitation":"[76,77]"},"properties":{"noteIndex":0},"schema":"https://github.com/citation-style-language/schema/raw/master/csl-citation.json"}</w:instrText>
      </w:r>
      <w:r w:rsidR="00235F62">
        <w:fldChar w:fldCharType="separate"/>
      </w:r>
      <w:r w:rsidR="00AF2622" w:rsidRPr="00AF2622">
        <w:rPr>
          <w:noProof/>
        </w:rPr>
        <w:t>[76,77]</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reduc</w:t>
      </w:r>
      <w:ins w:id="738" w:author="Liz Allyn" w:date="2020-06-30T15:39:00Z">
        <w:r w:rsidR="007107C0">
          <w:t>tion of</w:t>
        </w:r>
      </w:ins>
      <w:del w:id="739" w:author="Liz Allyn" w:date="2020-06-30T15:39:00Z">
        <w:r w:rsidR="007D0275" w:rsidDel="007107C0">
          <w:delText>ing</w:delText>
        </w:r>
      </w:del>
      <w:r w:rsidR="007D0275">
        <w:t xml:space="preserve"> </w:t>
      </w:r>
      <w:r w:rsidR="005940B1">
        <w:t xml:space="preserve">potential harm to the ecosystem </w:t>
      </w:r>
      <w:r w:rsidR="005940B1">
        <w:fldChar w:fldCharType="begin" w:fldLock="1"/>
      </w:r>
      <w:r w:rsidR="00D97B91">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D97B91">
        <w:rPr>
          <w:rFonts w:ascii="Cambria Math" w:hAnsi="Cambria Math" w:cs="Cambria Math"/>
        </w:rPr>
        <w:instrText>∼</w:instrText>
      </w:r>
      <w:r w:rsidR="00D97B91">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D97B91">
        <w:rPr>
          <w:rFonts w:ascii="Cambria Math" w:hAnsi="Cambria Math" w:cs="Cambria Math"/>
        </w:rPr>
        <w:instrText>∼</w:instrText>
      </w:r>
      <w:r w:rsidR="00D97B91">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[78–80]","plainTextFormattedCitation":"[78–80]","previouslyFormattedCitation":"[78–80]"},"properties":{"noteIndex":0},"schema":"https://github.com/citation-style-language/schema/raw/master/csl-citation.json"}</w:instrText>
      </w:r>
      <w:r w:rsidR="005940B1">
        <w:fldChar w:fldCharType="separate"/>
      </w:r>
      <w:r w:rsidR="00AF2622" w:rsidRPr="00AF2622">
        <w:rPr>
          <w:noProof/>
        </w:rPr>
        <w:t>[78–80]</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w:t>
      </w:r>
      <w:r w:rsidR="00546650">
        <w:t xml:space="preserve">of entanglement </w:t>
      </w:r>
      <w:r w:rsidR="0077085D">
        <w:t xml:space="preserve">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1B53993E"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xml:space="preserve">, and past technicians for the Makah Tribe, including Adrianne </w:t>
      </w:r>
      <w:proofErr w:type="spellStart"/>
      <w:r>
        <w:t>Akmajian</w:t>
      </w:r>
      <w:proofErr w:type="spellEnd"/>
      <w:r>
        <w:t>, Maria Roberts</w:t>
      </w:r>
      <w:r w:rsidR="0000143C">
        <w:t>, Joshua Monette, and Quinton Thompson.</w:t>
      </w:r>
      <w:r w:rsidR="00717668">
        <w:t xml:space="preserve"> </w:t>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w:t>
      </w:r>
      <w:r w:rsidR="00D538E9">
        <w:lastRenderedPageBreak/>
        <w:t xml:space="preserve">dedicated </w:t>
      </w:r>
      <w:r w:rsidR="00587AED">
        <w:t>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w:t>
      </w:r>
      <w:proofErr w:type="spellStart"/>
      <w:r w:rsidR="00717668">
        <w:t>Jenniges</w:t>
      </w:r>
      <w:proofErr w:type="spellEnd"/>
      <w:r w:rsidR="00717668">
        <w:t xml:space="preserve">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t>References</w:t>
      </w:r>
    </w:p>
    <w:p w14:paraId="6229C98F" w14:textId="4600515F" w:rsidR="00D97B91" w:rsidRPr="00D97B91" w:rsidRDefault="00DB250C" w:rsidP="00D97B91">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D97B91" w:rsidRPr="00D97B91">
        <w:rPr>
          <w:rFonts w:ascii="Calibri" w:hAnsi="Calibri" w:cs="Calibri"/>
          <w:noProof/>
        </w:rPr>
        <w:t xml:space="preserve">1. </w:t>
      </w:r>
      <w:r w:rsidR="00D97B91" w:rsidRPr="00D97B91">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78265DF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 </w:t>
      </w:r>
      <w:r w:rsidRPr="00D97B91">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72EEF57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 </w:t>
      </w:r>
      <w:r w:rsidRPr="00D97B91">
        <w:rPr>
          <w:rFonts w:ascii="Calibri" w:hAnsi="Calibri" w:cs="Calibri"/>
          <w:noProof/>
        </w:rPr>
        <w:tab/>
        <w:t>Dau BK, Gilardi KVK, Gulland FM, Higgins A, Holcomb JB, Leger JS, et al. Fishing gear-related injury in California marine wildlife. J Wildl Dis. 2009;45: 355–362. doi:10.7589/0090-3558-45.2.355</w:t>
      </w:r>
    </w:p>
    <w:p w14:paraId="544AB2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 </w:t>
      </w:r>
      <w:r w:rsidRPr="00D97B91">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50AF29E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 </w:t>
      </w:r>
      <w:r w:rsidRPr="00D97B91">
        <w:rPr>
          <w:rFonts w:ascii="Calibri" w:hAnsi="Calibri" w:cs="Calibri"/>
          <w:noProof/>
        </w:rPr>
        <w:tab/>
        <w:t>Hofman RJ. The changing focus of marine mammal conservation. Trends Ecol Evol. 1995;10: 462–465. doi:10.1016/S0169-5347(00)89184-3</w:t>
      </w:r>
    </w:p>
    <w:p w14:paraId="6AE836D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 </w:t>
      </w:r>
      <w:r w:rsidRPr="00D97B91">
        <w:rPr>
          <w:rFonts w:ascii="Calibri" w:hAnsi="Calibri" w:cs="Calibri"/>
          <w:noProof/>
        </w:rPr>
        <w:tab/>
        <w:t>Fowler C. Marine debris and northern fur seals: A case study. Mar Pollut Bull. 1987;18: 326–335. doi:10.1016/S0025-326X(87)80020-6</w:t>
      </w:r>
    </w:p>
    <w:p w14:paraId="698DF7A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 </w:t>
      </w:r>
      <w:r w:rsidRPr="00D97B91">
        <w:rPr>
          <w:rFonts w:ascii="Calibri" w:hAnsi="Calibri" w:cs="Calibri"/>
          <w:noProof/>
        </w:rPr>
        <w:tab/>
        <w:t xml:space="preserve">Henderson JR. A pre- and post-MARPOL Annex V summary of Hawaiian monk seal entanglements </w:t>
      </w:r>
      <w:r w:rsidRPr="00D97B91">
        <w:rPr>
          <w:rFonts w:ascii="Calibri" w:hAnsi="Calibri" w:cs="Calibri"/>
          <w:noProof/>
        </w:rPr>
        <w:lastRenderedPageBreak/>
        <w:t>and marine debris accumulation in the Northwestern Hawaiian Islands, 1982-1998. Mar Pollut Bull. 2001;42: 584–589. doi:10.1016/S0025-326X(00)00204-6</w:t>
      </w:r>
    </w:p>
    <w:p w14:paraId="0663B2F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 </w:t>
      </w:r>
      <w:r w:rsidRPr="00D97B91">
        <w:rPr>
          <w:rFonts w:ascii="Calibri" w:hAnsi="Calibri" w:cs="Calibri"/>
          <w:noProof/>
        </w:rPr>
        <w:tab/>
        <w:t xml:space="preserve">French DP, Reed M. Potential impact of entanglement in marine debris on the population dynamics of the northern fur seal, </w:t>
      </w:r>
      <w:r w:rsidRPr="00D97B91">
        <w:rPr>
          <w:rFonts w:ascii="Calibri" w:hAnsi="Calibri" w:cs="Calibri"/>
          <w:i/>
          <w:iCs/>
          <w:noProof/>
        </w:rPr>
        <w:t>Callorhinus ursinus</w:t>
      </w:r>
      <w:r w:rsidRPr="00D97B91">
        <w:rPr>
          <w:rFonts w:ascii="Calibri" w:hAnsi="Calibri" w:cs="Calibri"/>
          <w:noProof/>
        </w:rPr>
        <w:t>. In: Shomura RS., Godfrey ML, editors. Proceedings of the Second International Conference on Marine Debris, 2-7 April 1989, Honolulu, HI. Department of Commerce, NOAA Technical Memorandum, NMFS, NOAA-TM-NMFS-SWFC-154.; 1990. pp. 431–452. doi:10.1051/0004-6361/201116485</w:t>
      </w:r>
    </w:p>
    <w:p w14:paraId="39D679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9. </w:t>
      </w:r>
      <w:r w:rsidRPr="00D97B91">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74007C1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10. </w:t>
      </w:r>
      <w:r w:rsidRPr="00D97B91">
        <w:rPr>
          <w:rFonts w:ascii="Calibri" w:hAnsi="Calibri" w:cs="Calibri"/>
          <w:noProof/>
        </w:rPr>
        <w:tab/>
        <w:t>Read AJ. The looming crisis: interactions between marine mammals and fisheries. J Mammal. 2008;89: 541–548. doi:10.1644/07-mamm-s-315r1.1</w:t>
      </w:r>
    </w:p>
    <w:p w14:paraId="51A6697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11. </w:t>
      </w:r>
      <w:r w:rsidRPr="00D97B91">
        <w:rPr>
          <w:rFonts w:ascii="Calibri" w:hAnsi="Calibri" w:cs="Calibri"/>
          <w:noProof/>
        </w:rPr>
        <w:tab/>
        <w:t>Weise MJ, Harvey JT. Impact of the California sea lion (</w:t>
      </w:r>
      <w:r w:rsidRPr="00D97B91">
        <w:rPr>
          <w:rFonts w:ascii="Calibri" w:hAnsi="Calibri" w:cs="Calibri"/>
          <w:i/>
          <w:iCs/>
          <w:noProof/>
        </w:rPr>
        <w:t>Zalophus californianus</w:t>
      </w:r>
      <w:r w:rsidRPr="00D97B91">
        <w:rPr>
          <w:rFonts w:ascii="Calibri" w:hAnsi="Calibri" w:cs="Calibri"/>
          <w:noProof/>
        </w:rPr>
        <w:t xml:space="preserve">) on salmon fisheries in Monterey Bay, California. Fish Bull. 2005;103: 685–696. </w:t>
      </w:r>
    </w:p>
    <w:p w14:paraId="7828905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12. </w:t>
      </w:r>
      <w:r w:rsidRPr="00D97B91">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1985. pp. 448–452. </w:t>
      </w:r>
    </w:p>
    <w:p w14:paraId="4735FD1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13. </w:t>
      </w:r>
      <w:r w:rsidRPr="00D97B91">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7D3C6BF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14. </w:t>
      </w:r>
      <w:r w:rsidRPr="00D97B91">
        <w:rPr>
          <w:rFonts w:ascii="Calibri" w:hAnsi="Calibri" w:cs="Calibri"/>
          <w:noProof/>
        </w:rPr>
        <w:tab/>
        <w:t>Donohue MJ, Foley DG. Remote sensing reveals links among the endangered Hawaiian monk seal, marine debris, and El Niño. Mar Mammal Sci. 2007;23: 468–473. doi:10.1111/j.1748-</w:t>
      </w:r>
      <w:r w:rsidRPr="00D97B91">
        <w:rPr>
          <w:rFonts w:ascii="Calibri" w:hAnsi="Calibri" w:cs="Calibri"/>
          <w:noProof/>
        </w:rPr>
        <w:lastRenderedPageBreak/>
        <w:t>7692.2007.00114.x</w:t>
      </w:r>
    </w:p>
    <w:p w14:paraId="1207F86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15. </w:t>
      </w:r>
      <w:r w:rsidRPr="00D97B91">
        <w:rPr>
          <w:rFonts w:ascii="Calibri" w:hAnsi="Calibri" w:cs="Calibri"/>
          <w:noProof/>
        </w:rPr>
        <w:tab/>
        <w:t>Keledjian AJ, Mesnick S. The impacts of El Niño conditions on California sea lion (Zalophus californianus) fisheries interactions: Predicting spatial and temporal hotspots along the California coast. Aquat Mamm. 2013;39: 221–232. doi:10.1578/AM.39.3.2013.221</w:t>
      </w:r>
    </w:p>
    <w:p w14:paraId="56D0FDC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16. </w:t>
      </w:r>
      <w:r w:rsidRPr="00D97B91">
        <w:rPr>
          <w:rFonts w:ascii="Calibri" w:hAnsi="Calibri" w:cs="Calibri"/>
          <w:noProof/>
        </w:rPr>
        <w:tab/>
        <w:t>Harcourt R, Aurioles D, Sanchez J. Entanglement of California sea lions at Los Islotes, Baja California Sur, Mexico. Mar Mammal Sci. 1994;10: 122–125. doi:10.1111/j.1748-7692.1994.tb00399.x</w:t>
      </w:r>
    </w:p>
    <w:p w14:paraId="2AA39E6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17. </w:t>
      </w:r>
      <w:r w:rsidRPr="00D97B91">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620054E4"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18. </w:t>
      </w:r>
      <w:r w:rsidRPr="00D97B91">
        <w:rPr>
          <w:rFonts w:ascii="Calibri" w:hAnsi="Calibri" w:cs="Calibri"/>
          <w:noProof/>
        </w:rPr>
        <w:tab/>
        <w:t>Raum-Suryan KL, Jemison LA, Pitcher KW. Entanglement of Steller sea lions (</w:t>
      </w:r>
      <w:r w:rsidRPr="00D97B91">
        <w:rPr>
          <w:rFonts w:ascii="Calibri" w:hAnsi="Calibri" w:cs="Calibri"/>
          <w:i/>
          <w:iCs/>
          <w:noProof/>
        </w:rPr>
        <w:t>Eumetopias jubatus</w:t>
      </w:r>
      <w:r w:rsidRPr="00D97B91">
        <w:rPr>
          <w:rFonts w:ascii="Calibri" w:hAnsi="Calibri" w:cs="Calibri"/>
          <w:noProof/>
        </w:rPr>
        <w:t>) in marine debris: Identifying causes and finding solutions. Mar Pollut Bull. 2009;58: 1487–1495. doi:10.1016/j.marpolbul.2009.06.004</w:t>
      </w:r>
    </w:p>
    <w:p w14:paraId="41C5A49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19. </w:t>
      </w:r>
      <w:r w:rsidRPr="00D97B91">
        <w:rPr>
          <w:rFonts w:ascii="Calibri" w:hAnsi="Calibri" w:cs="Calibri"/>
          <w:noProof/>
        </w:rPr>
        <w:tab/>
        <w:t>Hanni KD, Pyle P. Entanglement of pinnipeds in synthetic materials at South-east Farallon Island, California, 1976-1998. Mar Pollut Bull. 2000;40: 1076–1081. doi:10.1016/S0025-326X(00)00050-3</w:t>
      </w:r>
    </w:p>
    <w:p w14:paraId="5649098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20. </w:t>
      </w:r>
      <w:r w:rsidRPr="00D97B91">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4B00635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21. </w:t>
      </w:r>
      <w:r w:rsidRPr="00D97B91">
        <w:rPr>
          <w:rFonts w:ascii="Calibri" w:hAnsi="Calibri" w:cs="Calibri"/>
          <w:noProof/>
        </w:rPr>
        <w:tab/>
        <w:t>Scordino J, Allyn E. Entanglement and count data for Steller sea lions and California sea lions in northwest Washington. Mendeley Data; 2020. doi:http://dx.doi.org/10.17632/447sm2rwrk.1#file-1ecfafdc-0796-472b-ab7c-cd454b164228</w:t>
      </w:r>
    </w:p>
    <w:p w14:paraId="68F05A9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22. </w:t>
      </w:r>
      <w:r w:rsidRPr="00D97B91">
        <w:rPr>
          <w:rFonts w:ascii="Calibri" w:hAnsi="Calibri" w:cs="Calibri"/>
          <w:noProof/>
        </w:rPr>
        <w:tab/>
        <w:t xml:space="preserve">Opfer S, Arthur C, Lippiatt S. NOAA marine debris shoreline survey field guide. NOAA Mar Debris </w:t>
      </w:r>
      <w:r w:rsidRPr="00D97B91">
        <w:rPr>
          <w:rFonts w:ascii="Calibri" w:hAnsi="Calibri" w:cs="Calibri"/>
          <w:noProof/>
        </w:rPr>
        <w:lastRenderedPageBreak/>
        <w:t>Progr. 2012. Available: www.MarineDebris.noaa.gov</w:t>
      </w:r>
    </w:p>
    <w:p w14:paraId="67CF7BF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23. </w:t>
      </w:r>
      <w:r w:rsidRPr="00D97B91">
        <w:rPr>
          <w:rFonts w:ascii="Calibri" w:hAnsi="Calibri" w:cs="Calibri"/>
          <w:noProof/>
        </w:rPr>
        <w:tab/>
        <w:t xml:space="preserve">R Core Team. R Statistical Program. 2019. </w:t>
      </w:r>
    </w:p>
    <w:p w14:paraId="1DD28B6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24. </w:t>
      </w:r>
      <w:r w:rsidRPr="00D97B91">
        <w:rPr>
          <w:rFonts w:ascii="Calibri" w:hAnsi="Calibri" w:cs="Calibri"/>
          <w:noProof/>
        </w:rPr>
        <w:tab/>
        <w:t>Wickham H. ggplot2: Elegant Graphics for Data Analysis. New York: Springer-Verlag; 2016. Available: https://ggplot2.tidyverse.org</w:t>
      </w:r>
    </w:p>
    <w:p w14:paraId="313B4A8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25. </w:t>
      </w:r>
      <w:r w:rsidRPr="00D97B91">
        <w:rPr>
          <w:rFonts w:ascii="Calibri" w:hAnsi="Calibri" w:cs="Calibri"/>
          <w:noProof/>
        </w:rPr>
        <w:tab/>
        <w:t>Laake JL, Lowry MS, DeLong RL, Melin SR, Carretta J V. Population growth and status of California sea lions. J Wildl Manage. 2018;82: 583–595. doi:10.1002/jwmg.21405</w:t>
      </w:r>
    </w:p>
    <w:p w14:paraId="4AA81CC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26. </w:t>
      </w:r>
      <w:r w:rsidRPr="00D97B91">
        <w:rPr>
          <w:rFonts w:ascii="Calibri" w:hAnsi="Calibri" w:cs="Calibri"/>
          <w:noProof/>
        </w:rPr>
        <w:tab/>
        <w:t xml:space="preserve">Loughlin TR. Assessment of net entanglement on northern sea lions in the Aleutian Islands, 25 June - 15 July 1985. NWAFC Process Rep 86-02. 1986. </w:t>
      </w:r>
    </w:p>
    <w:p w14:paraId="2E63D28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27. </w:t>
      </w:r>
      <w:r w:rsidRPr="00D97B91">
        <w:rPr>
          <w:rFonts w:ascii="Calibri" w:hAnsi="Calibri" w:cs="Calibri"/>
          <w:noProof/>
        </w:rPr>
        <w:tab/>
        <w:t>Pitcher KW, Olesiuk PF, Brown RF, Lowry MS, Jeffries SJ, Sease JL, et al. Abundance and distribution of the eastern North Pacific Steller sea lion (</w:t>
      </w:r>
      <w:r w:rsidRPr="00D97B91">
        <w:rPr>
          <w:rFonts w:ascii="Calibri" w:hAnsi="Calibri" w:cs="Calibri"/>
          <w:i/>
          <w:iCs/>
          <w:noProof/>
        </w:rPr>
        <w:t>Eumetopias jubatus</w:t>
      </w:r>
      <w:r w:rsidRPr="00D97B91">
        <w:rPr>
          <w:rFonts w:ascii="Calibri" w:hAnsi="Calibri" w:cs="Calibri"/>
          <w:noProof/>
        </w:rPr>
        <w:t xml:space="preserve">) population. Fish Bull. 2007;107: 102–115. </w:t>
      </w:r>
    </w:p>
    <w:p w14:paraId="4691858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28. </w:t>
      </w:r>
      <w:r w:rsidRPr="00D97B91">
        <w:rPr>
          <w:rFonts w:ascii="Calibri" w:hAnsi="Calibri" w:cs="Calibri"/>
          <w:noProof/>
        </w:rPr>
        <w:tab/>
        <w:t>National Marine Fisheries Service. Steller Sea Lion (</w:t>
      </w:r>
      <w:r w:rsidRPr="00D97B91">
        <w:rPr>
          <w:rFonts w:ascii="Calibri" w:hAnsi="Calibri" w:cs="Calibri"/>
          <w:i/>
          <w:iCs/>
          <w:noProof/>
        </w:rPr>
        <w:t>Eumetopias jubatus</w:t>
      </w:r>
      <w:r w:rsidRPr="00D97B91">
        <w:rPr>
          <w:rFonts w:ascii="Calibri" w:hAnsi="Calibri" w:cs="Calibri"/>
          <w:noProof/>
        </w:rPr>
        <w:t xml:space="preserve">): Eastern U.S. Stock. US Pacific Mar Mammal Stock Assessments. 2018. </w:t>
      </w:r>
    </w:p>
    <w:p w14:paraId="57BB594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29. </w:t>
      </w:r>
      <w:r w:rsidRPr="00D97B91">
        <w:rPr>
          <w:rFonts w:ascii="Calibri" w:hAnsi="Calibri" w:cs="Calibri"/>
          <w:noProof/>
        </w:rPr>
        <w:tab/>
        <w:t>McIntosh RR, Kirkwood R, Sutherland DR, Dann P. Drivers and annual estimates of marine wildlife entanglement rates: A long-term case study with Australian fur seals. Mar Pollut Bull. 2015;101: 716–725. doi:10.1016/j.marpolbul.2015.10.007</w:t>
      </w:r>
    </w:p>
    <w:p w14:paraId="495C5068"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30. </w:t>
      </w:r>
      <w:r w:rsidRPr="00D97B91">
        <w:rPr>
          <w:rFonts w:ascii="Calibri" w:hAnsi="Calibri" w:cs="Calibri"/>
          <w:noProof/>
        </w:rPr>
        <w:tab/>
        <w:t xml:space="preserve">Hucke-Gaete R, Torres D, Vallejos V. Entanglement of Antarctic fur seals </w:t>
      </w:r>
      <w:r w:rsidRPr="00D97B91">
        <w:rPr>
          <w:rFonts w:ascii="Calibri" w:hAnsi="Calibri" w:cs="Calibri"/>
          <w:i/>
          <w:iCs/>
          <w:noProof/>
        </w:rPr>
        <w:t>Arctocephalus gazella</w:t>
      </w:r>
      <w:r w:rsidRPr="00D97B91">
        <w:rPr>
          <w:rFonts w:ascii="Calibri" w:hAnsi="Calibri" w:cs="Calibri"/>
          <w:noProof/>
        </w:rPr>
        <w:t xml:space="preserve"> in marine debris at Cape Shirreff and San Telmo Islets, Livingston Island, Antarctica: 1988-1997. Ser Científica Ina. 1997;47: 123–135. </w:t>
      </w:r>
    </w:p>
    <w:p w14:paraId="7585834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31. </w:t>
      </w:r>
      <w:r w:rsidRPr="00D97B91">
        <w:rPr>
          <w:rFonts w:ascii="Calibri" w:hAnsi="Calibri" w:cs="Calibri"/>
          <w:noProof/>
        </w:rPr>
        <w:tab/>
        <w:t xml:space="preserve">Hofmeyr GJ, Bester MN, Kirkman SP, Lydersen C, Kovacs KM. Entanglement of Antarctic fur seals at Bouvetøya, Southern Ocean. Mar Pollut Bull. 2006;52: 1077–1080. </w:t>
      </w:r>
      <w:r w:rsidRPr="00D97B91">
        <w:rPr>
          <w:rFonts w:ascii="Calibri" w:hAnsi="Calibri" w:cs="Calibri"/>
          <w:noProof/>
        </w:rPr>
        <w:lastRenderedPageBreak/>
        <w:t>doi:10.1016/j.marpolbul.2006.05.003</w:t>
      </w:r>
    </w:p>
    <w:p w14:paraId="1E0AA21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32. </w:t>
      </w:r>
      <w:r w:rsidRPr="00D97B91">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18F9686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33. </w:t>
      </w:r>
      <w:r w:rsidRPr="00D97B91">
        <w:rPr>
          <w:rFonts w:ascii="Calibri" w:hAnsi="Calibri" w:cs="Calibri"/>
          <w:noProof/>
        </w:rPr>
        <w:tab/>
        <w:t xml:space="preserve">Shaughnessy P. Entanglement of cape fur seals with man-made objects. Mar Pollut Bull. 1980;11: 332–336. </w:t>
      </w:r>
    </w:p>
    <w:p w14:paraId="33282B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34. </w:t>
      </w:r>
      <w:r w:rsidRPr="00D97B91">
        <w:rPr>
          <w:rFonts w:ascii="Calibri" w:hAnsi="Calibri" w:cs="Calibri"/>
          <w:noProof/>
        </w:rPr>
        <w:tab/>
        <w:t xml:space="preserve">Hofmeyr GJ, De Maine M, Bester MN, Kirkman SP, Pistorius PA, Makhado AB. Entanglement of pinnipeds at Marion Island, Southern Ocean: 1991-2001. Aust Mammal. 2002;24: 141–146. </w:t>
      </w:r>
    </w:p>
    <w:p w14:paraId="271A1B7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35. </w:t>
      </w:r>
      <w:r w:rsidRPr="00D97B91">
        <w:rPr>
          <w:rFonts w:ascii="Calibri" w:hAnsi="Calibri" w:cs="Calibri"/>
          <w:noProof/>
        </w:rPr>
        <w:tab/>
        <w:t>Zavadil PA, Robson BW, Lestenkof AD, Holser R, Malavansky A. Northern fur seal entanglement studies on the Pribilof Islands in 2006. 2007. Available: https://www.researchgate.net/publication/237478662_Northern_Fur_Seal_Entanglement_Studies_on_the_Pribilof_Islands_in_2006</w:t>
      </w:r>
    </w:p>
    <w:p w14:paraId="2F9CFDD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36. </w:t>
      </w:r>
      <w:r w:rsidRPr="00D97B91">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34C24DB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37. </w:t>
      </w:r>
      <w:r w:rsidRPr="00D97B91">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1D2C1297"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38. </w:t>
      </w:r>
      <w:r w:rsidRPr="00D97B91">
        <w:rPr>
          <w:rFonts w:ascii="Calibri" w:hAnsi="Calibri" w:cs="Calibri"/>
          <w:noProof/>
        </w:rPr>
        <w:tab/>
        <w:t xml:space="preserve">Zavala-González A, Mellink E. Entanglement of California sea lions, </w:t>
      </w:r>
      <w:r w:rsidRPr="00D97B91">
        <w:rPr>
          <w:rFonts w:ascii="Calibri" w:hAnsi="Calibri" w:cs="Calibri"/>
          <w:i/>
          <w:iCs/>
          <w:noProof/>
        </w:rPr>
        <w:t>Zalophus californianus californianus</w:t>
      </w:r>
      <w:r w:rsidRPr="00D97B91">
        <w:rPr>
          <w:rFonts w:ascii="Calibri" w:hAnsi="Calibri" w:cs="Calibri"/>
          <w:noProof/>
        </w:rPr>
        <w:t xml:space="preserve">, in fishing gear in the central-northern part of the Gulf of California, Mexico. Fish </w:t>
      </w:r>
      <w:r w:rsidRPr="00D97B91">
        <w:rPr>
          <w:rFonts w:ascii="Calibri" w:hAnsi="Calibri" w:cs="Calibri"/>
          <w:noProof/>
        </w:rPr>
        <w:lastRenderedPageBreak/>
        <w:t xml:space="preserve">Bull. 1997;95: 180–184. </w:t>
      </w:r>
    </w:p>
    <w:p w14:paraId="3ED1EBA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39. </w:t>
      </w:r>
      <w:r w:rsidRPr="00D97B91">
        <w:rPr>
          <w:rFonts w:ascii="Calibri" w:hAnsi="Calibri" w:cs="Calibri"/>
          <w:noProof/>
        </w:rPr>
        <w:tab/>
        <w:t>Boren LJ, Morrissey M, Muller CG, Gemmell NJ. Entanglement of New Zealand fur seals in man-made debris at Kaikoura, New Zealand. Mar Pollut Bull. 2006;52: 442–446. doi:10.1016/j.marpolbul.2005.12.003</w:t>
      </w:r>
    </w:p>
    <w:p w14:paraId="164ADD8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40. </w:t>
      </w:r>
      <w:r w:rsidRPr="00D97B91">
        <w:rPr>
          <w:rFonts w:ascii="Calibri" w:hAnsi="Calibri" w:cs="Calibri"/>
          <w:noProof/>
        </w:rPr>
        <w:tab/>
        <w:t xml:space="preserve">Scordino J, Beekman G, Kajimura H, Yoshida K, Fujimaki Y, Tomita M. Investigations on fur seal 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51217F2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41. </w:t>
      </w:r>
      <w:r w:rsidRPr="00D97B91">
        <w:rPr>
          <w:rFonts w:ascii="Calibri" w:hAnsi="Calibri" w:cs="Calibri"/>
          <w:noProof/>
        </w:rPr>
        <w:tab/>
        <w:t xml:space="preserve">Scordino J, Kajimura H, Furuta A. Fur seal entanglement studies in 1984, St. Paul Island, Alaska. Kozloff P, Kajimura H, editors. Fur Seal Investig 1985. 1988. </w:t>
      </w:r>
    </w:p>
    <w:p w14:paraId="0D17BF5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42. </w:t>
      </w:r>
      <w:r w:rsidRPr="00D97B91">
        <w:rPr>
          <w:rFonts w:ascii="Calibri" w:hAnsi="Calibri" w:cs="Calibri"/>
          <w:noProof/>
        </w:rPr>
        <w:tab/>
        <w:t>Pemberton D, Brothers NP, Kirkwood R. Entanglement of Australian fur seals in man-made debris in Tasmanian waters. Wildl Res. 1992;19: 151–159. doi:10.1071/WR9920151</w:t>
      </w:r>
    </w:p>
    <w:p w14:paraId="6314C4C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43. </w:t>
      </w:r>
      <w:r w:rsidRPr="00D97B91">
        <w:rPr>
          <w:rFonts w:ascii="Calibri" w:hAnsi="Calibri" w:cs="Calibri"/>
          <w:noProof/>
        </w:rPr>
        <w:tab/>
        <w:t>Aurioles-Gamboa D, García-Rodríguez F, Ramírez-Rodríguez M, Hernández-Camacho C. Interaction between the California sea lion and the artisanal fishery in La Paz Bay, Gulf of California, Mexico. Ciencias Mar. 2003;29: 357–370. doi:10.7773/cm.v29i3.151</w:t>
      </w:r>
    </w:p>
    <w:p w14:paraId="2ECDBB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44. </w:t>
      </w:r>
      <w:r w:rsidRPr="00D97B91">
        <w:rPr>
          <w:rFonts w:ascii="Calibri" w:hAnsi="Calibri" w:cs="Calibri"/>
          <w:noProof/>
        </w:rPr>
        <w:tab/>
        <w:t xml:space="preserve">Kenyon KW. No man is benign: The endangered monk seal. Oceans. 1980;13: 48–54. </w:t>
      </w:r>
    </w:p>
    <w:p w14:paraId="258D6A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45. </w:t>
      </w:r>
      <w:r w:rsidRPr="00D97B91">
        <w:rPr>
          <w:rFonts w:ascii="Calibri" w:hAnsi="Calibri" w:cs="Calibri"/>
          <w:noProof/>
        </w:rPr>
        <w:tab/>
        <w:t xml:space="preserve">Andersen MS, Forney KA, Cole TVN, Eagle TC, Angliss RP, Long K, et al. Differentiating serious and non-serious injury of marine mammals: Report of the serious injury technical workshop, 10-13 September 2007, Seattle, WA. US Dep Commer, NOAA Tech Memo. 2008. </w:t>
      </w:r>
    </w:p>
    <w:p w14:paraId="3D29E1B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46. </w:t>
      </w:r>
      <w:r w:rsidRPr="00D97B91">
        <w:rPr>
          <w:rFonts w:ascii="Calibri" w:hAnsi="Calibri" w:cs="Calibri"/>
          <w:noProof/>
        </w:rPr>
        <w:tab/>
        <w:t xml:space="preserve">Carretta J V, Wilkin SM, Muto MM, Wilkinson K. Sources of human-related injury and mortality for U.S. Pacific West Coast marine mammal stock assessments, 2007-2011. NOAA Tech Memo NOAA-TM-NMFS-SWFSC-514. 2013. Available: </w:t>
      </w:r>
      <w:r w:rsidRPr="00D97B91">
        <w:rPr>
          <w:rFonts w:ascii="Calibri" w:hAnsi="Calibri" w:cs="Calibri"/>
          <w:noProof/>
        </w:rPr>
        <w:lastRenderedPageBreak/>
        <w:t>https://repository.library.noaa.gov/view/noaa/4450</w:t>
      </w:r>
    </w:p>
    <w:p w14:paraId="0AC417E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47. </w:t>
      </w:r>
      <w:r w:rsidRPr="00D97B91">
        <w:rPr>
          <w:rFonts w:ascii="Calibri" w:hAnsi="Calibri" w:cs="Calibri"/>
          <w:noProof/>
        </w:rPr>
        <w:tab/>
        <w:t>Allen BM, Helker VT, Jemison LA. Human-caused injury and mortality of NMFS-managed Alaska marine mammal stocks, 2007-2011. NOAA Tech Memo NMFS-AFSC-274. 2014. Available: www.afsc.noaa.gov</w:t>
      </w:r>
    </w:p>
    <w:p w14:paraId="1FD588C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48.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NOAA-TM-NMFS-SWFSC-616. 2019. doi:10.25923/J6BK-XT87</w:t>
      </w:r>
    </w:p>
    <w:p w14:paraId="5DEE0DC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49. </w:t>
      </w:r>
      <w:r w:rsidRPr="00D97B91">
        <w:rPr>
          <w:rFonts w:ascii="Calibri" w:hAnsi="Calibri" w:cs="Calibri"/>
          <w:noProof/>
        </w:rPr>
        <w:tab/>
        <w:t>Delean BJ, Helker VT, Muto MM, Savage K, Teerlink S, Jemison LA, et al. Human-caused injury and mortality of NMFS-managed Alaska marine mammal stocks 2013-2017. NOAA Tech Memo NMFS-AFSC-401. 2020. doi:10.7289/V50G3H3M</w:t>
      </w:r>
    </w:p>
    <w:p w14:paraId="1093FF1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50. </w:t>
      </w:r>
      <w:r w:rsidRPr="00D97B91">
        <w:rPr>
          <w:rFonts w:ascii="Calibri" w:hAnsi="Calibri" w:cs="Calibri"/>
          <w:noProof/>
        </w:rPr>
        <w:tab/>
        <w:t>Carretta J V., Wilkin SM, Muto MM, Wilkinson K, Rusin J. Sources of human-related injury and mortality for U.S. Pacific West Coast marine mammal stock assessments, 2008-2012. NOAA Tech Memo NOAA-TM-NMFS-SWFSC-533. 2014. Available: https://repository.library.noaa.gov/view/noaa/4792</w:t>
      </w:r>
    </w:p>
    <w:p w14:paraId="18AEB14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51. </w:t>
      </w:r>
      <w:r w:rsidRPr="00D97B91">
        <w:rPr>
          <w:rFonts w:ascii="Calibri" w:hAnsi="Calibri" w:cs="Calibri"/>
          <w:noProof/>
        </w:rPr>
        <w:tab/>
        <w:t>Carretta J V., Muto MM, Wilkin SM, Greenman J, Wilkinson KM, DeAngelis M, et al. Sources of human-related injury and mortality for U.S. Pacific west coast marine mammal stock assessments, 2009-2013. NOAA Tech Memo NOAA-TM-NMFS-SWFSC-548. 2015. doi:10.7289/V5/TM-SWFSC-548</w:t>
      </w:r>
    </w:p>
    <w:p w14:paraId="00D313E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52. </w:t>
      </w:r>
      <w:r w:rsidRPr="00D97B91">
        <w:rPr>
          <w:rFonts w:ascii="Calibri" w:hAnsi="Calibri" w:cs="Calibri"/>
          <w:noProof/>
        </w:rPr>
        <w:tab/>
        <w:t>Helker VT, Allen BM, Jemison LA. Human-caused injury and mortality of NMFS-managed Alaska marine mammal stocks, 2009-2013. NOAA Tech Memo NMFS-AFSC-300. 2015. doi:10.7289/V50G3H3M</w:t>
      </w:r>
    </w:p>
    <w:p w14:paraId="3CAE95F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53. </w:t>
      </w:r>
      <w:r w:rsidRPr="00D97B91">
        <w:rPr>
          <w:rFonts w:ascii="Calibri" w:hAnsi="Calibri" w:cs="Calibri"/>
          <w:noProof/>
        </w:rPr>
        <w:tab/>
        <w:t>Carretta J V., Muto MM, Wilkin SM, Greenman J, Wilkinson KM, DeAngelis M, et al. Sources of human-related injury and mortality for U.S. Pacific west coast marnine mammal stock assessments, 2010-2014. NOAA Tech Memo NOAA-TM-NMFS-SWFSC-554. 2016. doi:10.7289/V5/TM-SWFSC-554</w:t>
      </w:r>
    </w:p>
    <w:p w14:paraId="10BB64B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54. </w:t>
      </w:r>
      <w:r w:rsidRPr="00D97B91">
        <w:rPr>
          <w:rFonts w:ascii="Calibri" w:hAnsi="Calibri" w:cs="Calibri"/>
          <w:noProof/>
        </w:rPr>
        <w:tab/>
        <w:t>Helker VT, Muto MM, Jemison LA. Human-caused injury and mortality of NMFS-managed Alaska marine mammal stocks, 2010-2014. NOAA Tech Memo NMFS-AFSC-315. 2016 [cited 2 Jul 2020]. doi:10.7289/V5/TM-AFSC-315</w:t>
      </w:r>
    </w:p>
    <w:p w14:paraId="0014ADA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55.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NOAA-TM-NMFS-SWFSC-579. 2017. doi:10.7289/V5/TM-SWFSC-579</w:t>
      </w:r>
    </w:p>
    <w:p w14:paraId="3457D23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56. </w:t>
      </w:r>
      <w:r w:rsidRPr="00D97B91">
        <w:rPr>
          <w:rFonts w:ascii="Calibri" w:hAnsi="Calibri" w:cs="Calibri"/>
          <w:noProof/>
        </w:rPr>
        <w:tab/>
        <w:t>Helker VT, Muto MM, Savage K, Teerlink S, Jemison LA, Wilkinson K, et al. Human-caused mortality and injury of NMFS-managed Alaska marine mammal stocks, 2011-2015. NOAA Tech Memo NMFS-AFSC-354. 2017. doi:10.7289/V5/TM-AFSC-354</w:t>
      </w:r>
    </w:p>
    <w:p w14:paraId="28275D7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57. </w:t>
      </w:r>
      <w:r w:rsidRPr="00D97B91">
        <w:rPr>
          <w:rFonts w:ascii="Calibri" w:hAnsi="Calibri" w:cs="Calibri"/>
          <w:noProof/>
        </w:rPr>
        <w:tab/>
        <w:t>Carretta J V., Helker VT, Muto MM, Greenman J, Lawson DD, Wilkinson KM, et al. Sources of human-related injury and mortality for U.S. Pacific west coast marine mammal stock assessments, 2012-2016. NOAA Tech Memo NMFS-SWFSC- 601. 2018. doi:10.7289/V5/TM-SWFSC-601</w:t>
      </w:r>
    </w:p>
    <w:p w14:paraId="0938B60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58. </w:t>
      </w:r>
      <w:r w:rsidRPr="00D97B91">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5FAB2B2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59. </w:t>
      </w:r>
      <w:r w:rsidRPr="00D97B91">
        <w:rPr>
          <w:rFonts w:ascii="Calibri" w:hAnsi="Calibri" w:cs="Calibri"/>
          <w:noProof/>
        </w:rPr>
        <w:tab/>
        <w:t xml:space="preserve">Bonner WN, McCann T. Neck collars on fur seals, </w:t>
      </w:r>
      <w:r w:rsidRPr="00D97B91">
        <w:rPr>
          <w:rFonts w:ascii="Calibri" w:hAnsi="Calibri" w:cs="Calibri"/>
          <w:i/>
          <w:iCs/>
          <w:noProof/>
        </w:rPr>
        <w:t>Arctocephalus gazella</w:t>
      </w:r>
      <w:r w:rsidRPr="00D97B91">
        <w:rPr>
          <w:rFonts w:ascii="Calibri" w:hAnsi="Calibri" w:cs="Calibri"/>
          <w:noProof/>
        </w:rPr>
        <w:t xml:space="preserve">, at South Georgia. Br Antarct Surv Bull. 1982;57: 73–77. </w:t>
      </w:r>
    </w:p>
    <w:p w14:paraId="44A3CC3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60. </w:t>
      </w:r>
      <w:r w:rsidRPr="00D97B91">
        <w:rPr>
          <w:rFonts w:ascii="Calibri" w:hAnsi="Calibri" w:cs="Calibri"/>
          <w:noProof/>
        </w:rPr>
        <w:tab/>
        <w:t xml:space="preserve">Henderson JR. Encounters of Hawaiian monk seals with fishing gear at Lisianski Island, 1982. Mar Fish Rev. 1984;46: 59–61. </w:t>
      </w:r>
    </w:p>
    <w:p w14:paraId="5ADD36C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61. </w:t>
      </w:r>
      <w:r w:rsidRPr="00D97B91">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738BA5B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62. </w:t>
      </w:r>
      <w:r w:rsidRPr="00D97B91">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4F606DF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63. </w:t>
      </w:r>
      <w:r w:rsidRPr="00D97B91">
        <w:rPr>
          <w:rFonts w:ascii="Calibri" w:hAnsi="Calibri" w:cs="Calibri"/>
          <w:noProof/>
        </w:rPr>
        <w:tab/>
        <w:t xml:space="preserve">Feldkamp SD, Costa DP, DeKrey GK. Energetic and behavioral effects of net entanglement on juvenile northern fur seals, </w:t>
      </w:r>
      <w:r w:rsidRPr="00D97B91">
        <w:rPr>
          <w:rFonts w:ascii="Calibri" w:hAnsi="Calibri" w:cs="Calibri"/>
          <w:i/>
          <w:iCs/>
          <w:noProof/>
        </w:rPr>
        <w:t>Callorhinus ursinus</w:t>
      </w:r>
      <w:r w:rsidRPr="00D97B91">
        <w:rPr>
          <w:rFonts w:ascii="Calibri" w:hAnsi="Calibri" w:cs="Calibri"/>
          <w:noProof/>
        </w:rPr>
        <w:t xml:space="preserve">. Fish Bull. 1989;87: 85–94. </w:t>
      </w:r>
    </w:p>
    <w:p w14:paraId="416851F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64. </w:t>
      </w:r>
      <w:r w:rsidRPr="00D97B91">
        <w:rPr>
          <w:rFonts w:ascii="Calibri" w:hAnsi="Calibri" w:cs="Calibri"/>
          <w:noProof/>
        </w:rPr>
        <w:tab/>
        <w:t xml:space="preserve">Bengtson JL, Stewart BS, Ferm LM, DeLong RL. The influence of entanglement in marine debris on the diving behavior of subadult male northern fur seals. Kozloff P, Kajimura H, editors. Fur Seal Investig 1986. 1989. </w:t>
      </w:r>
    </w:p>
    <w:p w14:paraId="5A1D16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65. </w:t>
      </w:r>
      <w:r w:rsidRPr="00D97B91">
        <w:rPr>
          <w:rFonts w:ascii="Calibri" w:hAnsi="Calibri" w:cs="Calibri"/>
          <w:noProof/>
        </w:rPr>
        <w:tab/>
        <w:t>Franco-Trecu V, Drago M, Katz H, Machín E, Marín Y. With the noose around the neck: Marine debris entangling otariid species. Environ Pollut. 2017;220: 985–989. doi:10.1016/j.envpol.2016.11.057</w:t>
      </w:r>
    </w:p>
    <w:p w14:paraId="28E38F5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66. </w:t>
      </w:r>
      <w:r w:rsidRPr="00D97B91">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3CFFEE27"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67. </w:t>
      </w:r>
      <w:r w:rsidRPr="00D97B91">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4160225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68. </w:t>
      </w:r>
      <w:r w:rsidRPr="00D97B91">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2011303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69. </w:t>
      </w:r>
      <w:r w:rsidRPr="00D97B91">
        <w:rPr>
          <w:rFonts w:ascii="Calibri" w:hAnsi="Calibri" w:cs="Calibri"/>
          <w:noProof/>
        </w:rPr>
        <w:tab/>
        <w:t>Winship AJ, Trites AW, Calkins DG. Growth in body size of the Steller sea lion (</w:t>
      </w:r>
      <w:r w:rsidRPr="00D97B91">
        <w:rPr>
          <w:rFonts w:ascii="Calibri" w:hAnsi="Calibri" w:cs="Calibri"/>
          <w:i/>
          <w:iCs/>
          <w:noProof/>
        </w:rPr>
        <w:t>Eumetopias jubatus</w:t>
      </w:r>
      <w:r w:rsidRPr="00D97B91">
        <w:rPr>
          <w:rFonts w:ascii="Calibri" w:hAnsi="Calibri" w:cs="Calibri"/>
          <w:noProof/>
        </w:rPr>
        <w:t>). J Mammal. 2001;82: 500–519. doi:10.1644/1545-1542(2001)082&lt;0500:gibsot&gt;2.0.co;2</w:t>
      </w:r>
    </w:p>
    <w:p w14:paraId="4E7400C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70. </w:t>
      </w:r>
      <w:r w:rsidRPr="00D97B91">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534DC43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71. </w:t>
      </w:r>
      <w:r w:rsidRPr="00D97B91">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696DD64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72. </w:t>
      </w:r>
      <w:r w:rsidRPr="00D97B91">
        <w:rPr>
          <w:rFonts w:ascii="Calibri" w:hAnsi="Calibri" w:cs="Calibri"/>
          <w:noProof/>
        </w:rPr>
        <w:tab/>
        <w:t xml:space="preserve">Peterson W, Robert M, Bond NA. The warm Blob continues to dominate the ecosystem of the northern California Current. PICES. 2015;23: 44–46. </w:t>
      </w:r>
    </w:p>
    <w:p w14:paraId="35C299F8"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73. </w:t>
      </w:r>
      <w:r w:rsidRPr="00D97B91">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059984B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74. </w:t>
      </w:r>
      <w:r w:rsidRPr="00D97B91">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6D84BD6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75. </w:t>
      </w:r>
      <w:r w:rsidRPr="00D97B91">
        <w:rPr>
          <w:rFonts w:ascii="Calibri" w:hAnsi="Calibri" w:cs="Calibri"/>
          <w:noProof/>
        </w:rPr>
        <w:tab/>
        <w:t>Arnould JPY, Croxall JP. Trends in entanglement of Antarctic fur seals (</w:t>
      </w:r>
      <w:r w:rsidRPr="00D97B91">
        <w:rPr>
          <w:rFonts w:ascii="Calibri" w:hAnsi="Calibri" w:cs="Calibri"/>
          <w:i/>
          <w:iCs/>
          <w:noProof/>
        </w:rPr>
        <w:t>Arctocephalus gazella</w:t>
      </w:r>
      <w:r w:rsidRPr="00D97B91">
        <w:rPr>
          <w:rFonts w:ascii="Calibri" w:hAnsi="Calibri" w:cs="Calibri"/>
          <w:noProof/>
        </w:rPr>
        <w:t>) in man-made debris at South Georgia. Mar Pollut Bull. 1995;30: 707–712. doi:10.1016/0025-326X(95)00054-Q</w:t>
      </w:r>
    </w:p>
    <w:p w14:paraId="1863650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76. </w:t>
      </w:r>
      <w:r w:rsidRPr="00D97B91">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3828599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77. </w:t>
      </w:r>
      <w:r w:rsidRPr="00D97B91">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7F020D0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78. </w:t>
      </w:r>
      <w:r w:rsidRPr="00D97B91">
        <w:rPr>
          <w:rFonts w:ascii="Calibri" w:hAnsi="Calibri" w:cs="Calibri"/>
          <w:noProof/>
        </w:rPr>
        <w:tab/>
        <w:t>Götz T, Janik VM. Acoustic deterrent devices to prevent pinniped depredation: Efficiency, conservation concerns and possible solutions. Mar Ecol Prog Ser. 2013;492: 285–302. doi:10.3354/meps10482</w:t>
      </w:r>
    </w:p>
    <w:p w14:paraId="0CBBE76C"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79. </w:t>
      </w:r>
      <w:r w:rsidRPr="00D97B91">
        <w:rPr>
          <w:rFonts w:ascii="Calibri" w:hAnsi="Calibri" w:cs="Calibri"/>
          <w:noProof/>
        </w:rPr>
        <w:tab/>
        <w:t>Jefferson TA, Curry BE. Acoustic methods of reducing or eliminating marine mammal-fishery interactions: Do they work? Ocean Coast Manag. 1996;31: 41–70. doi:10.1016/0964-5691(95)00049-6</w:t>
      </w:r>
    </w:p>
    <w:p w14:paraId="1FA9CE2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80. </w:t>
      </w:r>
      <w:r w:rsidRPr="00D97B91">
        <w:rPr>
          <w:rFonts w:ascii="Calibri" w:hAnsi="Calibri" w:cs="Calibri"/>
          <w:noProof/>
        </w:rPr>
        <w:tab/>
        <w:t>Götz T, Janik VM. Target-specific acoustic predator deterrence in the marine environment. Anim Conserv. 2015;18: 102–111. doi:10.1111/acv.12141</w:t>
      </w:r>
    </w:p>
    <w:p w14:paraId="5C78D726" w14:textId="5056D003" w:rsidR="00DB250C" w:rsidRPr="00DB250C" w:rsidRDefault="00DB250C" w:rsidP="00D97B91">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FA8E8" w14:textId="77777777" w:rsidR="00FB4D57" w:rsidRDefault="00FB4D57" w:rsidP="00041378">
      <w:pPr>
        <w:spacing w:after="0" w:line="240" w:lineRule="auto"/>
      </w:pPr>
      <w:r>
        <w:separator/>
      </w:r>
    </w:p>
  </w:endnote>
  <w:endnote w:type="continuationSeparator" w:id="0">
    <w:p w14:paraId="09EF72EC" w14:textId="77777777" w:rsidR="00FB4D57" w:rsidRDefault="00FB4D57" w:rsidP="00041378">
      <w:pPr>
        <w:spacing w:after="0" w:line="240" w:lineRule="auto"/>
      </w:pPr>
      <w:r>
        <w:continuationSeparator/>
      </w:r>
    </w:p>
  </w:endnote>
  <w:endnote w:type="continuationNotice" w:id="1">
    <w:p w14:paraId="3EDFC7F0" w14:textId="77777777" w:rsidR="00FB4D57" w:rsidRDefault="00FB4D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5044"/>
      <w:docPartObj>
        <w:docPartGallery w:val="Page Numbers (Bottom of Page)"/>
        <w:docPartUnique/>
      </w:docPartObj>
    </w:sdtPr>
    <w:sdtEndPr>
      <w:rPr>
        <w:rStyle w:val="PageNumber"/>
      </w:rPr>
    </w:sdtEndPr>
    <w:sdtContent>
      <w:p w14:paraId="563D72FC" w14:textId="77777777"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C4DC7" w:rsidRDefault="00FC4DC7"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944558"/>
      <w:docPartObj>
        <w:docPartGallery w:val="Page Numbers (Bottom of Page)"/>
        <w:docPartUnique/>
      </w:docPartObj>
    </w:sdtPr>
    <w:sdtEndPr>
      <w:rPr>
        <w:rStyle w:val="PageNumber"/>
      </w:rPr>
    </w:sdtEndPr>
    <w:sdtContent>
      <w:p w14:paraId="6ACFB1AE" w14:textId="5972F914"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3CE040B8" w14:textId="77777777" w:rsidR="00FC4DC7" w:rsidRDefault="00FC4DC7"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98C8C" w14:textId="77777777" w:rsidR="00FB4D57" w:rsidRDefault="00FB4D57" w:rsidP="00041378">
      <w:pPr>
        <w:spacing w:after="0" w:line="240" w:lineRule="auto"/>
      </w:pPr>
      <w:r>
        <w:separator/>
      </w:r>
    </w:p>
  </w:footnote>
  <w:footnote w:type="continuationSeparator" w:id="0">
    <w:p w14:paraId="781862EC" w14:textId="77777777" w:rsidR="00FB4D57" w:rsidRDefault="00FB4D57" w:rsidP="00041378">
      <w:pPr>
        <w:spacing w:after="0" w:line="240" w:lineRule="auto"/>
      </w:pPr>
      <w:r>
        <w:continuationSeparator/>
      </w:r>
    </w:p>
  </w:footnote>
  <w:footnote w:type="continuationNotice" w:id="1">
    <w:p w14:paraId="11F010DF" w14:textId="77777777" w:rsidR="00FB4D57" w:rsidRDefault="00FB4D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 Allyn">
    <w15:presenceInfo w15:providerId="Windows Live" w15:userId="2dcd81b6208bb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0B43"/>
    <w:rsid w:val="000012FD"/>
    <w:rsid w:val="0000143C"/>
    <w:rsid w:val="000020EC"/>
    <w:rsid w:val="00002652"/>
    <w:rsid w:val="00004F06"/>
    <w:rsid w:val="000052AD"/>
    <w:rsid w:val="00005353"/>
    <w:rsid w:val="00006D1C"/>
    <w:rsid w:val="00010974"/>
    <w:rsid w:val="00010C02"/>
    <w:rsid w:val="0001104A"/>
    <w:rsid w:val="00011418"/>
    <w:rsid w:val="0001167C"/>
    <w:rsid w:val="0001177C"/>
    <w:rsid w:val="00012C7C"/>
    <w:rsid w:val="0001486A"/>
    <w:rsid w:val="00014AA4"/>
    <w:rsid w:val="00014B13"/>
    <w:rsid w:val="00015088"/>
    <w:rsid w:val="000150B5"/>
    <w:rsid w:val="00017582"/>
    <w:rsid w:val="00017648"/>
    <w:rsid w:val="000177E5"/>
    <w:rsid w:val="00021C16"/>
    <w:rsid w:val="00022CD5"/>
    <w:rsid w:val="00023320"/>
    <w:rsid w:val="000236B7"/>
    <w:rsid w:val="000279E0"/>
    <w:rsid w:val="00030715"/>
    <w:rsid w:val="000311AE"/>
    <w:rsid w:val="00031C15"/>
    <w:rsid w:val="00033587"/>
    <w:rsid w:val="000335F7"/>
    <w:rsid w:val="00033F0B"/>
    <w:rsid w:val="00034A07"/>
    <w:rsid w:val="0003624E"/>
    <w:rsid w:val="00036950"/>
    <w:rsid w:val="00036BD2"/>
    <w:rsid w:val="00037F13"/>
    <w:rsid w:val="000400F7"/>
    <w:rsid w:val="00040E57"/>
    <w:rsid w:val="00041378"/>
    <w:rsid w:val="00041865"/>
    <w:rsid w:val="000440F5"/>
    <w:rsid w:val="000453B2"/>
    <w:rsid w:val="00045B6C"/>
    <w:rsid w:val="00047692"/>
    <w:rsid w:val="00047844"/>
    <w:rsid w:val="00047C04"/>
    <w:rsid w:val="0005277F"/>
    <w:rsid w:val="00052845"/>
    <w:rsid w:val="00053739"/>
    <w:rsid w:val="00053D94"/>
    <w:rsid w:val="00053F8C"/>
    <w:rsid w:val="00053FCC"/>
    <w:rsid w:val="00055C69"/>
    <w:rsid w:val="00056854"/>
    <w:rsid w:val="000573F8"/>
    <w:rsid w:val="0005799D"/>
    <w:rsid w:val="00061FD0"/>
    <w:rsid w:val="00062595"/>
    <w:rsid w:val="00062E28"/>
    <w:rsid w:val="00063EA9"/>
    <w:rsid w:val="000651C5"/>
    <w:rsid w:val="0006595A"/>
    <w:rsid w:val="0006619E"/>
    <w:rsid w:val="00066650"/>
    <w:rsid w:val="00070BF9"/>
    <w:rsid w:val="000714B7"/>
    <w:rsid w:val="00071A23"/>
    <w:rsid w:val="00072672"/>
    <w:rsid w:val="00072728"/>
    <w:rsid w:val="00074453"/>
    <w:rsid w:val="000750C7"/>
    <w:rsid w:val="000756EF"/>
    <w:rsid w:val="000812BD"/>
    <w:rsid w:val="0008202E"/>
    <w:rsid w:val="00082AB8"/>
    <w:rsid w:val="000834D3"/>
    <w:rsid w:val="0008464F"/>
    <w:rsid w:val="00084AFF"/>
    <w:rsid w:val="00087C54"/>
    <w:rsid w:val="00091581"/>
    <w:rsid w:val="000919A2"/>
    <w:rsid w:val="00091C19"/>
    <w:rsid w:val="00091E7F"/>
    <w:rsid w:val="00091F86"/>
    <w:rsid w:val="0009303F"/>
    <w:rsid w:val="00094232"/>
    <w:rsid w:val="00096362"/>
    <w:rsid w:val="0009693C"/>
    <w:rsid w:val="00096F1D"/>
    <w:rsid w:val="000A28B0"/>
    <w:rsid w:val="000A59BB"/>
    <w:rsid w:val="000A66F2"/>
    <w:rsid w:val="000A6E4A"/>
    <w:rsid w:val="000A7D77"/>
    <w:rsid w:val="000B0EA4"/>
    <w:rsid w:val="000B1334"/>
    <w:rsid w:val="000B1481"/>
    <w:rsid w:val="000B6A89"/>
    <w:rsid w:val="000B6E8E"/>
    <w:rsid w:val="000C1141"/>
    <w:rsid w:val="000C1398"/>
    <w:rsid w:val="000C1DEA"/>
    <w:rsid w:val="000C34A3"/>
    <w:rsid w:val="000C4186"/>
    <w:rsid w:val="000C79E7"/>
    <w:rsid w:val="000C7B8C"/>
    <w:rsid w:val="000D023F"/>
    <w:rsid w:val="000D106E"/>
    <w:rsid w:val="000D3433"/>
    <w:rsid w:val="000D5646"/>
    <w:rsid w:val="000D58A0"/>
    <w:rsid w:val="000D5B36"/>
    <w:rsid w:val="000D5EB0"/>
    <w:rsid w:val="000D646D"/>
    <w:rsid w:val="000D7F27"/>
    <w:rsid w:val="000E05AD"/>
    <w:rsid w:val="000E173E"/>
    <w:rsid w:val="000E310D"/>
    <w:rsid w:val="000E3E56"/>
    <w:rsid w:val="000E5E4B"/>
    <w:rsid w:val="000E61EE"/>
    <w:rsid w:val="000F00F0"/>
    <w:rsid w:val="000F1B5A"/>
    <w:rsid w:val="000F1D4B"/>
    <w:rsid w:val="000F413A"/>
    <w:rsid w:val="000F5FF7"/>
    <w:rsid w:val="000F6464"/>
    <w:rsid w:val="0010013B"/>
    <w:rsid w:val="00100764"/>
    <w:rsid w:val="00100857"/>
    <w:rsid w:val="00101AA6"/>
    <w:rsid w:val="00103171"/>
    <w:rsid w:val="00104027"/>
    <w:rsid w:val="00104919"/>
    <w:rsid w:val="001049A6"/>
    <w:rsid w:val="00104A99"/>
    <w:rsid w:val="00105B65"/>
    <w:rsid w:val="00110AF4"/>
    <w:rsid w:val="001112CA"/>
    <w:rsid w:val="001119C1"/>
    <w:rsid w:val="0011219E"/>
    <w:rsid w:val="001152C3"/>
    <w:rsid w:val="00115F12"/>
    <w:rsid w:val="00116002"/>
    <w:rsid w:val="0011720B"/>
    <w:rsid w:val="00120F19"/>
    <w:rsid w:val="00121159"/>
    <w:rsid w:val="00122F1C"/>
    <w:rsid w:val="001230EF"/>
    <w:rsid w:val="00123290"/>
    <w:rsid w:val="00123336"/>
    <w:rsid w:val="001253B1"/>
    <w:rsid w:val="001255AC"/>
    <w:rsid w:val="00125F82"/>
    <w:rsid w:val="00127671"/>
    <w:rsid w:val="001304F7"/>
    <w:rsid w:val="00131299"/>
    <w:rsid w:val="00132022"/>
    <w:rsid w:val="00132140"/>
    <w:rsid w:val="001331A0"/>
    <w:rsid w:val="00133C96"/>
    <w:rsid w:val="00136313"/>
    <w:rsid w:val="001402DA"/>
    <w:rsid w:val="001406A1"/>
    <w:rsid w:val="0014164A"/>
    <w:rsid w:val="00142AD5"/>
    <w:rsid w:val="001432DC"/>
    <w:rsid w:val="00143B40"/>
    <w:rsid w:val="00144A77"/>
    <w:rsid w:val="00144F35"/>
    <w:rsid w:val="00147130"/>
    <w:rsid w:val="001511FA"/>
    <w:rsid w:val="001537C7"/>
    <w:rsid w:val="0015440D"/>
    <w:rsid w:val="0015448C"/>
    <w:rsid w:val="0015452D"/>
    <w:rsid w:val="00155371"/>
    <w:rsid w:val="00155947"/>
    <w:rsid w:val="001615FC"/>
    <w:rsid w:val="001618C1"/>
    <w:rsid w:val="00162DF6"/>
    <w:rsid w:val="001638B0"/>
    <w:rsid w:val="00163E6F"/>
    <w:rsid w:val="001647B9"/>
    <w:rsid w:val="0016621F"/>
    <w:rsid w:val="001662DC"/>
    <w:rsid w:val="0017162E"/>
    <w:rsid w:val="00172B5B"/>
    <w:rsid w:val="00173988"/>
    <w:rsid w:val="001757F0"/>
    <w:rsid w:val="00175BB1"/>
    <w:rsid w:val="0017626C"/>
    <w:rsid w:val="00176426"/>
    <w:rsid w:val="00177037"/>
    <w:rsid w:val="0018068B"/>
    <w:rsid w:val="00180C68"/>
    <w:rsid w:val="0018225B"/>
    <w:rsid w:val="0018409B"/>
    <w:rsid w:val="001842B2"/>
    <w:rsid w:val="00187B79"/>
    <w:rsid w:val="00190AB8"/>
    <w:rsid w:val="00191B37"/>
    <w:rsid w:val="00193657"/>
    <w:rsid w:val="00193DAA"/>
    <w:rsid w:val="00197110"/>
    <w:rsid w:val="001A012C"/>
    <w:rsid w:val="001A051E"/>
    <w:rsid w:val="001A0C32"/>
    <w:rsid w:val="001A1EB3"/>
    <w:rsid w:val="001A2F68"/>
    <w:rsid w:val="001A3895"/>
    <w:rsid w:val="001A397F"/>
    <w:rsid w:val="001A438E"/>
    <w:rsid w:val="001A5A74"/>
    <w:rsid w:val="001A61E8"/>
    <w:rsid w:val="001A6471"/>
    <w:rsid w:val="001A78BC"/>
    <w:rsid w:val="001B0BE6"/>
    <w:rsid w:val="001B19E5"/>
    <w:rsid w:val="001B2E69"/>
    <w:rsid w:val="001B6669"/>
    <w:rsid w:val="001C01E3"/>
    <w:rsid w:val="001C09F8"/>
    <w:rsid w:val="001C5A28"/>
    <w:rsid w:val="001C63E4"/>
    <w:rsid w:val="001C6C2D"/>
    <w:rsid w:val="001C6F1F"/>
    <w:rsid w:val="001C7A14"/>
    <w:rsid w:val="001C7F65"/>
    <w:rsid w:val="001D1C26"/>
    <w:rsid w:val="001D213D"/>
    <w:rsid w:val="001D2411"/>
    <w:rsid w:val="001D52A6"/>
    <w:rsid w:val="001D5570"/>
    <w:rsid w:val="001D6DDB"/>
    <w:rsid w:val="001E2079"/>
    <w:rsid w:val="001E2D86"/>
    <w:rsid w:val="001E5397"/>
    <w:rsid w:val="001E69D6"/>
    <w:rsid w:val="001E6A2B"/>
    <w:rsid w:val="001E7F25"/>
    <w:rsid w:val="001F0378"/>
    <w:rsid w:val="001F33A7"/>
    <w:rsid w:val="001F4B28"/>
    <w:rsid w:val="001F5881"/>
    <w:rsid w:val="001F6D50"/>
    <w:rsid w:val="001F703A"/>
    <w:rsid w:val="001F7551"/>
    <w:rsid w:val="001F7C2C"/>
    <w:rsid w:val="00200F24"/>
    <w:rsid w:val="00204B93"/>
    <w:rsid w:val="00212673"/>
    <w:rsid w:val="00212738"/>
    <w:rsid w:val="002128E6"/>
    <w:rsid w:val="00213947"/>
    <w:rsid w:val="0021516B"/>
    <w:rsid w:val="0021559E"/>
    <w:rsid w:val="0021568D"/>
    <w:rsid w:val="00215E5C"/>
    <w:rsid w:val="002161EA"/>
    <w:rsid w:val="002169C4"/>
    <w:rsid w:val="00220494"/>
    <w:rsid w:val="002226D5"/>
    <w:rsid w:val="00222F1A"/>
    <w:rsid w:val="00223205"/>
    <w:rsid w:val="00225609"/>
    <w:rsid w:val="00225B81"/>
    <w:rsid w:val="00226349"/>
    <w:rsid w:val="002269F4"/>
    <w:rsid w:val="00231D6B"/>
    <w:rsid w:val="00231F0A"/>
    <w:rsid w:val="00232AA3"/>
    <w:rsid w:val="00233340"/>
    <w:rsid w:val="00233DA7"/>
    <w:rsid w:val="00235039"/>
    <w:rsid w:val="0023569D"/>
    <w:rsid w:val="00235759"/>
    <w:rsid w:val="00235E29"/>
    <w:rsid w:val="00235F62"/>
    <w:rsid w:val="0024092E"/>
    <w:rsid w:val="00241304"/>
    <w:rsid w:val="0024182F"/>
    <w:rsid w:val="0024225E"/>
    <w:rsid w:val="0024294E"/>
    <w:rsid w:val="00242ECD"/>
    <w:rsid w:val="002433A1"/>
    <w:rsid w:val="002451B6"/>
    <w:rsid w:val="00246A41"/>
    <w:rsid w:val="00250097"/>
    <w:rsid w:val="0025016C"/>
    <w:rsid w:val="00250C51"/>
    <w:rsid w:val="00251B8E"/>
    <w:rsid w:val="00253346"/>
    <w:rsid w:val="00253A9B"/>
    <w:rsid w:val="00254A9F"/>
    <w:rsid w:val="00254D3B"/>
    <w:rsid w:val="00256138"/>
    <w:rsid w:val="00256834"/>
    <w:rsid w:val="00256D53"/>
    <w:rsid w:val="00261199"/>
    <w:rsid w:val="00261412"/>
    <w:rsid w:val="002624C8"/>
    <w:rsid w:val="002641A6"/>
    <w:rsid w:val="00264F6E"/>
    <w:rsid w:val="00265700"/>
    <w:rsid w:val="00265EF7"/>
    <w:rsid w:val="00266A01"/>
    <w:rsid w:val="00267665"/>
    <w:rsid w:val="00267C01"/>
    <w:rsid w:val="002701FD"/>
    <w:rsid w:val="0027024E"/>
    <w:rsid w:val="0027080F"/>
    <w:rsid w:val="00270A2B"/>
    <w:rsid w:val="002722B9"/>
    <w:rsid w:val="00272C87"/>
    <w:rsid w:val="00273D89"/>
    <w:rsid w:val="002745CB"/>
    <w:rsid w:val="00274881"/>
    <w:rsid w:val="00275D0C"/>
    <w:rsid w:val="002763F9"/>
    <w:rsid w:val="0027662A"/>
    <w:rsid w:val="00280893"/>
    <w:rsid w:val="0028309C"/>
    <w:rsid w:val="002838BB"/>
    <w:rsid w:val="00284927"/>
    <w:rsid w:val="00284A67"/>
    <w:rsid w:val="002853F6"/>
    <w:rsid w:val="00290948"/>
    <w:rsid w:val="002915C8"/>
    <w:rsid w:val="00291AC8"/>
    <w:rsid w:val="00291BBB"/>
    <w:rsid w:val="0029204B"/>
    <w:rsid w:val="00292423"/>
    <w:rsid w:val="00292834"/>
    <w:rsid w:val="0029562D"/>
    <w:rsid w:val="0029580A"/>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1CFE"/>
    <w:rsid w:val="002B3083"/>
    <w:rsid w:val="002B308C"/>
    <w:rsid w:val="002B398D"/>
    <w:rsid w:val="002B5490"/>
    <w:rsid w:val="002B5AA8"/>
    <w:rsid w:val="002B713F"/>
    <w:rsid w:val="002B7620"/>
    <w:rsid w:val="002B7B89"/>
    <w:rsid w:val="002C016E"/>
    <w:rsid w:val="002C072F"/>
    <w:rsid w:val="002C3D5E"/>
    <w:rsid w:val="002C3E1B"/>
    <w:rsid w:val="002C3EE8"/>
    <w:rsid w:val="002C5DFD"/>
    <w:rsid w:val="002C603D"/>
    <w:rsid w:val="002C6AE3"/>
    <w:rsid w:val="002C7876"/>
    <w:rsid w:val="002D486E"/>
    <w:rsid w:val="002D553A"/>
    <w:rsid w:val="002D6761"/>
    <w:rsid w:val="002D73F0"/>
    <w:rsid w:val="002D7BF9"/>
    <w:rsid w:val="002E05B4"/>
    <w:rsid w:val="002E08DF"/>
    <w:rsid w:val="002E1199"/>
    <w:rsid w:val="002E1445"/>
    <w:rsid w:val="002E16D8"/>
    <w:rsid w:val="002E1B7B"/>
    <w:rsid w:val="002E1C91"/>
    <w:rsid w:val="002E3203"/>
    <w:rsid w:val="002E3959"/>
    <w:rsid w:val="002E51A6"/>
    <w:rsid w:val="002E5DCE"/>
    <w:rsid w:val="002E5E0E"/>
    <w:rsid w:val="002E7911"/>
    <w:rsid w:val="002F1E04"/>
    <w:rsid w:val="002F330D"/>
    <w:rsid w:val="002F3800"/>
    <w:rsid w:val="002F5984"/>
    <w:rsid w:val="002F6244"/>
    <w:rsid w:val="002F700B"/>
    <w:rsid w:val="002F7539"/>
    <w:rsid w:val="003009D7"/>
    <w:rsid w:val="00302288"/>
    <w:rsid w:val="00305A80"/>
    <w:rsid w:val="00305FBF"/>
    <w:rsid w:val="00306165"/>
    <w:rsid w:val="00306C4D"/>
    <w:rsid w:val="00306DD0"/>
    <w:rsid w:val="00313ACE"/>
    <w:rsid w:val="00313BD6"/>
    <w:rsid w:val="00314331"/>
    <w:rsid w:val="00314B0D"/>
    <w:rsid w:val="00315F76"/>
    <w:rsid w:val="00320561"/>
    <w:rsid w:val="003213D4"/>
    <w:rsid w:val="0032186D"/>
    <w:rsid w:val="00321E2D"/>
    <w:rsid w:val="00322342"/>
    <w:rsid w:val="00322F4E"/>
    <w:rsid w:val="00323EF3"/>
    <w:rsid w:val="003245F7"/>
    <w:rsid w:val="00326B86"/>
    <w:rsid w:val="0032710E"/>
    <w:rsid w:val="00332667"/>
    <w:rsid w:val="00332CFD"/>
    <w:rsid w:val="00333D59"/>
    <w:rsid w:val="003354E6"/>
    <w:rsid w:val="0033618C"/>
    <w:rsid w:val="0033676B"/>
    <w:rsid w:val="00336797"/>
    <w:rsid w:val="003371DB"/>
    <w:rsid w:val="00337883"/>
    <w:rsid w:val="00340A9C"/>
    <w:rsid w:val="00342466"/>
    <w:rsid w:val="00342553"/>
    <w:rsid w:val="00344A31"/>
    <w:rsid w:val="0034582F"/>
    <w:rsid w:val="00345E88"/>
    <w:rsid w:val="0034654B"/>
    <w:rsid w:val="0034668D"/>
    <w:rsid w:val="003500A6"/>
    <w:rsid w:val="003502D4"/>
    <w:rsid w:val="00350472"/>
    <w:rsid w:val="0035186B"/>
    <w:rsid w:val="0035454B"/>
    <w:rsid w:val="0035555C"/>
    <w:rsid w:val="0035657C"/>
    <w:rsid w:val="00360E83"/>
    <w:rsid w:val="003613B5"/>
    <w:rsid w:val="00361790"/>
    <w:rsid w:val="00361FA5"/>
    <w:rsid w:val="00363FDA"/>
    <w:rsid w:val="00366D27"/>
    <w:rsid w:val="00371F63"/>
    <w:rsid w:val="00371F6C"/>
    <w:rsid w:val="0037297A"/>
    <w:rsid w:val="00372DF6"/>
    <w:rsid w:val="00375FDE"/>
    <w:rsid w:val="003771D7"/>
    <w:rsid w:val="003802F9"/>
    <w:rsid w:val="00380EDA"/>
    <w:rsid w:val="00384423"/>
    <w:rsid w:val="003854FD"/>
    <w:rsid w:val="003859BF"/>
    <w:rsid w:val="0038749B"/>
    <w:rsid w:val="00387D86"/>
    <w:rsid w:val="00390EDA"/>
    <w:rsid w:val="0039387A"/>
    <w:rsid w:val="0039489F"/>
    <w:rsid w:val="003958F3"/>
    <w:rsid w:val="00395EE6"/>
    <w:rsid w:val="0039606C"/>
    <w:rsid w:val="00397C6B"/>
    <w:rsid w:val="003A186C"/>
    <w:rsid w:val="003A31FB"/>
    <w:rsid w:val="003A431D"/>
    <w:rsid w:val="003A4B5E"/>
    <w:rsid w:val="003A7D4B"/>
    <w:rsid w:val="003B1FA8"/>
    <w:rsid w:val="003B2288"/>
    <w:rsid w:val="003B393B"/>
    <w:rsid w:val="003B6BFB"/>
    <w:rsid w:val="003C12F9"/>
    <w:rsid w:val="003C182E"/>
    <w:rsid w:val="003C1907"/>
    <w:rsid w:val="003C31AC"/>
    <w:rsid w:val="003C3F48"/>
    <w:rsid w:val="003C59E8"/>
    <w:rsid w:val="003C5F92"/>
    <w:rsid w:val="003C69EB"/>
    <w:rsid w:val="003D09AA"/>
    <w:rsid w:val="003D09ED"/>
    <w:rsid w:val="003D2559"/>
    <w:rsid w:val="003D3DFA"/>
    <w:rsid w:val="003D46FB"/>
    <w:rsid w:val="003D4877"/>
    <w:rsid w:val="003D7FB6"/>
    <w:rsid w:val="003E1705"/>
    <w:rsid w:val="003E2EA8"/>
    <w:rsid w:val="003E51C4"/>
    <w:rsid w:val="003E5814"/>
    <w:rsid w:val="003E5889"/>
    <w:rsid w:val="003E59AC"/>
    <w:rsid w:val="003E5F28"/>
    <w:rsid w:val="003E67EE"/>
    <w:rsid w:val="003E6F32"/>
    <w:rsid w:val="003E7174"/>
    <w:rsid w:val="003F2682"/>
    <w:rsid w:val="003F2B6D"/>
    <w:rsid w:val="003F3336"/>
    <w:rsid w:val="003F373E"/>
    <w:rsid w:val="003F48AD"/>
    <w:rsid w:val="003F6363"/>
    <w:rsid w:val="003F6D34"/>
    <w:rsid w:val="0040000A"/>
    <w:rsid w:val="00400D30"/>
    <w:rsid w:val="0040138A"/>
    <w:rsid w:val="0040141E"/>
    <w:rsid w:val="00401B32"/>
    <w:rsid w:val="004020EF"/>
    <w:rsid w:val="0040255E"/>
    <w:rsid w:val="004041B9"/>
    <w:rsid w:val="00404B2A"/>
    <w:rsid w:val="00404F55"/>
    <w:rsid w:val="0040552A"/>
    <w:rsid w:val="004079B2"/>
    <w:rsid w:val="004118B5"/>
    <w:rsid w:val="00412DE4"/>
    <w:rsid w:val="00413989"/>
    <w:rsid w:val="00413B0B"/>
    <w:rsid w:val="00414839"/>
    <w:rsid w:val="00416D7F"/>
    <w:rsid w:val="00420383"/>
    <w:rsid w:val="0042049C"/>
    <w:rsid w:val="004223D0"/>
    <w:rsid w:val="004230A0"/>
    <w:rsid w:val="004251EC"/>
    <w:rsid w:val="004301B8"/>
    <w:rsid w:val="004307CD"/>
    <w:rsid w:val="00433FF4"/>
    <w:rsid w:val="00434CCC"/>
    <w:rsid w:val="00435BCC"/>
    <w:rsid w:val="004370E7"/>
    <w:rsid w:val="0044023C"/>
    <w:rsid w:val="00440CCA"/>
    <w:rsid w:val="00441DCC"/>
    <w:rsid w:val="004426B2"/>
    <w:rsid w:val="004428A3"/>
    <w:rsid w:val="00442F52"/>
    <w:rsid w:val="00443D0C"/>
    <w:rsid w:val="004458B6"/>
    <w:rsid w:val="00446968"/>
    <w:rsid w:val="0044749B"/>
    <w:rsid w:val="00447669"/>
    <w:rsid w:val="00447724"/>
    <w:rsid w:val="0044798F"/>
    <w:rsid w:val="00447B86"/>
    <w:rsid w:val="00450FA6"/>
    <w:rsid w:val="00451602"/>
    <w:rsid w:val="00451D3C"/>
    <w:rsid w:val="00451E27"/>
    <w:rsid w:val="004522BB"/>
    <w:rsid w:val="004536FF"/>
    <w:rsid w:val="00453FD4"/>
    <w:rsid w:val="0045413C"/>
    <w:rsid w:val="00455499"/>
    <w:rsid w:val="004567B6"/>
    <w:rsid w:val="004578E3"/>
    <w:rsid w:val="00457B73"/>
    <w:rsid w:val="00460875"/>
    <w:rsid w:val="00460C25"/>
    <w:rsid w:val="00460D4E"/>
    <w:rsid w:val="004630F8"/>
    <w:rsid w:val="00463642"/>
    <w:rsid w:val="00465C3F"/>
    <w:rsid w:val="00465DC3"/>
    <w:rsid w:val="00466FB3"/>
    <w:rsid w:val="00467443"/>
    <w:rsid w:val="00470A1E"/>
    <w:rsid w:val="004714AE"/>
    <w:rsid w:val="004719D3"/>
    <w:rsid w:val="0047250D"/>
    <w:rsid w:val="004730EF"/>
    <w:rsid w:val="00473606"/>
    <w:rsid w:val="004747D6"/>
    <w:rsid w:val="0047644C"/>
    <w:rsid w:val="004775B2"/>
    <w:rsid w:val="00477F7A"/>
    <w:rsid w:val="00482A04"/>
    <w:rsid w:val="00482A8B"/>
    <w:rsid w:val="00482B1C"/>
    <w:rsid w:val="0048358F"/>
    <w:rsid w:val="004847D0"/>
    <w:rsid w:val="00484CA6"/>
    <w:rsid w:val="004855EC"/>
    <w:rsid w:val="00485A41"/>
    <w:rsid w:val="00485A93"/>
    <w:rsid w:val="004875D6"/>
    <w:rsid w:val="00487B37"/>
    <w:rsid w:val="00491A6A"/>
    <w:rsid w:val="00492E2C"/>
    <w:rsid w:val="00493F76"/>
    <w:rsid w:val="004941B8"/>
    <w:rsid w:val="00494AD3"/>
    <w:rsid w:val="00497372"/>
    <w:rsid w:val="00497FC5"/>
    <w:rsid w:val="004A0553"/>
    <w:rsid w:val="004A063F"/>
    <w:rsid w:val="004A20E9"/>
    <w:rsid w:val="004A2244"/>
    <w:rsid w:val="004A32E3"/>
    <w:rsid w:val="004A44AE"/>
    <w:rsid w:val="004A6E46"/>
    <w:rsid w:val="004B0FE6"/>
    <w:rsid w:val="004B1722"/>
    <w:rsid w:val="004B1787"/>
    <w:rsid w:val="004B1CC7"/>
    <w:rsid w:val="004B2A17"/>
    <w:rsid w:val="004B2DBC"/>
    <w:rsid w:val="004B4367"/>
    <w:rsid w:val="004B567A"/>
    <w:rsid w:val="004B5842"/>
    <w:rsid w:val="004B5F9D"/>
    <w:rsid w:val="004B5FB0"/>
    <w:rsid w:val="004B7AA6"/>
    <w:rsid w:val="004C322F"/>
    <w:rsid w:val="004C5E48"/>
    <w:rsid w:val="004C6A00"/>
    <w:rsid w:val="004C6C3F"/>
    <w:rsid w:val="004D08E7"/>
    <w:rsid w:val="004D0CF1"/>
    <w:rsid w:val="004D0E24"/>
    <w:rsid w:val="004D2A6B"/>
    <w:rsid w:val="004D43FE"/>
    <w:rsid w:val="004D57C3"/>
    <w:rsid w:val="004D7135"/>
    <w:rsid w:val="004E3051"/>
    <w:rsid w:val="004E3D0D"/>
    <w:rsid w:val="004E4FFF"/>
    <w:rsid w:val="004E6F30"/>
    <w:rsid w:val="004F1191"/>
    <w:rsid w:val="004F239A"/>
    <w:rsid w:val="004F2473"/>
    <w:rsid w:val="004F25D9"/>
    <w:rsid w:val="004F2D2A"/>
    <w:rsid w:val="004F3436"/>
    <w:rsid w:val="004F367C"/>
    <w:rsid w:val="004F56C0"/>
    <w:rsid w:val="004F6FE2"/>
    <w:rsid w:val="004F761D"/>
    <w:rsid w:val="00500E68"/>
    <w:rsid w:val="00501910"/>
    <w:rsid w:val="00501B7D"/>
    <w:rsid w:val="00502A34"/>
    <w:rsid w:val="00504896"/>
    <w:rsid w:val="0050539D"/>
    <w:rsid w:val="005067E1"/>
    <w:rsid w:val="00506A52"/>
    <w:rsid w:val="00507743"/>
    <w:rsid w:val="005116C2"/>
    <w:rsid w:val="00513DE8"/>
    <w:rsid w:val="005148FE"/>
    <w:rsid w:val="0052081A"/>
    <w:rsid w:val="00520BBC"/>
    <w:rsid w:val="00521686"/>
    <w:rsid w:val="005227C7"/>
    <w:rsid w:val="00522D65"/>
    <w:rsid w:val="00523D02"/>
    <w:rsid w:val="00523E1B"/>
    <w:rsid w:val="00524047"/>
    <w:rsid w:val="00524A3C"/>
    <w:rsid w:val="00525070"/>
    <w:rsid w:val="00526920"/>
    <w:rsid w:val="005300B5"/>
    <w:rsid w:val="0053045A"/>
    <w:rsid w:val="005309F2"/>
    <w:rsid w:val="00532FF3"/>
    <w:rsid w:val="00533396"/>
    <w:rsid w:val="005339AC"/>
    <w:rsid w:val="0053443A"/>
    <w:rsid w:val="00535EA6"/>
    <w:rsid w:val="00537884"/>
    <w:rsid w:val="005400FD"/>
    <w:rsid w:val="005404AC"/>
    <w:rsid w:val="00540555"/>
    <w:rsid w:val="00540585"/>
    <w:rsid w:val="005405E7"/>
    <w:rsid w:val="00540612"/>
    <w:rsid w:val="0054072F"/>
    <w:rsid w:val="00541637"/>
    <w:rsid w:val="005423D1"/>
    <w:rsid w:val="00542AB0"/>
    <w:rsid w:val="005440B0"/>
    <w:rsid w:val="00544C08"/>
    <w:rsid w:val="00545181"/>
    <w:rsid w:val="0054613A"/>
    <w:rsid w:val="00546650"/>
    <w:rsid w:val="00547DCD"/>
    <w:rsid w:val="00550C88"/>
    <w:rsid w:val="00551477"/>
    <w:rsid w:val="00551F76"/>
    <w:rsid w:val="00552B75"/>
    <w:rsid w:val="00553DA4"/>
    <w:rsid w:val="00553E9A"/>
    <w:rsid w:val="00555F9B"/>
    <w:rsid w:val="005566D3"/>
    <w:rsid w:val="00556AA9"/>
    <w:rsid w:val="00560693"/>
    <w:rsid w:val="00560D3A"/>
    <w:rsid w:val="00560FDE"/>
    <w:rsid w:val="005624E1"/>
    <w:rsid w:val="00563CF1"/>
    <w:rsid w:val="005650BE"/>
    <w:rsid w:val="00566EF3"/>
    <w:rsid w:val="0056708E"/>
    <w:rsid w:val="005678B3"/>
    <w:rsid w:val="005704FF"/>
    <w:rsid w:val="005718EB"/>
    <w:rsid w:val="0057569D"/>
    <w:rsid w:val="0057635E"/>
    <w:rsid w:val="005768E9"/>
    <w:rsid w:val="00581E19"/>
    <w:rsid w:val="00582290"/>
    <w:rsid w:val="005828EE"/>
    <w:rsid w:val="00584BF2"/>
    <w:rsid w:val="00584D53"/>
    <w:rsid w:val="00587ACF"/>
    <w:rsid w:val="00587AED"/>
    <w:rsid w:val="0059015E"/>
    <w:rsid w:val="00591EB2"/>
    <w:rsid w:val="0059272B"/>
    <w:rsid w:val="005940B1"/>
    <w:rsid w:val="0059447B"/>
    <w:rsid w:val="005947C9"/>
    <w:rsid w:val="00594BB6"/>
    <w:rsid w:val="0059526E"/>
    <w:rsid w:val="0059574F"/>
    <w:rsid w:val="00597DC4"/>
    <w:rsid w:val="005A0D00"/>
    <w:rsid w:val="005A34DA"/>
    <w:rsid w:val="005A4831"/>
    <w:rsid w:val="005A57B5"/>
    <w:rsid w:val="005A6249"/>
    <w:rsid w:val="005A6979"/>
    <w:rsid w:val="005B0501"/>
    <w:rsid w:val="005B0BCE"/>
    <w:rsid w:val="005B10F6"/>
    <w:rsid w:val="005B15E4"/>
    <w:rsid w:val="005B3FD1"/>
    <w:rsid w:val="005B42E9"/>
    <w:rsid w:val="005B5D51"/>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1E2"/>
    <w:rsid w:val="005D27C8"/>
    <w:rsid w:val="005D31F0"/>
    <w:rsid w:val="005D4B40"/>
    <w:rsid w:val="005D5894"/>
    <w:rsid w:val="005D5A5A"/>
    <w:rsid w:val="005D6416"/>
    <w:rsid w:val="005D6860"/>
    <w:rsid w:val="005D70A0"/>
    <w:rsid w:val="005D7E9B"/>
    <w:rsid w:val="005E3553"/>
    <w:rsid w:val="005E3806"/>
    <w:rsid w:val="005E54BD"/>
    <w:rsid w:val="005E5A71"/>
    <w:rsid w:val="005E5EC0"/>
    <w:rsid w:val="005E6D5D"/>
    <w:rsid w:val="005E73F0"/>
    <w:rsid w:val="005E79D1"/>
    <w:rsid w:val="005F0AA0"/>
    <w:rsid w:val="005F0FCD"/>
    <w:rsid w:val="005F2267"/>
    <w:rsid w:val="005F3B30"/>
    <w:rsid w:val="005F456F"/>
    <w:rsid w:val="005F71C9"/>
    <w:rsid w:val="00600592"/>
    <w:rsid w:val="006026FB"/>
    <w:rsid w:val="006038A7"/>
    <w:rsid w:val="00603ADF"/>
    <w:rsid w:val="00604882"/>
    <w:rsid w:val="00605BC3"/>
    <w:rsid w:val="0060632B"/>
    <w:rsid w:val="0060645F"/>
    <w:rsid w:val="006074EF"/>
    <w:rsid w:val="00607D06"/>
    <w:rsid w:val="00610215"/>
    <w:rsid w:val="00610449"/>
    <w:rsid w:val="00612AB1"/>
    <w:rsid w:val="00613440"/>
    <w:rsid w:val="00613769"/>
    <w:rsid w:val="006144B5"/>
    <w:rsid w:val="00615451"/>
    <w:rsid w:val="00616FC9"/>
    <w:rsid w:val="00617E3A"/>
    <w:rsid w:val="0062058E"/>
    <w:rsid w:val="00620859"/>
    <w:rsid w:val="00621220"/>
    <w:rsid w:val="00621DD8"/>
    <w:rsid w:val="00622868"/>
    <w:rsid w:val="00622A10"/>
    <w:rsid w:val="0062344F"/>
    <w:rsid w:val="00624265"/>
    <w:rsid w:val="0062478F"/>
    <w:rsid w:val="0062651B"/>
    <w:rsid w:val="0063021C"/>
    <w:rsid w:val="00630982"/>
    <w:rsid w:val="006312DA"/>
    <w:rsid w:val="00632869"/>
    <w:rsid w:val="00632BBD"/>
    <w:rsid w:val="006342E1"/>
    <w:rsid w:val="006344FA"/>
    <w:rsid w:val="00634E9B"/>
    <w:rsid w:val="00635B97"/>
    <w:rsid w:val="00635CB0"/>
    <w:rsid w:val="006368BA"/>
    <w:rsid w:val="00640F1F"/>
    <w:rsid w:val="0064529B"/>
    <w:rsid w:val="0064703E"/>
    <w:rsid w:val="0065045F"/>
    <w:rsid w:val="00651274"/>
    <w:rsid w:val="00651661"/>
    <w:rsid w:val="00653CA2"/>
    <w:rsid w:val="00655513"/>
    <w:rsid w:val="00655712"/>
    <w:rsid w:val="00656292"/>
    <w:rsid w:val="00656EC2"/>
    <w:rsid w:val="006629ED"/>
    <w:rsid w:val="00663D36"/>
    <w:rsid w:val="0066431C"/>
    <w:rsid w:val="00666328"/>
    <w:rsid w:val="00667713"/>
    <w:rsid w:val="00670A50"/>
    <w:rsid w:val="00670EAB"/>
    <w:rsid w:val="006711A9"/>
    <w:rsid w:val="00672DC3"/>
    <w:rsid w:val="00675491"/>
    <w:rsid w:val="0067645E"/>
    <w:rsid w:val="00677776"/>
    <w:rsid w:val="00677E39"/>
    <w:rsid w:val="0068034E"/>
    <w:rsid w:val="006808B5"/>
    <w:rsid w:val="006835C8"/>
    <w:rsid w:val="00683B81"/>
    <w:rsid w:val="006873F0"/>
    <w:rsid w:val="0069149E"/>
    <w:rsid w:val="006918C7"/>
    <w:rsid w:val="00692C01"/>
    <w:rsid w:val="00692ECA"/>
    <w:rsid w:val="00693DE2"/>
    <w:rsid w:val="00696D5D"/>
    <w:rsid w:val="00697181"/>
    <w:rsid w:val="006A1701"/>
    <w:rsid w:val="006A1765"/>
    <w:rsid w:val="006A1EEC"/>
    <w:rsid w:val="006A1F72"/>
    <w:rsid w:val="006A54A7"/>
    <w:rsid w:val="006A5874"/>
    <w:rsid w:val="006A6E41"/>
    <w:rsid w:val="006A7A57"/>
    <w:rsid w:val="006B0B8A"/>
    <w:rsid w:val="006B0F00"/>
    <w:rsid w:val="006B16B2"/>
    <w:rsid w:val="006B199C"/>
    <w:rsid w:val="006B3402"/>
    <w:rsid w:val="006B4B0B"/>
    <w:rsid w:val="006B54B4"/>
    <w:rsid w:val="006B5681"/>
    <w:rsid w:val="006B5A5F"/>
    <w:rsid w:val="006B6837"/>
    <w:rsid w:val="006C1B1C"/>
    <w:rsid w:val="006C1E51"/>
    <w:rsid w:val="006C3458"/>
    <w:rsid w:val="006C5254"/>
    <w:rsid w:val="006D1A9F"/>
    <w:rsid w:val="006D2197"/>
    <w:rsid w:val="006D2BD6"/>
    <w:rsid w:val="006D54B2"/>
    <w:rsid w:val="006D54B6"/>
    <w:rsid w:val="006D5C7A"/>
    <w:rsid w:val="006D60FA"/>
    <w:rsid w:val="006D767A"/>
    <w:rsid w:val="006E0E38"/>
    <w:rsid w:val="006E2CB8"/>
    <w:rsid w:val="006E399C"/>
    <w:rsid w:val="006E4E52"/>
    <w:rsid w:val="006E526F"/>
    <w:rsid w:val="006E6BFE"/>
    <w:rsid w:val="006F04B3"/>
    <w:rsid w:val="006F0876"/>
    <w:rsid w:val="006F174D"/>
    <w:rsid w:val="006F2462"/>
    <w:rsid w:val="006F5018"/>
    <w:rsid w:val="0070082F"/>
    <w:rsid w:val="00701074"/>
    <w:rsid w:val="007017C4"/>
    <w:rsid w:val="007038C4"/>
    <w:rsid w:val="00704AB9"/>
    <w:rsid w:val="00704C45"/>
    <w:rsid w:val="00704F15"/>
    <w:rsid w:val="007059BF"/>
    <w:rsid w:val="0070732D"/>
    <w:rsid w:val="0071015C"/>
    <w:rsid w:val="007104D3"/>
    <w:rsid w:val="007107C0"/>
    <w:rsid w:val="0071086C"/>
    <w:rsid w:val="007108E6"/>
    <w:rsid w:val="007113CE"/>
    <w:rsid w:val="00711EF9"/>
    <w:rsid w:val="00712105"/>
    <w:rsid w:val="00712548"/>
    <w:rsid w:val="00713FBA"/>
    <w:rsid w:val="0071405F"/>
    <w:rsid w:val="007165DB"/>
    <w:rsid w:val="00717668"/>
    <w:rsid w:val="007204BE"/>
    <w:rsid w:val="007221E9"/>
    <w:rsid w:val="007241F5"/>
    <w:rsid w:val="007250EF"/>
    <w:rsid w:val="00725A5E"/>
    <w:rsid w:val="00726061"/>
    <w:rsid w:val="0072763A"/>
    <w:rsid w:val="007324A4"/>
    <w:rsid w:val="00732752"/>
    <w:rsid w:val="0073403A"/>
    <w:rsid w:val="007341F6"/>
    <w:rsid w:val="007359B9"/>
    <w:rsid w:val="00735A5C"/>
    <w:rsid w:val="007362AB"/>
    <w:rsid w:val="00737CBE"/>
    <w:rsid w:val="007424AA"/>
    <w:rsid w:val="00742786"/>
    <w:rsid w:val="007429A0"/>
    <w:rsid w:val="00742D77"/>
    <w:rsid w:val="00744C2A"/>
    <w:rsid w:val="00745D92"/>
    <w:rsid w:val="0074653C"/>
    <w:rsid w:val="00746A68"/>
    <w:rsid w:val="007477A2"/>
    <w:rsid w:val="007502A0"/>
    <w:rsid w:val="00750532"/>
    <w:rsid w:val="00750E7B"/>
    <w:rsid w:val="00753054"/>
    <w:rsid w:val="007531BE"/>
    <w:rsid w:val="007538DB"/>
    <w:rsid w:val="00753F6D"/>
    <w:rsid w:val="007540DA"/>
    <w:rsid w:val="007561A1"/>
    <w:rsid w:val="00757AE8"/>
    <w:rsid w:val="00757C1F"/>
    <w:rsid w:val="007608A4"/>
    <w:rsid w:val="007608E8"/>
    <w:rsid w:val="007629ED"/>
    <w:rsid w:val="00764131"/>
    <w:rsid w:val="00765DAF"/>
    <w:rsid w:val="00766D4B"/>
    <w:rsid w:val="0077085D"/>
    <w:rsid w:val="00771172"/>
    <w:rsid w:val="00772C33"/>
    <w:rsid w:val="00774C3D"/>
    <w:rsid w:val="00775446"/>
    <w:rsid w:val="00775B70"/>
    <w:rsid w:val="00776088"/>
    <w:rsid w:val="007772A2"/>
    <w:rsid w:val="00777FA3"/>
    <w:rsid w:val="00781491"/>
    <w:rsid w:val="00782FCA"/>
    <w:rsid w:val="007856AC"/>
    <w:rsid w:val="007874E7"/>
    <w:rsid w:val="00790A74"/>
    <w:rsid w:val="00790AB6"/>
    <w:rsid w:val="0079130D"/>
    <w:rsid w:val="007916D9"/>
    <w:rsid w:val="007917FF"/>
    <w:rsid w:val="0079290C"/>
    <w:rsid w:val="007936A5"/>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5075"/>
    <w:rsid w:val="007C6BA1"/>
    <w:rsid w:val="007C718F"/>
    <w:rsid w:val="007C7349"/>
    <w:rsid w:val="007D0275"/>
    <w:rsid w:val="007D0868"/>
    <w:rsid w:val="007D0CB1"/>
    <w:rsid w:val="007D2394"/>
    <w:rsid w:val="007D2D99"/>
    <w:rsid w:val="007D4645"/>
    <w:rsid w:val="007D522F"/>
    <w:rsid w:val="007D6D7B"/>
    <w:rsid w:val="007E2A6D"/>
    <w:rsid w:val="007E3361"/>
    <w:rsid w:val="007E355E"/>
    <w:rsid w:val="007E4DD6"/>
    <w:rsid w:val="007F1097"/>
    <w:rsid w:val="007F10BE"/>
    <w:rsid w:val="007F1D24"/>
    <w:rsid w:val="007F295E"/>
    <w:rsid w:val="007F39A3"/>
    <w:rsid w:val="007F41C9"/>
    <w:rsid w:val="007F509A"/>
    <w:rsid w:val="007F52B5"/>
    <w:rsid w:val="00801C41"/>
    <w:rsid w:val="0080274B"/>
    <w:rsid w:val="0080503D"/>
    <w:rsid w:val="00805AF3"/>
    <w:rsid w:val="00805BD5"/>
    <w:rsid w:val="00805C8B"/>
    <w:rsid w:val="00805DE6"/>
    <w:rsid w:val="008068A9"/>
    <w:rsid w:val="00807453"/>
    <w:rsid w:val="00807CDE"/>
    <w:rsid w:val="00811873"/>
    <w:rsid w:val="00815378"/>
    <w:rsid w:val="00815747"/>
    <w:rsid w:val="0081582B"/>
    <w:rsid w:val="00815968"/>
    <w:rsid w:val="00816913"/>
    <w:rsid w:val="0081694E"/>
    <w:rsid w:val="0081699A"/>
    <w:rsid w:val="00820816"/>
    <w:rsid w:val="00821D81"/>
    <w:rsid w:val="00822C46"/>
    <w:rsid w:val="00822DB0"/>
    <w:rsid w:val="00823409"/>
    <w:rsid w:val="00824436"/>
    <w:rsid w:val="00824902"/>
    <w:rsid w:val="00826682"/>
    <w:rsid w:val="00826EB0"/>
    <w:rsid w:val="00827580"/>
    <w:rsid w:val="008310A5"/>
    <w:rsid w:val="0083148C"/>
    <w:rsid w:val="00831C40"/>
    <w:rsid w:val="00831CFA"/>
    <w:rsid w:val="00833590"/>
    <w:rsid w:val="00833C88"/>
    <w:rsid w:val="00833F28"/>
    <w:rsid w:val="008342B1"/>
    <w:rsid w:val="00836035"/>
    <w:rsid w:val="008374A9"/>
    <w:rsid w:val="00841425"/>
    <w:rsid w:val="00844EAA"/>
    <w:rsid w:val="00846198"/>
    <w:rsid w:val="00846207"/>
    <w:rsid w:val="00851E0A"/>
    <w:rsid w:val="00854F22"/>
    <w:rsid w:val="00857FB7"/>
    <w:rsid w:val="00860639"/>
    <w:rsid w:val="00861E12"/>
    <w:rsid w:val="00863105"/>
    <w:rsid w:val="008637C1"/>
    <w:rsid w:val="0086465C"/>
    <w:rsid w:val="008646F7"/>
    <w:rsid w:val="00865188"/>
    <w:rsid w:val="008668CE"/>
    <w:rsid w:val="008712E9"/>
    <w:rsid w:val="00871C2C"/>
    <w:rsid w:val="00871CC4"/>
    <w:rsid w:val="00873868"/>
    <w:rsid w:val="008746E5"/>
    <w:rsid w:val="008748A7"/>
    <w:rsid w:val="00874CE9"/>
    <w:rsid w:val="00875AC1"/>
    <w:rsid w:val="0087615F"/>
    <w:rsid w:val="00876B40"/>
    <w:rsid w:val="008774AC"/>
    <w:rsid w:val="00877AAD"/>
    <w:rsid w:val="00880AF4"/>
    <w:rsid w:val="00881327"/>
    <w:rsid w:val="008816D6"/>
    <w:rsid w:val="0088417C"/>
    <w:rsid w:val="00885B08"/>
    <w:rsid w:val="00885D14"/>
    <w:rsid w:val="00886B4B"/>
    <w:rsid w:val="008879D6"/>
    <w:rsid w:val="00887AA1"/>
    <w:rsid w:val="0089003A"/>
    <w:rsid w:val="00891B5F"/>
    <w:rsid w:val="00892337"/>
    <w:rsid w:val="0089253F"/>
    <w:rsid w:val="00893007"/>
    <w:rsid w:val="0089338A"/>
    <w:rsid w:val="0089371F"/>
    <w:rsid w:val="00897FB6"/>
    <w:rsid w:val="008A0CA2"/>
    <w:rsid w:val="008A1B70"/>
    <w:rsid w:val="008A2352"/>
    <w:rsid w:val="008A3617"/>
    <w:rsid w:val="008A4551"/>
    <w:rsid w:val="008B0A1B"/>
    <w:rsid w:val="008B2E44"/>
    <w:rsid w:val="008B41B1"/>
    <w:rsid w:val="008B5D70"/>
    <w:rsid w:val="008B67F1"/>
    <w:rsid w:val="008C1802"/>
    <w:rsid w:val="008C1927"/>
    <w:rsid w:val="008C20D1"/>
    <w:rsid w:val="008C2983"/>
    <w:rsid w:val="008C2DAC"/>
    <w:rsid w:val="008C36DE"/>
    <w:rsid w:val="008C6C93"/>
    <w:rsid w:val="008C772B"/>
    <w:rsid w:val="008C79B3"/>
    <w:rsid w:val="008D061C"/>
    <w:rsid w:val="008D0D02"/>
    <w:rsid w:val="008D0DD4"/>
    <w:rsid w:val="008D0FC5"/>
    <w:rsid w:val="008D119A"/>
    <w:rsid w:val="008D1A4A"/>
    <w:rsid w:val="008D1B29"/>
    <w:rsid w:val="008D1FE0"/>
    <w:rsid w:val="008D20F7"/>
    <w:rsid w:val="008D24A3"/>
    <w:rsid w:val="008D2654"/>
    <w:rsid w:val="008D2F8D"/>
    <w:rsid w:val="008D3483"/>
    <w:rsid w:val="008D4A38"/>
    <w:rsid w:val="008D5EA3"/>
    <w:rsid w:val="008D631F"/>
    <w:rsid w:val="008D684F"/>
    <w:rsid w:val="008D7A04"/>
    <w:rsid w:val="008E0579"/>
    <w:rsid w:val="008E0A43"/>
    <w:rsid w:val="008E25D0"/>
    <w:rsid w:val="008E26F9"/>
    <w:rsid w:val="008E27AB"/>
    <w:rsid w:val="008E4F07"/>
    <w:rsid w:val="008E56AF"/>
    <w:rsid w:val="008E5F4F"/>
    <w:rsid w:val="008E670A"/>
    <w:rsid w:val="008E6728"/>
    <w:rsid w:val="008E70A3"/>
    <w:rsid w:val="008E7A58"/>
    <w:rsid w:val="008F03F7"/>
    <w:rsid w:val="008F1170"/>
    <w:rsid w:val="008F1F2B"/>
    <w:rsid w:val="008F2B33"/>
    <w:rsid w:val="008F2F9F"/>
    <w:rsid w:val="008F49E2"/>
    <w:rsid w:val="008F52C5"/>
    <w:rsid w:val="008F57CF"/>
    <w:rsid w:val="008F71E8"/>
    <w:rsid w:val="008F7F57"/>
    <w:rsid w:val="00900536"/>
    <w:rsid w:val="00900BB3"/>
    <w:rsid w:val="009029DA"/>
    <w:rsid w:val="009033F8"/>
    <w:rsid w:val="00903951"/>
    <w:rsid w:val="00903B5B"/>
    <w:rsid w:val="009041F9"/>
    <w:rsid w:val="009043C4"/>
    <w:rsid w:val="00904991"/>
    <w:rsid w:val="00905296"/>
    <w:rsid w:val="0090585C"/>
    <w:rsid w:val="0090688A"/>
    <w:rsid w:val="00906C42"/>
    <w:rsid w:val="00906F52"/>
    <w:rsid w:val="0090763C"/>
    <w:rsid w:val="0091081B"/>
    <w:rsid w:val="00911049"/>
    <w:rsid w:val="00911BDD"/>
    <w:rsid w:val="0091335D"/>
    <w:rsid w:val="00916E2A"/>
    <w:rsid w:val="00916F05"/>
    <w:rsid w:val="009170C8"/>
    <w:rsid w:val="0092151B"/>
    <w:rsid w:val="00921EF3"/>
    <w:rsid w:val="009239B1"/>
    <w:rsid w:val="009306E9"/>
    <w:rsid w:val="00931A02"/>
    <w:rsid w:val="00933504"/>
    <w:rsid w:val="00934655"/>
    <w:rsid w:val="00936245"/>
    <w:rsid w:val="0093663A"/>
    <w:rsid w:val="00937369"/>
    <w:rsid w:val="009406E9"/>
    <w:rsid w:val="00940A60"/>
    <w:rsid w:val="00941680"/>
    <w:rsid w:val="00941787"/>
    <w:rsid w:val="00942800"/>
    <w:rsid w:val="00942B45"/>
    <w:rsid w:val="009431C3"/>
    <w:rsid w:val="00944475"/>
    <w:rsid w:val="0094597E"/>
    <w:rsid w:val="00946237"/>
    <w:rsid w:val="0094670E"/>
    <w:rsid w:val="00946D39"/>
    <w:rsid w:val="009471FB"/>
    <w:rsid w:val="00947DD6"/>
    <w:rsid w:val="0095004B"/>
    <w:rsid w:val="0095027D"/>
    <w:rsid w:val="0095115D"/>
    <w:rsid w:val="009511A9"/>
    <w:rsid w:val="00953370"/>
    <w:rsid w:val="0095369D"/>
    <w:rsid w:val="009540DD"/>
    <w:rsid w:val="00954924"/>
    <w:rsid w:val="00957A83"/>
    <w:rsid w:val="009601E1"/>
    <w:rsid w:val="00960565"/>
    <w:rsid w:val="00961214"/>
    <w:rsid w:val="00961E05"/>
    <w:rsid w:val="00963D1A"/>
    <w:rsid w:val="00963D66"/>
    <w:rsid w:val="0096585A"/>
    <w:rsid w:val="009701E0"/>
    <w:rsid w:val="009703F2"/>
    <w:rsid w:val="009711C6"/>
    <w:rsid w:val="00971999"/>
    <w:rsid w:val="009723BF"/>
    <w:rsid w:val="00973080"/>
    <w:rsid w:val="009736FA"/>
    <w:rsid w:val="009740B5"/>
    <w:rsid w:val="009744EC"/>
    <w:rsid w:val="00976B9C"/>
    <w:rsid w:val="00976ECF"/>
    <w:rsid w:val="00980AB9"/>
    <w:rsid w:val="0098107B"/>
    <w:rsid w:val="00981F26"/>
    <w:rsid w:val="0098202E"/>
    <w:rsid w:val="0098279A"/>
    <w:rsid w:val="00985CCA"/>
    <w:rsid w:val="009865E0"/>
    <w:rsid w:val="0098691E"/>
    <w:rsid w:val="009869A7"/>
    <w:rsid w:val="00987853"/>
    <w:rsid w:val="00990B5A"/>
    <w:rsid w:val="009913F9"/>
    <w:rsid w:val="00991C0A"/>
    <w:rsid w:val="0099282E"/>
    <w:rsid w:val="009951FD"/>
    <w:rsid w:val="0099550B"/>
    <w:rsid w:val="00995D21"/>
    <w:rsid w:val="00996EE2"/>
    <w:rsid w:val="009A20EF"/>
    <w:rsid w:val="009A26F6"/>
    <w:rsid w:val="009A27BE"/>
    <w:rsid w:val="009A570A"/>
    <w:rsid w:val="009A5C82"/>
    <w:rsid w:val="009A609A"/>
    <w:rsid w:val="009A680F"/>
    <w:rsid w:val="009A705B"/>
    <w:rsid w:val="009A73DA"/>
    <w:rsid w:val="009B0555"/>
    <w:rsid w:val="009B07EE"/>
    <w:rsid w:val="009B19B4"/>
    <w:rsid w:val="009B23CC"/>
    <w:rsid w:val="009B2B98"/>
    <w:rsid w:val="009B2C9D"/>
    <w:rsid w:val="009B36AD"/>
    <w:rsid w:val="009B3F1D"/>
    <w:rsid w:val="009B4BC8"/>
    <w:rsid w:val="009B6032"/>
    <w:rsid w:val="009B610B"/>
    <w:rsid w:val="009B757D"/>
    <w:rsid w:val="009B7FEA"/>
    <w:rsid w:val="009C00FD"/>
    <w:rsid w:val="009C1841"/>
    <w:rsid w:val="009C2A89"/>
    <w:rsid w:val="009C342A"/>
    <w:rsid w:val="009C5A86"/>
    <w:rsid w:val="009D0560"/>
    <w:rsid w:val="009D08E6"/>
    <w:rsid w:val="009D0B23"/>
    <w:rsid w:val="009D1A00"/>
    <w:rsid w:val="009D1A8E"/>
    <w:rsid w:val="009D1B74"/>
    <w:rsid w:val="009D27CC"/>
    <w:rsid w:val="009D3138"/>
    <w:rsid w:val="009D3901"/>
    <w:rsid w:val="009D4E0C"/>
    <w:rsid w:val="009D543F"/>
    <w:rsid w:val="009D67C9"/>
    <w:rsid w:val="009D6ABE"/>
    <w:rsid w:val="009E329F"/>
    <w:rsid w:val="009E4BEC"/>
    <w:rsid w:val="009E53DC"/>
    <w:rsid w:val="009E59F6"/>
    <w:rsid w:val="009E5A1E"/>
    <w:rsid w:val="009E633B"/>
    <w:rsid w:val="009E7061"/>
    <w:rsid w:val="009F04B7"/>
    <w:rsid w:val="009F0936"/>
    <w:rsid w:val="009F0C1E"/>
    <w:rsid w:val="009F0D66"/>
    <w:rsid w:val="009F0FEA"/>
    <w:rsid w:val="009F1C7A"/>
    <w:rsid w:val="009F21A8"/>
    <w:rsid w:val="009F2336"/>
    <w:rsid w:val="009F2546"/>
    <w:rsid w:val="009F3FA9"/>
    <w:rsid w:val="009F4365"/>
    <w:rsid w:val="009F6011"/>
    <w:rsid w:val="009F72BA"/>
    <w:rsid w:val="00A011AE"/>
    <w:rsid w:val="00A01811"/>
    <w:rsid w:val="00A03269"/>
    <w:rsid w:val="00A03A30"/>
    <w:rsid w:val="00A03FF6"/>
    <w:rsid w:val="00A040C0"/>
    <w:rsid w:val="00A07AF5"/>
    <w:rsid w:val="00A1044D"/>
    <w:rsid w:val="00A10B62"/>
    <w:rsid w:val="00A111B1"/>
    <w:rsid w:val="00A1125D"/>
    <w:rsid w:val="00A1321C"/>
    <w:rsid w:val="00A14067"/>
    <w:rsid w:val="00A150A9"/>
    <w:rsid w:val="00A15CC1"/>
    <w:rsid w:val="00A17B1E"/>
    <w:rsid w:val="00A17CA8"/>
    <w:rsid w:val="00A23417"/>
    <w:rsid w:val="00A24C46"/>
    <w:rsid w:val="00A25777"/>
    <w:rsid w:val="00A259C9"/>
    <w:rsid w:val="00A27CF6"/>
    <w:rsid w:val="00A31D86"/>
    <w:rsid w:val="00A329FF"/>
    <w:rsid w:val="00A34756"/>
    <w:rsid w:val="00A34F3A"/>
    <w:rsid w:val="00A360C7"/>
    <w:rsid w:val="00A36595"/>
    <w:rsid w:val="00A373EE"/>
    <w:rsid w:val="00A37D62"/>
    <w:rsid w:val="00A37DC4"/>
    <w:rsid w:val="00A416BD"/>
    <w:rsid w:val="00A41DE2"/>
    <w:rsid w:val="00A424EC"/>
    <w:rsid w:val="00A43F47"/>
    <w:rsid w:val="00A45215"/>
    <w:rsid w:val="00A466F9"/>
    <w:rsid w:val="00A46826"/>
    <w:rsid w:val="00A46D39"/>
    <w:rsid w:val="00A47D28"/>
    <w:rsid w:val="00A50AD8"/>
    <w:rsid w:val="00A5216C"/>
    <w:rsid w:val="00A53E4D"/>
    <w:rsid w:val="00A549D8"/>
    <w:rsid w:val="00A555DD"/>
    <w:rsid w:val="00A56167"/>
    <w:rsid w:val="00A57CDE"/>
    <w:rsid w:val="00A57DA1"/>
    <w:rsid w:val="00A6029E"/>
    <w:rsid w:val="00A60505"/>
    <w:rsid w:val="00A621DA"/>
    <w:rsid w:val="00A627DB"/>
    <w:rsid w:val="00A632A7"/>
    <w:rsid w:val="00A63A58"/>
    <w:rsid w:val="00A6483D"/>
    <w:rsid w:val="00A64B2B"/>
    <w:rsid w:val="00A6559A"/>
    <w:rsid w:val="00A6707A"/>
    <w:rsid w:val="00A67720"/>
    <w:rsid w:val="00A713D8"/>
    <w:rsid w:val="00A720F9"/>
    <w:rsid w:val="00A73FBF"/>
    <w:rsid w:val="00A744B4"/>
    <w:rsid w:val="00A7518E"/>
    <w:rsid w:val="00A77012"/>
    <w:rsid w:val="00A77DDA"/>
    <w:rsid w:val="00A77E11"/>
    <w:rsid w:val="00A8065F"/>
    <w:rsid w:val="00A822C4"/>
    <w:rsid w:val="00A82559"/>
    <w:rsid w:val="00A82ABE"/>
    <w:rsid w:val="00A82E2A"/>
    <w:rsid w:val="00A83089"/>
    <w:rsid w:val="00A836A6"/>
    <w:rsid w:val="00A86541"/>
    <w:rsid w:val="00A8695D"/>
    <w:rsid w:val="00A87CEA"/>
    <w:rsid w:val="00A9064B"/>
    <w:rsid w:val="00A90D40"/>
    <w:rsid w:val="00A91D26"/>
    <w:rsid w:val="00A935B0"/>
    <w:rsid w:val="00A93786"/>
    <w:rsid w:val="00A949B3"/>
    <w:rsid w:val="00A96EFC"/>
    <w:rsid w:val="00AA0C7C"/>
    <w:rsid w:val="00AA21AB"/>
    <w:rsid w:val="00AA30A0"/>
    <w:rsid w:val="00AA36A4"/>
    <w:rsid w:val="00AA3912"/>
    <w:rsid w:val="00AA55CA"/>
    <w:rsid w:val="00AA5834"/>
    <w:rsid w:val="00AA5D1C"/>
    <w:rsid w:val="00AB76CD"/>
    <w:rsid w:val="00AC12FD"/>
    <w:rsid w:val="00AC13A8"/>
    <w:rsid w:val="00AC1422"/>
    <w:rsid w:val="00AC17C1"/>
    <w:rsid w:val="00AC35A4"/>
    <w:rsid w:val="00AC4614"/>
    <w:rsid w:val="00AC46D5"/>
    <w:rsid w:val="00AC48B4"/>
    <w:rsid w:val="00AC553B"/>
    <w:rsid w:val="00AD2213"/>
    <w:rsid w:val="00AD23BE"/>
    <w:rsid w:val="00AD24CC"/>
    <w:rsid w:val="00AD30BA"/>
    <w:rsid w:val="00AD3E29"/>
    <w:rsid w:val="00AD48E6"/>
    <w:rsid w:val="00AD4C1A"/>
    <w:rsid w:val="00AD577D"/>
    <w:rsid w:val="00AD5AFD"/>
    <w:rsid w:val="00AD63EE"/>
    <w:rsid w:val="00AD6B0C"/>
    <w:rsid w:val="00AD6BD7"/>
    <w:rsid w:val="00AD73DE"/>
    <w:rsid w:val="00AE0DD9"/>
    <w:rsid w:val="00AE14EF"/>
    <w:rsid w:val="00AE1DD6"/>
    <w:rsid w:val="00AE2D30"/>
    <w:rsid w:val="00AE36BC"/>
    <w:rsid w:val="00AE4C2F"/>
    <w:rsid w:val="00AE731F"/>
    <w:rsid w:val="00AF07DB"/>
    <w:rsid w:val="00AF2622"/>
    <w:rsid w:val="00AF287F"/>
    <w:rsid w:val="00AF3E72"/>
    <w:rsid w:val="00AF5E26"/>
    <w:rsid w:val="00AF6904"/>
    <w:rsid w:val="00AF76B2"/>
    <w:rsid w:val="00AF797F"/>
    <w:rsid w:val="00AF7B49"/>
    <w:rsid w:val="00AF7FA2"/>
    <w:rsid w:val="00B0094F"/>
    <w:rsid w:val="00B011F4"/>
    <w:rsid w:val="00B01621"/>
    <w:rsid w:val="00B02458"/>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41E4"/>
    <w:rsid w:val="00B24F1C"/>
    <w:rsid w:val="00B265A3"/>
    <w:rsid w:val="00B27BE5"/>
    <w:rsid w:val="00B30D68"/>
    <w:rsid w:val="00B3127D"/>
    <w:rsid w:val="00B31A30"/>
    <w:rsid w:val="00B32678"/>
    <w:rsid w:val="00B32DE9"/>
    <w:rsid w:val="00B32EDC"/>
    <w:rsid w:val="00B33635"/>
    <w:rsid w:val="00B347FE"/>
    <w:rsid w:val="00B34C7F"/>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4F99"/>
    <w:rsid w:val="00B551E1"/>
    <w:rsid w:val="00B553E6"/>
    <w:rsid w:val="00B5547D"/>
    <w:rsid w:val="00B55D73"/>
    <w:rsid w:val="00B56419"/>
    <w:rsid w:val="00B56ADF"/>
    <w:rsid w:val="00B575A1"/>
    <w:rsid w:val="00B57B50"/>
    <w:rsid w:val="00B57FEC"/>
    <w:rsid w:val="00B60319"/>
    <w:rsid w:val="00B60562"/>
    <w:rsid w:val="00B60CF6"/>
    <w:rsid w:val="00B610EB"/>
    <w:rsid w:val="00B6213C"/>
    <w:rsid w:val="00B644F8"/>
    <w:rsid w:val="00B64C98"/>
    <w:rsid w:val="00B67317"/>
    <w:rsid w:val="00B67B73"/>
    <w:rsid w:val="00B71EAA"/>
    <w:rsid w:val="00B71EBE"/>
    <w:rsid w:val="00B728BB"/>
    <w:rsid w:val="00B73501"/>
    <w:rsid w:val="00B74576"/>
    <w:rsid w:val="00B74A8F"/>
    <w:rsid w:val="00B76E59"/>
    <w:rsid w:val="00B77202"/>
    <w:rsid w:val="00B80815"/>
    <w:rsid w:val="00B8158B"/>
    <w:rsid w:val="00B817F1"/>
    <w:rsid w:val="00B83963"/>
    <w:rsid w:val="00B8436F"/>
    <w:rsid w:val="00B86BB6"/>
    <w:rsid w:val="00B8743A"/>
    <w:rsid w:val="00B87983"/>
    <w:rsid w:val="00B91D03"/>
    <w:rsid w:val="00B9218A"/>
    <w:rsid w:val="00B93815"/>
    <w:rsid w:val="00B9387B"/>
    <w:rsid w:val="00B9393C"/>
    <w:rsid w:val="00B94963"/>
    <w:rsid w:val="00B9544D"/>
    <w:rsid w:val="00B96516"/>
    <w:rsid w:val="00B96A44"/>
    <w:rsid w:val="00B97109"/>
    <w:rsid w:val="00B97E3E"/>
    <w:rsid w:val="00BA0CD7"/>
    <w:rsid w:val="00BA0E85"/>
    <w:rsid w:val="00BA16A3"/>
    <w:rsid w:val="00BA1FB6"/>
    <w:rsid w:val="00BA445B"/>
    <w:rsid w:val="00BA4EE0"/>
    <w:rsid w:val="00BA5CAA"/>
    <w:rsid w:val="00BA734F"/>
    <w:rsid w:val="00BB0973"/>
    <w:rsid w:val="00BB144C"/>
    <w:rsid w:val="00BB1B5C"/>
    <w:rsid w:val="00BB1E07"/>
    <w:rsid w:val="00BB438B"/>
    <w:rsid w:val="00BB452B"/>
    <w:rsid w:val="00BB7099"/>
    <w:rsid w:val="00BC01C2"/>
    <w:rsid w:val="00BC0E7E"/>
    <w:rsid w:val="00BC16E8"/>
    <w:rsid w:val="00BC21D8"/>
    <w:rsid w:val="00BC2534"/>
    <w:rsid w:val="00BC3E17"/>
    <w:rsid w:val="00BC48E8"/>
    <w:rsid w:val="00BC6992"/>
    <w:rsid w:val="00BC7239"/>
    <w:rsid w:val="00BC7834"/>
    <w:rsid w:val="00BD2406"/>
    <w:rsid w:val="00BD3F9C"/>
    <w:rsid w:val="00BD47E5"/>
    <w:rsid w:val="00BD507F"/>
    <w:rsid w:val="00BD5CD1"/>
    <w:rsid w:val="00BD5FE6"/>
    <w:rsid w:val="00BD6141"/>
    <w:rsid w:val="00BE03EA"/>
    <w:rsid w:val="00BE385A"/>
    <w:rsid w:val="00BE4104"/>
    <w:rsid w:val="00BE48BC"/>
    <w:rsid w:val="00BE4E25"/>
    <w:rsid w:val="00BE505A"/>
    <w:rsid w:val="00BE591D"/>
    <w:rsid w:val="00BE5F7F"/>
    <w:rsid w:val="00BE6711"/>
    <w:rsid w:val="00BE6F1A"/>
    <w:rsid w:val="00BE7A69"/>
    <w:rsid w:val="00BF0007"/>
    <w:rsid w:val="00BF2B36"/>
    <w:rsid w:val="00BF431D"/>
    <w:rsid w:val="00C00DAF"/>
    <w:rsid w:val="00C01C12"/>
    <w:rsid w:val="00C01DDA"/>
    <w:rsid w:val="00C02157"/>
    <w:rsid w:val="00C038FB"/>
    <w:rsid w:val="00C04262"/>
    <w:rsid w:val="00C05078"/>
    <w:rsid w:val="00C057C0"/>
    <w:rsid w:val="00C066F6"/>
    <w:rsid w:val="00C06D6A"/>
    <w:rsid w:val="00C10558"/>
    <w:rsid w:val="00C10BB4"/>
    <w:rsid w:val="00C10C5C"/>
    <w:rsid w:val="00C11198"/>
    <w:rsid w:val="00C11C70"/>
    <w:rsid w:val="00C12406"/>
    <w:rsid w:val="00C1317F"/>
    <w:rsid w:val="00C1467C"/>
    <w:rsid w:val="00C14C64"/>
    <w:rsid w:val="00C15EA3"/>
    <w:rsid w:val="00C163B1"/>
    <w:rsid w:val="00C16EE5"/>
    <w:rsid w:val="00C1745D"/>
    <w:rsid w:val="00C20A8E"/>
    <w:rsid w:val="00C21234"/>
    <w:rsid w:val="00C21586"/>
    <w:rsid w:val="00C215D3"/>
    <w:rsid w:val="00C21998"/>
    <w:rsid w:val="00C22C1B"/>
    <w:rsid w:val="00C24525"/>
    <w:rsid w:val="00C247E5"/>
    <w:rsid w:val="00C25457"/>
    <w:rsid w:val="00C26622"/>
    <w:rsid w:val="00C27CC7"/>
    <w:rsid w:val="00C302D5"/>
    <w:rsid w:val="00C31E63"/>
    <w:rsid w:val="00C339A7"/>
    <w:rsid w:val="00C34162"/>
    <w:rsid w:val="00C36D49"/>
    <w:rsid w:val="00C42756"/>
    <w:rsid w:val="00C44376"/>
    <w:rsid w:val="00C447C3"/>
    <w:rsid w:val="00C452AA"/>
    <w:rsid w:val="00C4717D"/>
    <w:rsid w:val="00C47EA5"/>
    <w:rsid w:val="00C517D1"/>
    <w:rsid w:val="00C524A1"/>
    <w:rsid w:val="00C52757"/>
    <w:rsid w:val="00C52F98"/>
    <w:rsid w:val="00C53F36"/>
    <w:rsid w:val="00C53FA7"/>
    <w:rsid w:val="00C540B6"/>
    <w:rsid w:val="00C55D08"/>
    <w:rsid w:val="00C55ED6"/>
    <w:rsid w:val="00C5604D"/>
    <w:rsid w:val="00C56D31"/>
    <w:rsid w:val="00C57DE5"/>
    <w:rsid w:val="00C60D47"/>
    <w:rsid w:val="00C61BA6"/>
    <w:rsid w:val="00C626CD"/>
    <w:rsid w:val="00C6370D"/>
    <w:rsid w:val="00C64E94"/>
    <w:rsid w:val="00C653A9"/>
    <w:rsid w:val="00C661FF"/>
    <w:rsid w:val="00C66A90"/>
    <w:rsid w:val="00C6706B"/>
    <w:rsid w:val="00C70747"/>
    <w:rsid w:val="00C73258"/>
    <w:rsid w:val="00C761BD"/>
    <w:rsid w:val="00C76EB0"/>
    <w:rsid w:val="00C77545"/>
    <w:rsid w:val="00C779CA"/>
    <w:rsid w:val="00C77AC7"/>
    <w:rsid w:val="00C77C67"/>
    <w:rsid w:val="00C8029E"/>
    <w:rsid w:val="00C80F9C"/>
    <w:rsid w:val="00C81F7C"/>
    <w:rsid w:val="00C82FC1"/>
    <w:rsid w:val="00C8309B"/>
    <w:rsid w:val="00C855A4"/>
    <w:rsid w:val="00C85CA4"/>
    <w:rsid w:val="00C86498"/>
    <w:rsid w:val="00C871DE"/>
    <w:rsid w:val="00C874D9"/>
    <w:rsid w:val="00C91EA8"/>
    <w:rsid w:val="00C92E41"/>
    <w:rsid w:val="00C954C0"/>
    <w:rsid w:val="00C95D26"/>
    <w:rsid w:val="00C9775F"/>
    <w:rsid w:val="00CA204F"/>
    <w:rsid w:val="00CA2E22"/>
    <w:rsid w:val="00CA2E83"/>
    <w:rsid w:val="00CA40D3"/>
    <w:rsid w:val="00CA49BC"/>
    <w:rsid w:val="00CA49DF"/>
    <w:rsid w:val="00CA53B9"/>
    <w:rsid w:val="00CA5B52"/>
    <w:rsid w:val="00CB1066"/>
    <w:rsid w:val="00CB164A"/>
    <w:rsid w:val="00CB260C"/>
    <w:rsid w:val="00CB2C7A"/>
    <w:rsid w:val="00CB3735"/>
    <w:rsid w:val="00CB49EB"/>
    <w:rsid w:val="00CB4C31"/>
    <w:rsid w:val="00CB5119"/>
    <w:rsid w:val="00CB6004"/>
    <w:rsid w:val="00CC2FE0"/>
    <w:rsid w:val="00CC3E77"/>
    <w:rsid w:val="00CC4978"/>
    <w:rsid w:val="00CC6AE3"/>
    <w:rsid w:val="00CD2578"/>
    <w:rsid w:val="00CD2A09"/>
    <w:rsid w:val="00CD2B7F"/>
    <w:rsid w:val="00CD35D0"/>
    <w:rsid w:val="00CD4052"/>
    <w:rsid w:val="00CD4D47"/>
    <w:rsid w:val="00CE0A29"/>
    <w:rsid w:val="00CE0FD9"/>
    <w:rsid w:val="00CE2879"/>
    <w:rsid w:val="00CE38FF"/>
    <w:rsid w:val="00CE56DC"/>
    <w:rsid w:val="00CE5A40"/>
    <w:rsid w:val="00CE5D9B"/>
    <w:rsid w:val="00CE60B6"/>
    <w:rsid w:val="00CE62E5"/>
    <w:rsid w:val="00CF32A5"/>
    <w:rsid w:val="00CF33A5"/>
    <w:rsid w:val="00CF3F9C"/>
    <w:rsid w:val="00CF48EF"/>
    <w:rsid w:val="00CF5B6A"/>
    <w:rsid w:val="00CF5C93"/>
    <w:rsid w:val="00CF7286"/>
    <w:rsid w:val="00CF7345"/>
    <w:rsid w:val="00CF7BCC"/>
    <w:rsid w:val="00CF7FDC"/>
    <w:rsid w:val="00D00C4D"/>
    <w:rsid w:val="00D00C79"/>
    <w:rsid w:val="00D00F9C"/>
    <w:rsid w:val="00D03672"/>
    <w:rsid w:val="00D03757"/>
    <w:rsid w:val="00D046C8"/>
    <w:rsid w:val="00D06328"/>
    <w:rsid w:val="00D07C61"/>
    <w:rsid w:val="00D10CAC"/>
    <w:rsid w:val="00D1145C"/>
    <w:rsid w:val="00D11FF2"/>
    <w:rsid w:val="00D12D16"/>
    <w:rsid w:val="00D152CC"/>
    <w:rsid w:val="00D1684A"/>
    <w:rsid w:val="00D16C50"/>
    <w:rsid w:val="00D16EC6"/>
    <w:rsid w:val="00D21EB5"/>
    <w:rsid w:val="00D2259F"/>
    <w:rsid w:val="00D22AA9"/>
    <w:rsid w:val="00D24388"/>
    <w:rsid w:val="00D24B96"/>
    <w:rsid w:val="00D25E3B"/>
    <w:rsid w:val="00D26856"/>
    <w:rsid w:val="00D2735D"/>
    <w:rsid w:val="00D27F35"/>
    <w:rsid w:val="00D308F2"/>
    <w:rsid w:val="00D3090C"/>
    <w:rsid w:val="00D3290E"/>
    <w:rsid w:val="00D32AB8"/>
    <w:rsid w:val="00D32FB7"/>
    <w:rsid w:val="00D33919"/>
    <w:rsid w:val="00D366E3"/>
    <w:rsid w:val="00D41A14"/>
    <w:rsid w:val="00D42956"/>
    <w:rsid w:val="00D43496"/>
    <w:rsid w:val="00D45745"/>
    <w:rsid w:val="00D47943"/>
    <w:rsid w:val="00D50207"/>
    <w:rsid w:val="00D51319"/>
    <w:rsid w:val="00D524E3"/>
    <w:rsid w:val="00D53644"/>
    <w:rsid w:val="00D538E9"/>
    <w:rsid w:val="00D54390"/>
    <w:rsid w:val="00D54BEE"/>
    <w:rsid w:val="00D54E56"/>
    <w:rsid w:val="00D54FA5"/>
    <w:rsid w:val="00D55B16"/>
    <w:rsid w:val="00D56AB1"/>
    <w:rsid w:val="00D56B92"/>
    <w:rsid w:val="00D604FE"/>
    <w:rsid w:val="00D61283"/>
    <w:rsid w:val="00D6146A"/>
    <w:rsid w:val="00D619CD"/>
    <w:rsid w:val="00D61DF3"/>
    <w:rsid w:val="00D642A6"/>
    <w:rsid w:val="00D66FA5"/>
    <w:rsid w:val="00D703D5"/>
    <w:rsid w:val="00D72138"/>
    <w:rsid w:val="00D72559"/>
    <w:rsid w:val="00D734FE"/>
    <w:rsid w:val="00D73720"/>
    <w:rsid w:val="00D745C7"/>
    <w:rsid w:val="00D74EDB"/>
    <w:rsid w:val="00D758CB"/>
    <w:rsid w:val="00D75B20"/>
    <w:rsid w:val="00D76820"/>
    <w:rsid w:val="00D7732A"/>
    <w:rsid w:val="00D81342"/>
    <w:rsid w:val="00D81CE5"/>
    <w:rsid w:val="00D840DB"/>
    <w:rsid w:val="00D91608"/>
    <w:rsid w:val="00D939F8"/>
    <w:rsid w:val="00D93EF2"/>
    <w:rsid w:val="00D9452C"/>
    <w:rsid w:val="00D945A6"/>
    <w:rsid w:val="00D94C10"/>
    <w:rsid w:val="00D94C22"/>
    <w:rsid w:val="00D95799"/>
    <w:rsid w:val="00D96327"/>
    <w:rsid w:val="00D96D1E"/>
    <w:rsid w:val="00D97B91"/>
    <w:rsid w:val="00DA01E8"/>
    <w:rsid w:val="00DA2300"/>
    <w:rsid w:val="00DA2590"/>
    <w:rsid w:val="00DA3274"/>
    <w:rsid w:val="00DA4060"/>
    <w:rsid w:val="00DA5D95"/>
    <w:rsid w:val="00DA5E11"/>
    <w:rsid w:val="00DA795B"/>
    <w:rsid w:val="00DB1EE5"/>
    <w:rsid w:val="00DB24E5"/>
    <w:rsid w:val="00DB250C"/>
    <w:rsid w:val="00DB2F1E"/>
    <w:rsid w:val="00DB5237"/>
    <w:rsid w:val="00DB5324"/>
    <w:rsid w:val="00DB5500"/>
    <w:rsid w:val="00DB5573"/>
    <w:rsid w:val="00DB5AB8"/>
    <w:rsid w:val="00DB5F96"/>
    <w:rsid w:val="00DB6B83"/>
    <w:rsid w:val="00DC1256"/>
    <w:rsid w:val="00DC2228"/>
    <w:rsid w:val="00DC3DF9"/>
    <w:rsid w:val="00DC43BA"/>
    <w:rsid w:val="00DC50C1"/>
    <w:rsid w:val="00DC76FD"/>
    <w:rsid w:val="00DC7BEE"/>
    <w:rsid w:val="00DC7C2E"/>
    <w:rsid w:val="00DD13B4"/>
    <w:rsid w:val="00DD17B6"/>
    <w:rsid w:val="00DD278E"/>
    <w:rsid w:val="00DD2BB2"/>
    <w:rsid w:val="00DD3931"/>
    <w:rsid w:val="00DD4BB6"/>
    <w:rsid w:val="00DD54A1"/>
    <w:rsid w:val="00DD566D"/>
    <w:rsid w:val="00DE0418"/>
    <w:rsid w:val="00DE06DD"/>
    <w:rsid w:val="00DE3797"/>
    <w:rsid w:val="00DE5792"/>
    <w:rsid w:val="00DE62D1"/>
    <w:rsid w:val="00DE6E61"/>
    <w:rsid w:val="00DF05C9"/>
    <w:rsid w:val="00DF0857"/>
    <w:rsid w:val="00DF0B23"/>
    <w:rsid w:val="00DF5E0E"/>
    <w:rsid w:val="00DF6F51"/>
    <w:rsid w:val="00DF7B30"/>
    <w:rsid w:val="00E00332"/>
    <w:rsid w:val="00E03345"/>
    <w:rsid w:val="00E03D18"/>
    <w:rsid w:val="00E04A43"/>
    <w:rsid w:val="00E05DF6"/>
    <w:rsid w:val="00E06A88"/>
    <w:rsid w:val="00E07EB3"/>
    <w:rsid w:val="00E10B27"/>
    <w:rsid w:val="00E123B4"/>
    <w:rsid w:val="00E131D1"/>
    <w:rsid w:val="00E1353F"/>
    <w:rsid w:val="00E139FF"/>
    <w:rsid w:val="00E14328"/>
    <w:rsid w:val="00E14645"/>
    <w:rsid w:val="00E16B7C"/>
    <w:rsid w:val="00E17486"/>
    <w:rsid w:val="00E241FD"/>
    <w:rsid w:val="00E242D3"/>
    <w:rsid w:val="00E24D61"/>
    <w:rsid w:val="00E24EB2"/>
    <w:rsid w:val="00E25364"/>
    <w:rsid w:val="00E25897"/>
    <w:rsid w:val="00E25F34"/>
    <w:rsid w:val="00E30C3C"/>
    <w:rsid w:val="00E30C48"/>
    <w:rsid w:val="00E31241"/>
    <w:rsid w:val="00E32370"/>
    <w:rsid w:val="00E32B84"/>
    <w:rsid w:val="00E32C5A"/>
    <w:rsid w:val="00E33CDE"/>
    <w:rsid w:val="00E3415B"/>
    <w:rsid w:val="00E3418E"/>
    <w:rsid w:val="00E35E8C"/>
    <w:rsid w:val="00E365A3"/>
    <w:rsid w:val="00E36A51"/>
    <w:rsid w:val="00E36CD6"/>
    <w:rsid w:val="00E37515"/>
    <w:rsid w:val="00E44651"/>
    <w:rsid w:val="00E44A29"/>
    <w:rsid w:val="00E468B2"/>
    <w:rsid w:val="00E475C6"/>
    <w:rsid w:val="00E51F39"/>
    <w:rsid w:val="00E52174"/>
    <w:rsid w:val="00E52B1A"/>
    <w:rsid w:val="00E5338B"/>
    <w:rsid w:val="00E55723"/>
    <w:rsid w:val="00E56179"/>
    <w:rsid w:val="00E5649D"/>
    <w:rsid w:val="00E570FE"/>
    <w:rsid w:val="00E574D1"/>
    <w:rsid w:val="00E60120"/>
    <w:rsid w:val="00E6037E"/>
    <w:rsid w:val="00E60675"/>
    <w:rsid w:val="00E60894"/>
    <w:rsid w:val="00E6310A"/>
    <w:rsid w:val="00E6458E"/>
    <w:rsid w:val="00E661FC"/>
    <w:rsid w:val="00E719C8"/>
    <w:rsid w:val="00E71E3F"/>
    <w:rsid w:val="00E71FDB"/>
    <w:rsid w:val="00E720B3"/>
    <w:rsid w:val="00E723DE"/>
    <w:rsid w:val="00E72AC9"/>
    <w:rsid w:val="00E75930"/>
    <w:rsid w:val="00E75A47"/>
    <w:rsid w:val="00E75AE8"/>
    <w:rsid w:val="00E75BF2"/>
    <w:rsid w:val="00E77801"/>
    <w:rsid w:val="00E80955"/>
    <w:rsid w:val="00E809CC"/>
    <w:rsid w:val="00E81F2B"/>
    <w:rsid w:val="00E82753"/>
    <w:rsid w:val="00E827CE"/>
    <w:rsid w:val="00E82BFC"/>
    <w:rsid w:val="00E82D57"/>
    <w:rsid w:val="00E83B75"/>
    <w:rsid w:val="00E83BA1"/>
    <w:rsid w:val="00E83F44"/>
    <w:rsid w:val="00E8468E"/>
    <w:rsid w:val="00E85B84"/>
    <w:rsid w:val="00E864DC"/>
    <w:rsid w:val="00E86E43"/>
    <w:rsid w:val="00E9030C"/>
    <w:rsid w:val="00E90924"/>
    <w:rsid w:val="00E92CFB"/>
    <w:rsid w:val="00E92F5C"/>
    <w:rsid w:val="00E93596"/>
    <w:rsid w:val="00E940A5"/>
    <w:rsid w:val="00E978D4"/>
    <w:rsid w:val="00E97D04"/>
    <w:rsid w:val="00EA0C94"/>
    <w:rsid w:val="00EA2643"/>
    <w:rsid w:val="00EA2B2F"/>
    <w:rsid w:val="00EA312E"/>
    <w:rsid w:val="00EA3837"/>
    <w:rsid w:val="00EA5084"/>
    <w:rsid w:val="00EA7224"/>
    <w:rsid w:val="00EA783E"/>
    <w:rsid w:val="00EA7B1E"/>
    <w:rsid w:val="00EA7F29"/>
    <w:rsid w:val="00EB2849"/>
    <w:rsid w:val="00EB2D68"/>
    <w:rsid w:val="00EB40B9"/>
    <w:rsid w:val="00EB52E2"/>
    <w:rsid w:val="00EB58C2"/>
    <w:rsid w:val="00EB5CE3"/>
    <w:rsid w:val="00EB7580"/>
    <w:rsid w:val="00EB778C"/>
    <w:rsid w:val="00EC059B"/>
    <w:rsid w:val="00EC0D43"/>
    <w:rsid w:val="00EC150A"/>
    <w:rsid w:val="00EC1D35"/>
    <w:rsid w:val="00EC65E2"/>
    <w:rsid w:val="00EC6A8E"/>
    <w:rsid w:val="00ED2671"/>
    <w:rsid w:val="00ED2D20"/>
    <w:rsid w:val="00ED329C"/>
    <w:rsid w:val="00ED4F79"/>
    <w:rsid w:val="00EE1462"/>
    <w:rsid w:val="00EE3989"/>
    <w:rsid w:val="00EE413F"/>
    <w:rsid w:val="00EE5CEE"/>
    <w:rsid w:val="00EE6289"/>
    <w:rsid w:val="00EE6BE1"/>
    <w:rsid w:val="00EE6CC1"/>
    <w:rsid w:val="00EF0AA2"/>
    <w:rsid w:val="00EF1176"/>
    <w:rsid w:val="00EF40F5"/>
    <w:rsid w:val="00EF48BB"/>
    <w:rsid w:val="00EF4A07"/>
    <w:rsid w:val="00EF5FE1"/>
    <w:rsid w:val="00EF64B1"/>
    <w:rsid w:val="00F0018E"/>
    <w:rsid w:val="00F011CA"/>
    <w:rsid w:val="00F01579"/>
    <w:rsid w:val="00F0197A"/>
    <w:rsid w:val="00F036EF"/>
    <w:rsid w:val="00F03CE3"/>
    <w:rsid w:val="00F0411B"/>
    <w:rsid w:val="00F06AF8"/>
    <w:rsid w:val="00F071F5"/>
    <w:rsid w:val="00F10F3B"/>
    <w:rsid w:val="00F11474"/>
    <w:rsid w:val="00F11664"/>
    <w:rsid w:val="00F1384F"/>
    <w:rsid w:val="00F144D6"/>
    <w:rsid w:val="00F14A16"/>
    <w:rsid w:val="00F14C8D"/>
    <w:rsid w:val="00F151B0"/>
    <w:rsid w:val="00F16472"/>
    <w:rsid w:val="00F1701C"/>
    <w:rsid w:val="00F209C4"/>
    <w:rsid w:val="00F21C31"/>
    <w:rsid w:val="00F224A0"/>
    <w:rsid w:val="00F22896"/>
    <w:rsid w:val="00F22AE1"/>
    <w:rsid w:val="00F23623"/>
    <w:rsid w:val="00F2492D"/>
    <w:rsid w:val="00F26E92"/>
    <w:rsid w:val="00F26F4D"/>
    <w:rsid w:val="00F27A4D"/>
    <w:rsid w:val="00F27C7B"/>
    <w:rsid w:val="00F32946"/>
    <w:rsid w:val="00F35442"/>
    <w:rsid w:val="00F35582"/>
    <w:rsid w:val="00F37B85"/>
    <w:rsid w:val="00F40C8B"/>
    <w:rsid w:val="00F41D80"/>
    <w:rsid w:val="00F4201E"/>
    <w:rsid w:val="00F421F2"/>
    <w:rsid w:val="00F42757"/>
    <w:rsid w:val="00F432EF"/>
    <w:rsid w:val="00F45D0B"/>
    <w:rsid w:val="00F5048E"/>
    <w:rsid w:val="00F514D1"/>
    <w:rsid w:val="00F518B3"/>
    <w:rsid w:val="00F51FC3"/>
    <w:rsid w:val="00F52B1D"/>
    <w:rsid w:val="00F539A9"/>
    <w:rsid w:val="00F54290"/>
    <w:rsid w:val="00F556B3"/>
    <w:rsid w:val="00F55D68"/>
    <w:rsid w:val="00F57B48"/>
    <w:rsid w:val="00F62065"/>
    <w:rsid w:val="00F6294A"/>
    <w:rsid w:val="00F63500"/>
    <w:rsid w:val="00F63AA6"/>
    <w:rsid w:val="00F64265"/>
    <w:rsid w:val="00F645FB"/>
    <w:rsid w:val="00F64CC7"/>
    <w:rsid w:val="00F65EC5"/>
    <w:rsid w:val="00F663E2"/>
    <w:rsid w:val="00F67332"/>
    <w:rsid w:val="00F67AFA"/>
    <w:rsid w:val="00F70A7B"/>
    <w:rsid w:val="00F71130"/>
    <w:rsid w:val="00F71BDC"/>
    <w:rsid w:val="00F71C2C"/>
    <w:rsid w:val="00F71D4C"/>
    <w:rsid w:val="00F73D5B"/>
    <w:rsid w:val="00F7413A"/>
    <w:rsid w:val="00F74465"/>
    <w:rsid w:val="00F744DD"/>
    <w:rsid w:val="00F769D6"/>
    <w:rsid w:val="00F77423"/>
    <w:rsid w:val="00F776E7"/>
    <w:rsid w:val="00F819B3"/>
    <w:rsid w:val="00F8213A"/>
    <w:rsid w:val="00F84BCA"/>
    <w:rsid w:val="00F86182"/>
    <w:rsid w:val="00F86736"/>
    <w:rsid w:val="00F86BD8"/>
    <w:rsid w:val="00F87358"/>
    <w:rsid w:val="00F90009"/>
    <w:rsid w:val="00F91076"/>
    <w:rsid w:val="00F9184A"/>
    <w:rsid w:val="00F924C8"/>
    <w:rsid w:val="00F9355F"/>
    <w:rsid w:val="00F9402F"/>
    <w:rsid w:val="00F94916"/>
    <w:rsid w:val="00F95EC0"/>
    <w:rsid w:val="00F960D9"/>
    <w:rsid w:val="00F96378"/>
    <w:rsid w:val="00F965BD"/>
    <w:rsid w:val="00FA24B9"/>
    <w:rsid w:val="00FA2E48"/>
    <w:rsid w:val="00FA35BB"/>
    <w:rsid w:val="00FA47F8"/>
    <w:rsid w:val="00FA4B72"/>
    <w:rsid w:val="00FA5E0E"/>
    <w:rsid w:val="00FA5EE6"/>
    <w:rsid w:val="00FA6E62"/>
    <w:rsid w:val="00FA74FB"/>
    <w:rsid w:val="00FB03A8"/>
    <w:rsid w:val="00FB174A"/>
    <w:rsid w:val="00FB273E"/>
    <w:rsid w:val="00FB2A10"/>
    <w:rsid w:val="00FB4D57"/>
    <w:rsid w:val="00FB5BFE"/>
    <w:rsid w:val="00FB736C"/>
    <w:rsid w:val="00FC0D6E"/>
    <w:rsid w:val="00FC3520"/>
    <w:rsid w:val="00FC4BB8"/>
    <w:rsid w:val="00FC4DC7"/>
    <w:rsid w:val="00FC5894"/>
    <w:rsid w:val="00FC6322"/>
    <w:rsid w:val="00FC775B"/>
    <w:rsid w:val="00FD0806"/>
    <w:rsid w:val="00FD0872"/>
    <w:rsid w:val="00FD18CD"/>
    <w:rsid w:val="00FD3B32"/>
    <w:rsid w:val="00FD4BE7"/>
    <w:rsid w:val="00FD4CF9"/>
    <w:rsid w:val="00FD5AB9"/>
    <w:rsid w:val="00FD5B76"/>
    <w:rsid w:val="00FD68BE"/>
    <w:rsid w:val="00FE071D"/>
    <w:rsid w:val="00FE0D36"/>
    <w:rsid w:val="00FE1071"/>
    <w:rsid w:val="00FE1A95"/>
    <w:rsid w:val="00FE47E6"/>
    <w:rsid w:val="00FE55D0"/>
    <w:rsid w:val="00FE6305"/>
    <w:rsid w:val="00FE72A6"/>
    <w:rsid w:val="00FE7333"/>
    <w:rsid w:val="00FE74A5"/>
    <w:rsid w:val="00FF1665"/>
    <w:rsid w:val="00FF1728"/>
    <w:rsid w:val="00FF266E"/>
    <w:rsid w:val="00FF2F34"/>
    <w:rsid w:val="00FF30D9"/>
    <w:rsid w:val="00FF3693"/>
    <w:rsid w:val="00FF3EA4"/>
    <w:rsid w:val="00FF3F33"/>
    <w:rsid w:val="00FF401C"/>
    <w:rsid w:val="00FF4205"/>
    <w:rsid w:val="00FF6036"/>
    <w:rsid w:val="00FF6F6D"/>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F8"/>
    <w:pPr>
      <w:keepNext/>
      <w:keepLines/>
      <w:spacing w:before="240" w:after="0"/>
      <w:outlineLvl w:val="0"/>
      <w:pPrChange w:id="0" w:author="Liz Allyn" w:date="2020-07-07T13:34:00Z">
        <w:pPr>
          <w:keepNext/>
          <w:keepLines/>
          <w:spacing w:before="240" w:line="259" w:lineRule="auto"/>
          <w:outlineLvl w:val="0"/>
        </w:pPr>
      </w:pPrChange>
    </w:pPr>
    <w:rPr>
      <w:rFonts w:asciiTheme="majorHAnsi" w:eastAsiaTheme="majorEastAsia" w:hAnsiTheme="majorHAnsi" w:cstheme="majorBidi"/>
      <w:b/>
      <w:sz w:val="36"/>
      <w:szCs w:val="32"/>
      <w:rPrChange w:id="0" w:author="Liz Allyn" w:date="2020-07-07T13:34:00Z">
        <w:rPr>
          <w:rFonts w:asciiTheme="majorHAnsi" w:eastAsiaTheme="majorEastAsia" w:hAnsiTheme="majorHAnsi" w:cstheme="majorBidi"/>
          <w:color w:val="2E74B5" w:themeColor="accent1" w:themeShade="BF"/>
          <w:sz w:val="36"/>
          <w:szCs w:val="32"/>
          <w:lang w:val="en-US" w:eastAsia="en-US" w:bidi="ar-SA"/>
        </w:rPr>
      </w:rPrChange>
    </w:rPr>
  </w:style>
  <w:style w:type="paragraph" w:styleId="Heading2">
    <w:name w:val="heading 2"/>
    <w:basedOn w:val="Normal"/>
    <w:next w:val="Normal"/>
    <w:link w:val="Heading2Char"/>
    <w:uiPriority w:val="9"/>
    <w:unhideWhenUsed/>
    <w:qFormat/>
    <w:rsid w:val="00886B4B"/>
    <w:pPr>
      <w:keepNext/>
      <w:keepLines/>
      <w:spacing w:before="40" w:after="0"/>
      <w:outlineLvl w:val="1"/>
      <w:pPrChange w:id="1" w:author="Liz Allyn" w:date="2020-07-07T13:39:00Z">
        <w:pPr>
          <w:keepNext/>
          <w:keepLines/>
          <w:spacing w:before="40" w:line="259" w:lineRule="auto"/>
          <w:outlineLvl w:val="1"/>
        </w:pPr>
      </w:pPrChange>
    </w:pPr>
    <w:rPr>
      <w:rFonts w:asciiTheme="majorHAnsi" w:eastAsiaTheme="majorEastAsia" w:hAnsiTheme="majorHAnsi" w:cstheme="majorBidi"/>
      <w:b/>
      <w:sz w:val="32"/>
      <w:szCs w:val="26"/>
      <w:rPrChange w:id="1" w:author="Liz Allyn" w:date="2020-07-07T13:39:00Z">
        <w:rPr>
          <w:rFonts w:asciiTheme="majorHAnsi" w:eastAsiaTheme="majorEastAsia" w:hAnsiTheme="majorHAnsi" w:cstheme="majorBidi"/>
          <w:sz w:val="32"/>
          <w:szCs w:val="26"/>
          <w:lang w:val="en-US" w:eastAsia="en-US" w:bidi="ar-SA"/>
        </w:rPr>
      </w:rPrChange>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635B97"/>
    <w:pPr>
      <w:spacing w:after="200" w:line="480" w:lineRule="auto"/>
      <w:pPrChange w:id="2" w:author="Liz Allyn" w:date="2020-07-01T15:14:00Z">
        <w:pPr>
          <w:spacing w:after="200"/>
        </w:pPr>
      </w:pPrChange>
    </w:pPr>
    <w:rPr>
      <w:i/>
      <w:iCs/>
      <w:color w:val="44546A" w:themeColor="text2"/>
      <w:sz w:val="18"/>
      <w:szCs w:val="18"/>
      <w:rPrChange w:id="2" w:author="Liz Allyn" w:date="2020-07-01T15:14:00Z">
        <w:rPr>
          <w:rFonts w:asciiTheme="minorHAnsi" w:eastAsiaTheme="minorHAnsi" w:hAnsiTheme="minorHAnsi" w:cstheme="minorBidi"/>
          <w:i/>
          <w:iCs/>
          <w:color w:val="44546A" w:themeColor="text2"/>
          <w:sz w:val="18"/>
          <w:szCs w:val="18"/>
          <w:lang w:val="en-US" w:eastAsia="en-US" w:bidi="ar-SA"/>
        </w:rPr>
      </w:rPrChange>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886B4B"/>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6AF8"/>
    <w:rPr>
      <w:rFonts w:asciiTheme="majorHAnsi" w:eastAsiaTheme="majorEastAsia" w:hAnsiTheme="majorHAnsi" w:cstheme="majorBidi"/>
      <w:b/>
      <w:sz w:val="36"/>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 w:type="character" w:styleId="UnresolvedMention">
    <w:name w:val="Unresolved Mention"/>
    <w:basedOn w:val="DefaultParagraphFont"/>
    <w:uiPriority w:val="99"/>
    <w:semiHidden/>
    <w:unhideWhenUsed/>
    <w:rsid w:val="00B2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22789203">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659037396">
      <w:bodyDiv w:val="1"/>
      <w:marLeft w:val="0"/>
      <w:marRight w:val="0"/>
      <w:marTop w:val="0"/>
      <w:marBottom w:val="0"/>
      <w:divBdr>
        <w:top w:val="none" w:sz="0" w:space="0" w:color="auto"/>
        <w:left w:val="none" w:sz="0" w:space="0" w:color="auto"/>
        <w:bottom w:val="none" w:sz="0" w:space="0" w:color="auto"/>
        <w:right w:val="none" w:sz="0" w:space="0" w:color="auto"/>
      </w:divBdr>
      <w:divsChild>
        <w:div w:id="1349333040">
          <w:marLeft w:val="0"/>
          <w:marRight w:val="0"/>
          <w:marTop w:val="0"/>
          <w:marBottom w:val="0"/>
          <w:divBdr>
            <w:top w:val="none" w:sz="0" w:space="0" w:color="auto"/>
            <w:left w:val="none" w:sz="0" w:space="0" w:color="auto"/>
            <w:bottom w:val="none" w:sz="0" w:space="0" w:color="auto"/>
            <w:right w:val="none" w:sz="0" w:space="0" w:color="auto"/>
          </w:divBdr>
        </w:div>
      </w:divsChild>
    </w:div>
    <w:div w:id="756903453">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883058096">
      <w:bodyDiv w:val="1"/>
      <w:marLeft w:val="0"/>
      <w:marRight w:val="0"/>
      <w:marTop w:val="0"/>
      <w:marBottom w:val="0"/>
      <w:divBdr>
        <w:top w:val="none" w:sz="0" w:space="0" w:color="auto"/>
        <w:left w:val="none" w:sz="0" w:space="0" w:color="auto"/>
        <w:bottom w:val="none" w:sz="0" w:space="0" w:color="auto"/>
        <w:right w:val="none" w:sz="0" w:space="0" w:color="auto"/>
      </w:divBdr>
    </w:div>
    <w:div w:id="92696590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945432137">
      <w:bodyDiv w:val="1"/>
      <w:marLeft w:val="0"/>
      <w:marRight w:val="0"/>
      <w:marTop w:val="0"/>
      <w:marBottom w:val="0"/>
      <w:divBdr>
        <w:top w:val="none" w:sz="0" w:space="0" w:color="auto"/>
        <w:left w:val="none" w:sz="0" w:space="0" w:color="auto"/>
        <w:bottom w:val="none" w:sz="0" w:space="0" w:color="auto"/>
        <w:right w:val="none" w:sz="0" w:space="0" w:color="auto"/>
      </w:divBdr>
    </w:div>
    <w:div w:id="964770047">
      <w:bodyDiv w:val="1"/>
      <w:marLeft w:val="0"/>
      <w:marRight w:val="0"/>
      <w:marTop w:val="0"/>
      <w:marBottom w:val="0"/>
      <w:divBdr>
        <w:top w:val="none" w:sz="0" w:space="0" w:color="auto"/>
        <w:left w:val="none" w:sz="0" w:space="0" w:color="auto"/>
        <w:bottom w:val="none" w:sz="0" w:space="0" w:color="auto"/>
        <w:right w:val="none" w:sz="0" w:space="0" w:color="auto"/>
      </w:divBdr>
    </w:div>
    <w:div w:id="1041245971">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073435742">
      <w:bodyDiv w:val="1"/>
      <w:marLeft w:val="0"/>
      <w:marRight w:val="0"/>
      <w:marTop w:val="0"/>
      <w:marBottom w:val="0"/>
      <w:divBdr>
        <w:top w:val="none" w:sz="0" w:space="0" w:color="auto"/>
        <w:left w:val="none" w:sz="0" w:space="0" w:color="auto"/>
        <w:bottom w:val="none" w:sz="0" w:space="0" w:color="auto"/>
        <w:right w:val="none" w:sz="0" w:space="0" w:color="auto"/>
      </w:divBdr>
    </w:div>
    <w:div w:id="1076630778">
      <w:bodyDiv w:val="1"/>
      <w:marLeft w:val="0"/>
      <w:marRight w:val="0"/>
      <w:marTop w:val="0"/>
      <w:marBottom w:val="0"/>
      <w:divBdr>
        <w:top w:val="none" w:sz="0" w:space="0" w:color="auto"/>
        <w:left w:val="none" w:sz="0" w:space="0" w:color="auto"/>
        <w:bottom w:val="none" w:sz="0" w:space="0" w:color="auto"/>
        <w:right w:val="none" w:sz="0" w:space="0" w:color="auto"/>
      </w:divBdr>
    </w:div>
    <w:div w:id="1097142982">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153138546">
      <w:bodyDiv w:val="1"/>
      <w:marLeft w:val="0"/>
      <w:marRight w:val="0"/>
      <w:marTop w:val="0"/>
      <w:marBottom w:val="0"/>
      <w:divBdr>
        <w:top w:val="none" w:sz="0" w:space="0" w:color="auto"/>
        <w:left w:val="none" w:sz="0" w:space="0" w:color="auto"/>
        <w:bottom w:val="none" w:sz="0" w:space="0" w:color="auto"/>
        <w:right w:val="none" w:sz="0" w:space="0" w:color="auto"/>
      </w:divBdr>
    </w:div>
    <w:div w:id="1184787725">
      <w:bodyDiv w:val="1"/>
      <w:marLeft w:val="0"/>
      <w:marRight w:val="0"/>
      <w:marTop w:val="0"/>
      <w:marBottom w:val="0"/>
      <w:divBdr>
        <w:top w:val="none" w:sz="0" w:space="0" w:color="auto"/>
        <w:left w:val="none" w:sz="0" w:space="0" w:color="auto"/>
        <w:bottom w:val="none" w:sz="0" w:space="0" w:color="auto"/>
        <w:right w:val="none" w:sz="0" w:space="0" w:color="auto"/>
      </w:divBdr>
    </w:div>
    <w:div w:id="1244952642">
      <w:bodyDiv w:val="1"/>
      <w:marLeft w:val="0"/>
      <w:marRight w:val="0"/>
      <w:marTop w:val="0"/>
      <w:marBottom w:val="0"/>
      <w:divBdr>
        <w:top w:val="none" w:sz="0" w:space="0" w:color="auto"/>
        <w:left w:val="none" w:sz="0" w:space="0" w:color="auto"/>
        <w:bottom w:val="none" w:sz="0" w:space="0" w:color="auto"/>
        <w:right w:val="none" w:sz="0" w:space="0" w:color="auto"/>
      </w:divBdr>
      <w:divsChild>
        <w:div w:id="1068918326">
          <w:marLeft w:val="0"/>
          <w:marRight w:val="0"/>
          <w:marTop w:val="0"/>
          <w:marBottom w:val="0"/>
          <w:divBdr>
            <w:top w:val="none" w:sz="0" w:space="0" w:color="auto"/>
            <w:left w:val="none" w:sz="0" w:space="0" w:color="auto"/>
            <w:bottom w:val="none" w:sz="0" w:space="0" w:color="auto"/>
            <w:right w:val="none" w:sz="0" w:space="0" w:color="auto"/>
          </w:divBdr>
        </w:div>
      </w:divsChild>
    </w:div>
    <w:div w:id="1256668244">
      <w:bodyDiv w:val="1"/>
      <w:marLeft w:val="0"/>
      <w:marRight w:val="0"/>
      <w:marTop w:val="0"/>
      <w:marBottom w:val="0"/>
      <w:divBdr>
        <w:top w:val="none" w:sz="0" w:space="0" w:color="auto"/>
        <w:left w:val="none" w:sz="0" w:space="0" w:color="auto"/>
        <w:bottom w:val="none" w:sz="0" w:space="0" w:color="auto"/>
        <w:right w:val="none" w:sz="0" w:space="0" w:color="auto"/>
      </w:divBdr>
    </w:div>
    <w:div w:id="1420180825">
      <w:bodyDiv w:val="1"/>
      <w:marLeft w:val="0"/>
      <w:marRight w:val="0"/>
      <w:marTop w:val="0"/>
      <w:marBottom w:val="0"/>
      <w:divBdr>
        <w:top w:val="none" w:sz="0" w:space="0" w:color="auto"/>
        <w:left w:val="none" w:sz="0" w:space="0" w:color="auto"/>
        <w:bottom w:val="none" w:sz="0" w:space="0" w:color="auto"/>
        <w:right w:val="none" w:sz="0" w:space="0" w:color="auto"/>
      </w:divBdr>
    </w:div>
    <w:div w:id="1497913589">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829979935">
      <w:bodyDiv w:val="1"/>
      <w:marLeft w:val="0"/>
      <w:marRight w:val="0"/>
      <w:marTop w:val="0"/>
      <w:marBottom w:val="0"/>
      <w:divBdr>
        <w:top w:val="none" w:sz="0" w:space="0" w:color="auto"/>
        <w:left w:val="none" w:sz="0" w:space="0" w:color="auto"/>
        <w:bottom w:val="none" w:sz="0" w:space="0" w:color="auto"/>
        <w:right w:val="none" w:sz="0" w:space="0" w:color="auto"/>
      </w:divBdr>
    </w:div>
    <w:div w:id="1862232614">
      <w:bodyDiv w:val="1"/>
      <w:marLeft w:val="0"/>
      <w:marRight w:val="0"/>
      <w:marTop w:val="0"/>
      <w:marBottom w:val="0"/>
      <w:divBdr>
        <w:top w:val="none" w:sz="0" w:space="0" w:color="auto"/>
        <w:left w:val="none" w:sz="0" w:space="0" w:color="auto"/>
        <w:bottom w:val="none" w:sz="0" w:space="0" w:color="auto"/>
        <w:right w:val="none" w:sz="0" w:space="0" w:color="auto"/>
      </w:divBdr>
    </w:div>
    <w:div w:id="1929119407">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52545942">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73696646">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 w:id="2132286864">
      <w:bodyDiv w:val="1"/>
      <w:marLeft w:val="0"/>
      <w:marRight w:val="0"/>
      <w:marTop w:val="0"/>
      <w:marBottom w:val="0"/>
      <w:divBdr>
        <w:top w:val="none" w:sz="0" w:space="0" w:color="auto"/>
        <w:left w:val="none" w:sz="0" w:space="0" w:color="auto"/>
        <w:bottom w:val="none" w:sz="0" w:space="0" w:color="auto"/>
        <w:right w:val="none" w:sz="0" w:space="0" w:color="auto"/>
      </w:divBdr>
    </w:div>
    <w:div w:id="21334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38A69-3DD5-644C-8A57-D881D849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37</Pages>
  <Words>53495</Words>
  <Characters>304925</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310</cp:revision>
  <cp:lastPrinted>2020-03-04T00:50:00Z</cp:lastPrinted>
  <dcterms:created xsi:type="dcterms:W3CDTF">2020-06-12T16:05:00Z</dcterms:created>
  <dcterms:modified xsi:type="dcterms:W3CDTF">2020-07-07T23:18:00Z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http://www.zotero.org/styles/aquatic-botany</vt:lpwstr>
  </property>
  <property fmtid="{D5CDD505-2E9C-101B-9397-08002B2CF9AE}" pid="9" name="Mendeley Recent Style Name 3_1">
    <vt:lpwstr>Aquatic Botany</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