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3A664" w14:textId="1A230219" w:rsidR="005B3FD1" w:rsidRPr="00B011F4" w:rsidRDefault="002F7539" w:rsidP="00CA40D3">
      <w:pPr>
        <w:pStyle w:val="Title"/>
        <w:spacing w:line="480" w:lineRule="auto"/>
        <w:rPr>
          <w:sz w:val="36"/>
          <w:szCs w:val="36"/>
        </w:rPr>
      </w:pPr>
      <w:r>
        <w:rPr>
          <w:sz w:val="36"/>
          <w:szCs w:val="36"/>
        </w:rPr>
        <w:t>E</w:t>
      </w:r>
      <w:r w:rsidR="002A494C" w:rsidRPr="00763D96">
        <w:rPr>
          <w:sz w:val="36"/>
          <w:szCs w:val="36"/>
        </w:rPr>
        <w:t xml:space="preserve">ntanglement rates </w:t>
      </w:r>
      <w:r w:rsidR="002A494C">
        <w:rPr>
          <w:sz w:val="36"/>
          <w:szCs w:val="36"/>
        </w:rPr>
        <w:t xml:space="preserve">and </w:t>
      </w:r>
      <w:r w:rsidR="00584BF2">
        <w:rPr>
          <w:sz w:val="36"/>
          <w:szCs w:val="36"/>
        </w:rPr>
        <w:t>haulout abundance</w:t>
      </w:r>
      <w:r w:rsidR="005B3FD1" w:rsidRPr="00B011F4">
        <w:rPr>
          <w:sz w:val="36"/>
          <w:szCs w:val="36"/>
        </w:rPr>
        <w:t xml:space="preserve"> trends </w:t>
      </w:r>
      <w:r w:rsidR="00A25777" w:rsidRPr="00B011F4">
        <w:rPr>
          <w:sz w:val="36"/>
          <w:szCs w:val="36"/>
        </w:rPr>
        <w:t>of</w:t>
      </w:r>
      <w:r w:rsidR="005B3FD1" w:rsidRPr="00B011F4">
        <w:rPr>
          <w:sz w:val="36"/>
          <w:szCs w:val="36"/>
        </w:rPr>
        <w:t xml:space="preserve"> Steller </w:t>
      </w:r>
      <w:r w:rsidR="007A4161" w:rsidRPr="00B011F4">
        <w:rPr>
          <w:sz w:val="36"/>
          <w:szCs w:val="36"/>
        </w:rPr>
        <w:t>(</w:t>
      </w:r>
      <w:r w:rsidR="007A4161" w:rsidRPr="00B011F4">
        <w:rPr>
          <w:i/>
          <w:iCs/>
          <w:sz w:val="36"/>
          <w:szCs w:val="36"/>
        </w:rPr>
        <w:t>Eumetopias jubatus</w:t>
      </w:r>
      <w:r w:rsidR="007A4161" w:rsidRPr="00B011F4">
        <w:rPr>
          <w:sz w:val="36"/>
          <w:szCs w:val="36"/>
        </w:rPr>
        <w:t>)</w:t>
      </w:r>
      <w:r w:rsidR="007A4161" w:rsidRPr="00B011F4">
        <w:rPr>
          <w:i/>
          <w:iCs/>
          <w:sz w:val="36"/>
          <w:szCs w:val="36"/>
        </w:rPr>
        <w:t xml:space="preserve"> </w:t>
      </w:r>
      <w:r w:rsidR="005B3FD1" w:rsidRPr="00B011F4">
        <w:rPr>
          <w:sz w:val="36"/>
          <w:szCs w:val="36"/>
        </w:rPr>
        <w:t xml:space="preserve">and California </w:t>
      </w:r>
      <w:r w:rsidR="007A4161" w:rsidRPr="00B011F4">
        <w:rPr>
          <w:sz w:val="36"/>
          <w:szCs w:val="36"/>
        </w:rPr>
        <w:t>(</w:t>
      </w:r>
      <w:r w:rsidR="007A4161" w:rsidRPr="00B011F4">
        <w:rPr>
          <w:i/>
          <w:iCs/>
          <w:sz w:val="36"/>
          <w:szCs w:val="36"/>
        </w:rPr>
        <w:t>Zalophus californianus</w:t>
      </w:r>
      <w:r w:rsidR="007A4161" w:rsidRPr="00B011F4">
        <w:rPr>
          <w:sz w:val="36"/>
          <w:szCs w:val="36"/>
        </w:rPr>
        <w:t xml:space="preserve">) </w:t>
      </w:r>
      <w:r w:rsidR="005B3FD1" w:rsidRPr="00B011F4">
        <w:rPr>
          <w:sz w:val="36"/>
          <w:szCs w:val="36"/>
        </w:rPr>
        <w:t>sea lions on the north coast of Washington state</w:t>
      </w:r>
    </w:p>
    <w:p w14:paraId="2C4ED6F5" w14:textId="031686E2" w:rsidR="002A1AFB" w:rsidRDefault="002A1AFB" w:rsidP="00EC150A">
      <w:pPr>
        <w:pStyle w:val="Subtitle"/>
        <w:spacing w:line="480" w:lineRule="auto"/>
      </w:pPr>
    </w:p>
    <w:p w14:paraId="1241444D" w14:textId="77777777" w:rsidR="00D95799" w:rsidRPr="00D95799" w:rsidRDefault="00D95799" w:rsidP="000E6C2A"/>
    <w:p w14:paraId="47AB0675" w14:textId="3AC9C9B6" w:rsidR="00F10F3B" w:rsidRDefault="00F10F3B" w:rsidP="00EC150A">
      <w:pPr>
        <w:pStyle w:val="Subtitle"/>
        <w:spacing w:line="480" w:lineRule="auto"/>
        <w:rPr>
          <w:rFonts w:cstheme="minorHAnsi"/>
          <w:color w:val="auto"/>
          <w:vertAlign w:val="superscript"/>
        </w:rPr>
      </w:pPr>
      <w:bookmarkStart w:id="0" w:name="_Hlk36821858"/>
      <w:r w:rsidRPr="00B241E4">
        <w:rPr>
          <w:rFonts w:cstheme="minorHAnsi"/>
          <w:color w:val="auto"/>
        </w:rPr>
        <w:t xml:space="preserve">Elizabeth </w:t>
      </w:r>
      <w:r w:rsidR="00525070">
        <w:rPr>
          <w:rFonts w:cstheme="minorHAnsi"/>
          <w:color w:val="auto"/>
        </w:rPr>
        <w:t xml:space="preserve">Marina </w:t>
      </w:r>
      <w:r w:rsidRPr="00B241E4">
        <w:rPr>
          <w:rFonts w:cstheme="minorHAnsi"/>
          <w:color w:val="auto"/>
        </w:rPr>
        <w:t>Allyn</w:t>
      </w:r>
      <w:r w:rsidR="00EB778C" w:rsidRPr="00B241E4">
        <w:rPr>
          <w:rFonts w:cstheme="minorHAnsi"/>
          <w:color w:val="auto"/>
          <w:vertAlign w:val="superscript"/>
        </w:rPr>
        <w:t>1</w:t>
      </w:r>
      <w:bookmarkEnd w:id="0"/>
      <w:r w:rsidR="00EB778C" w:rsidRPr="00B241E4">
        <w:rPr>
          <w:rFonts w:cstheme="minorHAnsi"/>
          <w:color w:val="auto"/>
          <w:vertAlign w:val="superscript"/>
        </w:rPr>
        <w:t>*</w:t>
      </w:r>
      <w:r w:rsidRPr="00B241E4">
        <w:rPr>
          <w:rFonts w:cstheme="minorHAnsi"/>
          <w:color w:val="auto"/>
        </w:rPr>
        <w:t xml:space="preserve"> and Jonathan </w:t>
      </w:r>
      <w:r w:rsidR="009B36AD">
        <w:rPr>
          <w:rFonts w:cstheme="minorHAnsi"/>
          <w:color w:val="auto"/>
        </w:rPr>
        <w:t xml:space="preserve">Joseph </w:t>
      </w:r>
      <w:r w:rsidRPr="00B241E4">
        <w:rPr>
          <w:rFonts w:cstheme="minorHAnsi"/>
          <w:color w:val="auto"/>
        </w:rPr>
        <w:t>Scordino</w:t>
      </w:r>
      <w:r w:rsidR="00EB778C" w:rsidRPr="00B241E4">
        <w:rPr>
          <w:rFonts w:cstheme="minorHAnsi"/>
          <w:color w:val="auto"/>
          <w:vertAlign w:val="superscript"/>
        </w:rPr>
        <w:t>1</w:t>
      </w:r>
    </w:p>
    <w:p w14:paraId="171196D9" w14:textId="5AEC6E51" w:rsidR="00D95799" w:rsidRDefault="00D95799" w:rsidP="00D95799"/>
    <w:p w14:paraId="3B50EFAB" w14:textId="77777777" w:rsidR="00D95799" w:rsidRPr="000E6C2A" w:rsidRDefault="00D95799" w:rsidP="000E6C2A"/>
    <w:p w14:paraId="7D6F2CA2" w14:textId="3FA4DB57" w:rsidR="00EC150A" w:rsidRDefault="00EB778C" w:rsidP="000E6C2A">
      <w:pPr>
        <w:spacing w:line="240" w:lineRule="auto"/>
      </w:pPr>
      <w:r w:rsidRPr="00B241E4">
        <w:rPr>
          <w:vertAlign w:val="superscript"/>
        </w:rPr>
        <w:t>1</w:t>
      </w:r>
      <w:r w:rsidR="000834D3" w:rsidRPr="00B241E4">
        <w:t>M</w:t>
      </w:r>
      <w:r w:rsidRPr="00B241E4">
        <w:t xml:space="preserve">arine Mammal Program, </w:t>
      </w:r>
      <w:ins w:id="1" w:author="Liz Allyn" w:date="2020-07-24T07:54:00Z">
        <w:r w:rsidR="009D6DBE">
          <w:t xml:space="preserve">Makah </w:t>
        </w:r>
      </w:ins>
      <w:r w:rsidRPr="00B241E4">
        <w:t>Fisheries Management</w:t>
      </w:r>
      <w:del w:id="2" w:author="Liz Allyn" w:date="2020-07-24T07:54:00Z">
        <w:r w:rsidRPr="00B241E4" w:rsidDel="009D6DBE">
          <w:delText xml:space="preserve"> Department</w:delText>
        </w:r>
      </w:del>
      <w:r w:rsidR="00E25F34" w:rsidRPr="00B241E4">
        <w:t>,</w:t>
      </w:r>
      <w:r w:rsidR="000834D3" w:rsidRPr="00B241E4">
        <w:t xml:space="preserve"> </w:t>
      </w:r>
      <w:r w:rsidRPr="00B241E4">
        <w:t>Makah Tribe</w:t>
      </w:r>
      <w:r w:rsidR="00E25F34" w:rsidRPr="00B241E4">
        <w:t>,</w:t>
      </w:r>
      <w:r w:rsidR="000834D3" w:rsidRPr="00B241E4">
        <w:t xml:space="preserve"> Neah Bay, W</w:t>
      </w:r>
      <w:r w:rsidRPr="00B241E4">
        <w:t>ashington</w:t>
      </w:r>
      <w:r w:rsidR="00E25F34" w:rsidRPr="00B241E4">
        <w:t>,</w:t>
      </w:r>
      <w:r w:rsidR="000834D3" w:rsidRPr="00B241E4">
        <w:t xml:space="preserve"> </w:t>
      </w:r>
      <w:r w:rsidRPr="00B241E4">
        <w:t>United States of America</w:t>
      </w:r>
    </w:p>
    <w:p w14:paraId="1E937585" w14:textId="18AE9489" w:rsidR="00EC150A" w:rsidRDefault="00EC150A" w:rsidP="00EC150A">
      <w:pPr>
        <w:spacing w:line="480" w:lineRule="auto"/>
      </w:pPr>
    </w:p>
    <w:p w14:paraId="7C84FF3E" w14:textId="77777777" w:rsidR="00D95799" w:rsidRDefault="00D95799" w:rsidP="00EC150A">
      <w:pPr>
        <w:spacing w:line="480" w:lineRule="auto"/>
      </w:pPr>
    </w:p>
    <w:p w14:paraId="20C36D0E" w14:textId="33EBD95E" w:rsidR="00BE4104" w:rsidRPr="00B241E4" w:rsidRDefault="00BE4104" w:rsidP="00EC150A">
      <w:pPr>
        <w:spacing w:line="480" w:lineRule="auto"/>
      </w:pPr>
      <w:r w:rsidRPr="00B241E4">
        <w:t>* Corresponding author</w:t>
      </w:r>
    </w:p>
    <w:p w14:paraId="122DF2C4" w14:textId="557BC887" w:rsidR="0098279A" w:rsidRPr="0098279A" w:rsidRDefault="00BE4104" w:rsidP="00CA40D3">
      <w:pPr>
        <w:spacing w:line="480" w:lineRule="auto"/>
      </w:pPr>
      <w:r w:rsidRPr="00B241E4">
        <w:t xml:space="preserve">Email: </w:t>
      </w:r>
      <w:r w:rsidR="00EC150A">
        <w:t>liz.allyn@makah.com</w:t>
      </w:r>
      <w:r w:rsidR="00B241E4">
        <w:t xml:space="preserve"> (E</w:t>
      </w:r>
      <w:r w:rsidR="00656292">
        <w:t>M</w:t>
      </w:r>
      <w:r w:rsidR="00B241E4">
        <w:t>A)</w:t>
      </w:r>
      <w:r w:rsidR="0098279A">
        <w:br w:type="page"/>
      </w:r>
    </w:p>
    <w:p w14:paraId="7CAB7C46" w14:textId="66ACA977" w:rsidR="00520BBC" w:rsidRDefault="00B610EB" w:rsidP="00CA40D3">
      <w:pPr>
        <w:pStyle w:val="Heading1"/>
        <w:spacing w:line="480" w:lineRule="auto"/>
      </w:pPr>
      <w:r>
        <w:lastRenderedPageBreak/>
        <w:t>Abstract</w:t>
      </w:r>
    </w:p>
    <w:p w14:paraId="525D9971" w14:textId="53EE8DAB" w:rsidR="00A27CF6" w:rsidRDefault="000E3E56" w:rsidP="00CA40D3">
      <w:pPr>
        <w:spacing w:line="480" w:lineRule="auto"/>
      </w:pPr>
      <w:r>
        <w:t>Entanglement</w:t>
      </w:r>
      <w:r w:rsidR="003A31FB">
        <w:t>s</w:t>
      </w:r>
      <w:r>
        <w:t xml:space="preserve"> </w:t>
      </w:r>
      <w:r w:rsidR="003A31FB">
        <w:t>affect</w:t>
      </w:r>
      <w:r>
        <w:t xml:space="preserve"> marine </w:t>
      </w:r>
      <w:r w:rsidR="003A31FB">
        <w:t xml:space="preserve">mammal </w:t>
      </w:r>
      <w:r>
        <w:t>species around the globe, and for some</w:t>
      </w:r>
      <w:r w:rsidR="003A31FB">
        <w:t>,</w:t>
      </w:r>
      <w:r>
        <w:t xml:space="preserve"> those impacts are great enough to cause population declines. </w:t>
      </w:r>
      <w:r w:rsidR="009D543F">
        <w:t xml:space="preserve">This study aimed </w:t>
      </w:r>
      <w:r w:rsidR="007E355E">
        <w:t xml:space="preserve">to </w:t>
      </w:r>
      <w:r w:rsidR="009D543F">
        <w:t xml:space="preserve">document rates and causes of entanglement </w:t>
      </w:r>
      <w:r w:rsidR="008B0A1B">
        <w:t xml:space="preserve">and </w:t>
      </w:r>
      <w:r w:rsidR="007D6D7B">
        <w:t xml:space="preserve">trends in local </w:t>
      </w:r>
      <w:r w:rsidR="008B0A1B">
        <w:t xml:space="preserve">haulout </w:t>
      </w:r>
      <w:r w:rsidR="00322342">
        <w:t>abundance</w:t>
      </w:r>
      <w:r w:rsidR="008B0A1B">
        <w:t xml:space="preserve"> </w:t>
      </w:r>
      <w:r w:rsidR="007D6D7B">
        <w:t>for</w:t>
      </w:r>
      <w:r w:rsidR="009D543F">
        <w:t xml:space="preserve"> Steller and California sea lions on the north coast of Washington from 2010-2018</w:t>
      </w:r>
      <w:r w:rsidR="008B0A1B">
        <w:t>.</w:t>
      </w:r>
      <w:r w:rsidR="0017626C">
        <w:t xml:space="preserve"> </w:t>
      </w:r>
      <w:r w:rsidR="00225609">
        <w:t xml:space="preserve">We conducted small boat surveys to count sea lions and document </w:t>
      </w:r>
      <w:r w:rsidR="006344FA">
        <w:t xml:space="preserve">entangled individuals. </w:t>
      </w:r>
      <w:r w:rsidR="0021559E">
        <w:t xml:space="preserve">Rates of entanglement and entangling </w:t>
      </w:r>
      <w:r w:rsidR="00B05064">
        <w:t xml:space="preserve">material occurrence were compared with records </w:t>
      </w:r>
      <w:r w:rsidR="00940A60">
        <w:t>of</w:t>
      </w:r>
      <w:r w:rsidR="00B05064">
        <w:t xml:space="preserve"> stranded individuals</w:t>
      </w:r>
      <w:r w:rsidR="00B55D73">
        <w:t xml:space="preserve"> on the Washington and Oregon coast</w:t>
      </w:r>
      <w:r w:rsidR="00B05064">
        <w:t xml:space="preserve"> and with packing bands recorded during </w:t>
      </w:r>
      <w:r w:rsidR="00B22D95">
        <w:t xml:space="preserve">beach </w:t>
      </w:r>
      <w:r w:rsidR="00B05064">
        <w:t xml:space="preserve">debris surveys. </w:t>
      </w:r>
      <w:r w:rsidR="00696D5D">
        <w:t xml:space="preserve">The rate of entanglement for </w:t>
      </w:r>
      <w:r w:rsidR="005A6249">
        <w:t xml:space="preserve">California sea lions </w:t>
      </w:r>
      <w:r w:rsidR="00696D5D">
        <w:t xml:space="preserve">was 2.13%, almost entirely composed of adult males, with a peak </w:t>
      </w:r>
      <w:r w:rsidR="001C09F8">
        <w:t xml:space="preserve">rate </w:t>
      </w:r>
      <w:r w:rsidR="00696D5D">
        <w:t xml:space="preserve">during June and July potentially due to </w:t>
      </w:r>
      <w:r w:rsidR="001C09F8">
        <w:t>some</w:t>
      </w:r>
      <w:r w:rsidR="00696D5D">
        <w:t xml:space="preserve"> entangled individuals </w:t>
      </w:r>
      <w:r w:rsidR="001C09F8">
        <w:t>not</w:t>
      </w:r>
      <w:r w:rsidR="00696D5D">
        <w:t xml:space="preserve"> migrat</w:t>
      </w:r>
      <w:r w:rsidR="001C09F8">
        <w:t>ing</w:t>
      </w:r>
      <w:r w:rsidR="00696D5D">
        <w:t xml:space="preserve"> to their breeding grounds. For Steller sea lions, the rate of entanglement was 0.41%, composed of </w:t>
      </w:r>
      <w:r w:rsidR="0024294E">
        <w:t>77% adults (32.4% male</w:t>
      </w:r>
      <w:r w:rsidR="00640F1F">
        <w:t>,</w:t>
      </w:r>
      <w:r w:rsidR="0024294E">
        <w:t xml:space="preserve"> 63.3% female), 17.1% juveniles, 5.9% unknown age, and no pups. </w:t>
      </w:r>
      <w:r w:rsidR="001D5570">
        <w:t xml:space="preserve">Steller sea lions exhibited a 7.9% </w:t>
      </w:r>
      <w:r w:rsidR="001D5570" w:rsidRPr="00E31241">
        <w:t>±</w:t>
      </w:r>
      <w:r w:rsidR="001D5570">
        <w:t xml:space="preserve"> 3.2 rate of increase in </w:t>
      </w:r>
      <w:r w:rsidR="004079B2">
        <w:t>abundance</w:t>
      </w:r>
      <w:r w:rsidR="001D5570">
        <w:t xml:space="preserve"> at the study haulouts, which was similar to that seen in California sea lions (7.8% </w:t>
      </w:r>
      <w:r w:rsidR="001D5570" w:rsidRPr="00E31241">
        <w:t>±</w:t>
      </w:r>
      <w:r w:rsidR="001D5570">
        <w:t xml:space="preserve"> 4.2)</w:t>
      </w:r>
      <w:r w:rsidR="00FD3B32">
        <w:t xml:space="preserve">; both increases were greater </w:t>
      </w:r>
      <w:r w:rsidR="001D5570">
        <w:t xml:space="preserve">than the population growth rates observed range-wide despite high rates of entanglement. </w:t>
      </w:r>
      <w:r w:rsidR="00911049">
        <w:t>Most</w:t>
      </w:r>
      <w:r w:rsidR="004307CD">
        <w:t xml:space="preserve"> entanglements</w:t>
      </w:r>
      <w:r w:rsidR="00BE5F7F">
        <w:t xml:space="preserve"> </w:t>
      </w:r>
      <w:r w:rsidR="00155371">
        <w:t xml:space="preserve">for both species </w:t>
      </w:r>
      <w:r w:rsidR="004307CD">
        <w:t>were</w:t>
      </w:r>
      <w:r w:rsidR="00FD3B32">
        <w:t xml:space="preserve"> classified as</w:t>
      </w:r>
      <w:r w:rsidR="004307CD">
        <w:t xml:space="preserve"> packing bands</w:t>
      </w:r>
      <w:r w:rsidR="00C44376">
        <w:t>,</w:t>
      </w:r>
      <w:r w:rsidR="00BE5F7F">
        <w:t xml:space="preserve"> </w:t>
      </w:r>
      <w:r w:rsidR="00C44376">
        <w:t>followed by</w:t>
      </w:r>
      <w:r w:rsidR="00BE5F7F">
        <w:t xml:space="preserve"> </w:t>
      </w:r>
      <w:r w:rsidR="00C92E41">
        <w:t>entanglement scars. S</w:t>
      </w:r>
      <w:r w:rsidR="00BE5F7F">
        <w:t>almon flashers</w:t>
      </w:r>
      <w:r w:rsidR="004307CD">
        <w:t xml:space="preserve"> </w:t>
      </w:r>
      <w:r w:rsidR="008E25D0">
        <w:t xml:space="preserve">were also prevalent and </w:t>
      </w:r>
      <w:r w:rsidR="004307CD">
        <w:t xml:space="preserve">only occurred </w:t>
      </w:r>
      <w:r w:rsidR="004079B2">
        <w:t>from</w:t>
      </w:r>
      <w:r w:rsidR="004307CD">
        <w:t xml:space="preserve"> </w:t>
      </w:r>
      <w:r w:rsidR="00053FCC">
        <w:t>June</w:t>
      </w:r>
      <w:r w:rsidR="004307CD">
        <w:t xml:space="preserve"> – September</w:t>
      </w:r>
      <w:r w:rsidR="0024294E">
        <w:t xml:space="preserve"> during t</w:t>
      </w:r>
      <w:r w:rsidR="004307CD">
        <w:t xml:space="preserve">he </w:t>
      </w:r>
      <w:r w:rsidR="000E05AD">
        <w:t xml:space="preserve">local </w:t>
      </w:r>
      <w:r w:rsidR="004307CD">
        <w:t>ocean salmon troll fishery.</w:t>
      </w:r>
      <w:r w:rsidR="0018068B">
        <w:t xml:space="preserve"> </w:t>
      </w:r>
      <w:r w:rsidR="005E5EC0">
        <w:t>Packing band occurrence</w:t>
      </w:r>
      <w:r w:rsidR="00B22D95">
        <w:t xml:space="preserve"> in </w:t>
      </w:r>
      <w:r w:rsidR="004079B2">
        <w:t xml:space="preserve">beach </w:t>
      </w:r>
      <w:r w:rsidR="00B22D95">
        <w:t>debris surveys correlated with</w:t>
      </w:r>
      <w:r w:rsidR="008637C1">
        <w:t xml:space="preserve"> </w:t>
      </w:r>
      <w:r w:rsidR="00805DE6">
        <w:t>packing band entanglements</w:t>
      </w:r>
      <w:r w:rsidR="00B22D95">
        <w:t xml:space="preserve"> </w:t>
      </w:r>
      <w:r w:rsidR="003A31FB">
        <w:t xml:space="preserve">observed </w:t>
      </w:r>
      <w:r w:rsidR="002A19E7">
        <w:t>on haulouts</w:t>
      </w:r>
      <w:r w:rsidR="0040552A">
        <w:t xml:space="preserve">. </w:t>
      </w:r>
      <w:r w:rsidR="00B55D73">
        <w:t>However, no packing band</w:t>
      </w:r>
      <w:r w:rsidR="00F151B0">
        <w:t xml:space="preserve"> entanglements</w:t>
      </w:r>
      <w:r w:rsidR="00B55D73">
        <w:t xml:space="preserve"> were observed in the stranding record</w:t>
      </w:r>
      <w:r w:rsidR="004B5F9D">
        <w:t xml:space="preserve"> </w:t>
      </w:r>
      <w:r w:rsidR="004F56C0">
        <w:t xml:space="preserve">and </w:t>
      </w:r>
      <w:r w:rsidR="004B5F9D">
        <w:t>the</w:t>
      </w:r>
      <w:r w:rsidR="0015440D">
        <w:t xml:space="preserve"> rate</w:t>
      </w:r>
      <w:r w:rsidR="004B5F9D">
        <w:t xml:space="preserve"> of stranded animals exhibiting evidence of entanglement was lower than expected</w:t>
      </w:r>
      <w:r w:rsidR="00011418">
        <w:t xml:space="preserve">, indicating </w:t>
      </w:r>
      <w:r w:rsidR="000F1B5A">
        <w:t xml:space="preserve">that </w:t>
      </w:r>
      <w:r w:rsidR="00011418">
        <w:t>entanglement surviva</w:t>
      </w:r>
      <w:r w:rsidR="000F1B5A">
        <w:t>l is higher</w:t>
      </w:r>
      <w:r w:rsidR="00011418">
        <w:t xml:space="preserve"> than previously assumed</w:t>
      </w:r>
      <w:r w:rsidR="004F56C0">
        <w:t>.</w:t>
      </w:r>
      <w:r w:rsidR="00011418">
        <w:t xml:space="preserve"> </w:t>
      </w:r>
      <w:r w:rsidR="004F56C0">
        <w:t>F</w:t>
      </w:r>
      <w:r w:rsidR="0039489F">
        <w:t xml:space="preserve">uture </w:t>
      </w:r>
      <w:r w:rsidR="00011418">
        <w:t>studies track</w:t>
      </w:r>
      <w:r w:rsidR="000F1B5A">
        <w:t>ing</w:t>
      </w:r>
      <w:r w:rsidR="00011418">
        <w:t xml:space="preserve"> individual entanglement outcomes</w:t>
      </w:r>
      <w:r w:rsidR="000F1B5A">
        <w:t xml:space="preserve"> are needed</w:t>
      </w:r>
      <w:r w:rsidR="00EC65E2">
        <w:t xml:space="preserve"> to develop </w:t>
      </w:r>
      <w:r w:rsidR="00420383">
        <w:t>effective</w:t>
      </w:r>
      <w:r w:rsidR="0018409B">
        <w:t>,</w:t>
      </w:r>
      <w:r w:rsidR="004F56C0">
        <w:t xml:space="preserve"> targeted</w:t>
      </w:r>
      <w:r w:rsidR="00EC65E2">
        <w:t xml:space="preserve"> management strategies</w:t>
      </w:r>
      <w:r w:rsidR="00011418">
        <w:t xml:space="preserve">. </w:t>
      </w:r>
    </w:p>
    <w:p w14:paraId="07239B36" w14:textId="2994F3E6" w:rsidR="002745CB" w:rsidRPr="002745CB" w:rsidRDefault="002745CB" w:rsidP="00CA40D3">
      <w:pPr>
        <w:pStyle w:val="Heading1"/>
        <w:spacing w:line="480" w:lineRule="auto"/>
      </w:pPr>
      <w:r w:rsidRPr="002745CB">
        <w:lastRenderedPageBreak/>
        <w:t>Introduction</w:t>
      </w:r>
    </w:p>
    <w:p w14:paraId="11DBD41E" w14:textId="68A954F4" w:rsidR="00777FA3" w:rsidRDefault="0034654B" w:rsidP="00CA40D3">
      <w:pPr>
        <w:spacing w:line="480" w:lineRule="auto"/>
      </w:pPr>
      <w:r>
        <w:t xml:space="preserve">The prevalence of </w:t>
      </w:r>
      <w:r w:rsidR="00B9544D">
        <w:t xml:space="preserve">man-made </w:t>
      </w:r>
      <w:r>
        <w:t xml:space="preserve">marine debris is of global concern and has been gaining </w:t>
      </w:r>
      <w:r w:rsidR="005B7941">
        <w:t>attention from media, researchers</w:t>
      </w:r>
      <w:r w:rsidR="00FF266E">
        <w:t>,</w:t>
      </w:r>
      <w:r>
        <w:t xml:space="preserve"> and the public in recent decades</w:t>
      </w:r>
      <w:r w:rsidR="00DC7BEE">
        <w:t xml:space="preserve"> as the impact</w:t>
      </w:r>
      <w:r w:rsidR="00AF76B2">
        <w:t>s</w:t>
      </w:r>
      <w:r w:rsidR="001152C3">
        <w:t xml:space="preserve"> to</w:t>
      </w:r>
      <w:r w:rsidR="00DC7BEE">
        <w:t xml:space="preserve"> marine life</w:t>
      </w:r>
      <w:r w:rsidR="005D0278">
        <w:t xml:space="preserve"> become better understood</w:t>
      </w:r>
      <w:r w:rsidR="00DC7BEE">
        <w:t xml:space="preserve"> </w:t>
      </w:r>
      <w:r w:rsidR="00DC7BEE">
        <w:fldChar w:fldCharType="begin" w:fldLock="1"/>
      </w:r>
      <w:r w:rsidR="0095115D">
        <w:instrText>ADDIN CSL_CITATION {"citationItems":[{"id":"ITEM-1","itemData":{"DOI":"10.1016/j.marpolbul.2009.02.006","ISSN":"0025326X","author":[{"dropping-particle":"","family":"Moore","given":"Emma","non-dropping-particle":"","parse-names":false,"suffix":""},{"dropping-particle":"","family":"Lyday","given":"Shannon","non-dropping-particle":"","parse-names":false,"suffix":""},{"dropping-particle":"","family":"Roletto","given":"Jan","non-dropping-particle":"","parse-names":false,"suffix":""},{"dropping-particle":"","family":"Litle","given":"Kate","non-dropping-particle":"","parse-names":false,"suffix":""},{"dropping-particle":"","family":"Parrish","given":"Julia K.","non-dropping-particle":"","parse-names":false,"suffix":""},{"dropping-particle":"","family":"Nevins","given":"Hannah","non-dropping-particle":"","parse-names":false,"suffix":""},{"dropping-particle":"","family":"Harvey","given":"Jim","non-dropping-particle":"","parse-names":false,"suffix":""},{"dropping-particle":"","family":"Mortenson","given":"Joe","non-dropping-particle":"","parse-names":false,"suffix":""},{"dropping-particle":"","family":"Greig","given":"Denise","non-dropping-particle":"","parse-names":false,"suffix":""},{"dropping-particle":"","family":"Piazza","given":"Melanie","non-dropping-particle":"","parse-names":false,"suffix":""},{"dropping-particle":"","family":"Hermance","given":"Alison","non-dropping-particle":"","parse-names":false,"suffix":""},{"dropping-particle":"","family":"Lee","given":"Derek","non-dropping-particle":"","parse-names":false,"suffix":""},{"dropping-particle":"","family":"Adams","given":"Dawn","non-dropping-particle":"","parse-names":false,"suffix":""},{"dropping-particle":"","family":"Allen","given":"Sarah","non-dropping-particle":"","parse-names":false,"suffix":""},{"dropping-particle":"","family":"Kell","given":"Shelagh","non-dropping-particle":"","parse-names":false,"suffix":""}],"container-title":"Marine Pollution Bulletin","id":"ITEM-1","issue":"7","issued":{"date-parts":[["2009"]]},"note":"Summary:\nSeabirds and mammals CA to WA 2001 - 2005, data from 7 orgs with different methods and goals. Materials primarily fishing related. TMMC recorded an average of 3.2% of stranded mammals were entangled. Yearling and juvenile entangled Zcs were mostly male","page":"1045-1051","publisher":"Elsevier Ltd","title":"Entanglements of marine mammals and seabirds in central California and the north-west coast of the United States 2001–2005","type":"article-journal","volume":"58"},"uris":["http://www.mendeley.com/documents/?uuid=2866d17e-bf33-3ba0-b0d1-38b9443a5b30"]},{"id":"ITEM-2","itemData":{"abstract":"National Oceanic and Atmospheric Administration Marine Debris Program. 2014 Report on the Entanglement of Marine Species in Marine Debris with an Emphasis on Species in the United States. Silver Spring, MD. 28 pp","author":[{"dropping-particle":"","family":"National Oceanic and Atmospheric Administration Marine Debris Program","given":"","non-dropping-particle":"","parse-names":false,"suffix":""}],"id":"ITEM-2","issued":{"date-parts":[["2014"]]},"note":"(Goldstein et al. 1999; Hanni and Pyle 2000; Dau et al. 2009; Stevenson 2011; calkins, 1985","publisher-place":"Silver Spring, MD","title":"2014 Report on the entanglement of marine species in marine debris with an emphasis on species in the United States","type":"report"},"uris":["http://www.mendeley.com/documents/?uuid=138268ad-6321-4a61-8f4c-beb8e36b5b27"]},{"id":"ITEM-3","itemData":{"DOI":"10.7589/0090-3558-45.2.355","ISSN":"00903558","abstract":"We reviewed medical records from select wildlife rehabilitation facilities in California to determine the prevalence of injury in California Brown Pelicans (Pelecanus occidentalis), gulls (Larus spp.), and pinniped species (Zalophus californianus, Mirounga angustirostris, and Phoca vitulina) due to fishing gear entanglement and ingestion from 2001 to 2006. Of 9,668 Brown Pelican, gull, and pinniped cases described during the 6-yr study period (2001-06), 1, 090 (11.3%) were fishing gear-related. Pelican injuries caused by fishing gear were most common in the Monterey Bay region, where 59.6% of the pelicans rescued in this area and admitted to a rehabilitation center were injured by fishing gear over the 6-yr period. The highest prevalence of fishing gear-related injury in gulls was documented in the Los Angeles/Orange County region (16.1%), whereas the highest prevalences in pinnipeds were seen in tne San Diego region (3.7%). Despite these higher prevalences of gull and pinniped fishing gear-related injuries in these specific regions, mere was no statistical significance in these trends. Juvenile gulls and pinnipeds were more commonly injured by fishing gear than adults (gulls: P= 0.03, odds ratio= 1.29; pinnipeds: P=0.01, odds ratio=2.07). Male pinnipeds were twice as likely to be injured by fishing gear as females (P&lt;0.01, odds ratio=2.19). The proportion of fishing gear-related injury cases that were successfully rehabilitated and released (percentage of cases successfully rehabilitated to the point of release out of the total number of fishing gear-related injury cases) was high in all three species groups (pelicans: 63%; gulls: 54%; pinnipeds: 70%). Fishing gear-related injuries in Brown Pelicans and gulls were highest in the fall, but there was only a significant difference between seasons for fishing gear-related injuries in pelicans. Fishing gear-related injuries in Pinnipeds most commonly occurred in summer; however, a statistical difference was not detected etween seasons for pinnipeds. Derelict fishing gear-lost, abandoned or discarded sport and commercial line, nets, traps, etc.-in the marine environment is a significant cause of injury in California coastal marine wildlife. We evaluated data for stranded animals only; our results may underestimate the true number of coastal marine animals injured by lost or discarded fishing gear in California. © Wildlife Disease Association. 2009.","author":[{"dropping-particle":"","family":"Dau","given":"Brynie Kaplan","non-dropping-particle":"","parse-names":false,"suffix":""},{"dropping-particle":"","family":"Gilardi","given":"Kirsten V.K.","non-dropping-particle":"","parse-names":false,"suffix":""},{"dropping-particle":"","family":"Gulland","given":"Frances M.","non-dropping-particle":"","parse-names":false,"suffix":""},{"dropping-particle":"","family":"Higgins","given":"Ali","non-dropping-particle":"","parse-names":false,"suffix":""},{"dropping-particle":"","family":"Holcomb","given":"Jay B.","non-dropping-particle":"","parse-names":false,"suffix":""},{"dropping-particle":"","family":"Leger","given":"Judy St","non-dropping-particle":"","parse-names":false,"suffix":""},{"dropping-particle":"","family":"Ziccardi","given":"Michael H.","non-dropping-particle":"","parse-names":false,"suffix":""}],"container-title":"Journal of Wildlife Diseases","id":"ITEM-3","issue":"2","issued":{"date-parts":[["2009","9","30"]]},"page":"355-362","publisher":"Wildlife Disease Association, Inc.","title":"Fishing gear-related injury in California marine wildlife","type":"article-journal","volume":"45"},"uris":["http://www.mendeley.com/documents/?uuid=3563d6d9-38b7-3e73-acdc-7a8711f48edc"]},{"id":"ITEM-4","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-4","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records","type":"book"},"uris":["http://www.mendeley.com/documents/?uuid=ca1eabe6-82be-4c39-ac2e-39530af0eb33"]},{"id":"ITEM-5","itemData":{"DOI":"10.1016/S0169-5347(00)89184-3","ISSN":"01695347","abstract":"Overexploitation has been the principal focus of marine mammal conservation. Less attention has been paid to bycatch in commercial fisheries; entanglement in lost and discarded fishing gear; food shortages owing to climate change and/or overharvesting of essential prey; point and non-point source pollution; and diseases. Also, relatively little attention has been paid to situations where marine mammals pose threats to the existence and human uses of other marine species. As overexploitation is addressed, focus must be shifted to these problems that are no less significant. © 1995.","author":[{"dropping-particle":"","family":"Hofman","given":"Robert J","non-dropping-particle":"","parse-names":false,"suffix":""}],"container-title":"Trends in Ecology &amp; Evolution","id":"ITEM-5","issue":"11","issued":{"date-parts":[["1995"]]},"page":"462-465","title":"The changing focus of marine mammal conservation","type":"article-journal","volume":"10"},"uris":["http://www.mendeley.com/documents/?uuid=a1d0efd0-e042-3a59-a783-6948b6611c65"]}],"mendeley":{"formattedCitation":"[1–5]","plainTextFormattedCitation":"[1–5]","previouslyFormattedCitation":"[1–5]"},"properties":{"noteIndex":0},"schema":"https://github.com/citation-style-language/schema/raw/master/csl-citation.json"}</w:instrText>
      </w:r>
      <w:r w:rsidR="00DC7BEE">
        <w:fldChar w:fldCharType="separate"/>
      </w:r>
      <w:r w:rsidR="005C5A42" w:rsidRPr="005C5A42">
        <w:rPr>
          <w:noProof/>
        </w:rPr>
        <w:t>[1–5]</w:t>
      </w:r>
      <w:r w:rsidR="00DC7BEE">
        <w:fldChar w:fldCharType="end"/>
      </w:r>
      <w:r>
        <w:t xml:space="preserve">. </w:t>
      </w:r>
      <w:r w:rsidR="00C76EB0">
        <w:t>Many marine organisms are</w:t>
      </w:r>
      <w:r w:rsidR="00777FA3">
        <w:t xml:space="preserve"> </w:t>
      </w:r>
      <w:r w:rsidR="00E827CE">
        <w:t>a</w:t>
      </w:r>
      <w:r w:rsidR="00777FA3">
        <w:t>ffected by marine debris</w:t>
      </w:r>
      <w:r w:rsidR="002161EA">
        <w:t xml:space="preserve"> and other </w:t>
      </w:r>
      <w:r w:rsidR="007561A1">
        <w:t>man-made</w:t>
      </w:r>
      <w:r w:rsidR="002161EA">
        <w:t xml:space="preserve"> materials</w:t>
      </w:r>
      <w:r w:rsidR="00777FA3">
        <w:t xml:space="preserve"> through entanglement. Instances of entanglement have been recorded for </w:t>
      </w:r>
      <w:r w:rsidR="005D0278">
        <w:t xml:space="preserve">at least </w:t>
      </w:r>
      <w:r w:rsidR="0024294E">
        <w:t>32</w:t>
      </w:r>
      <w:r w:rsidR="00DC7BEE">
        <w:t xml:space="preserve"> species </w:t>
      </w:r>
      <w:r w:rsidR="00246A41">
        <w:t xml:space="preserve">of marine mammals </w:t>
      </w:r>
      <w:r w:rsidR="00DC7BEE">
        <w:t xml:space="preserve">globally </w:t>
      </w:r>
      <w:r w:rsidR="00DC7BEE">
        <w:fldChar w:fldCharType="begin" w:fldLock="1"/>
      </w:r>
      <w:r w:rsidR="0095115D">
        <w:instrText>ADDIN CSL_CITATION {"citationItems":[{"id":"ITEM-1","itemData":{"DOI":"10.1007/978-1-4613-8486-1","ISBN":"978-1-4613-8488-5","ISSN":"0025326X","PMID":"6428","author":[{"dropping-particle":"","family":"Laist","given":"David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-1","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mendeley":{"formattedCitation":"[4]","plainTextFormattedCitation":"[4]","previouslyFormattedCitation":"[4]"},"properties":{"noteIndex":0},"schema":"https://github.com/citation-style-language/schema/raw/master/csl-citation.json"}</w:instrText>
      </w:r>
      <w:r w:rsidR="00DC7BEE">
        <w:fldChar w:fldCharType="separate"/>
      </w:r>
      <w:r w:rsidR="005C5A42" w:rsidRPr="005C5A42">
        <w:rPr>
          <w:noProof/>
        </w:rPr>
        <w:t>[4]</w:t>
      </w:r>
      <w:r w:rsidR="00DC7BEE">
        <w:fldChar w:fldCharType="end"/>
      </w:r>
      <w:r w:rsidR="00320561">
        <w:t xml:space="preserve">, </w:t>
      </w:r>
      <w:r w:rsidR="00D73720">
        <w:t>and f</w:t>
      </w:r>
      <w:r w:rsidR="00777FA3">
        <w:t>or s</w:t>
      </w:r>
      <w:r w:rsidR="0059015E">
        <w:t>ome, like the n</w:t>
      </w:r>
      <w:r>
        <w:t>orthern fur s</w:t>
      </w:r>
      <w:r w:rsidR="00777FA3">
        <w:t>ea</w:t>
      </w:r>
      <w:r>
        <w:t>l</w:t>
      </w:r>
      <w:r w:rsidR="00777FA3">
        <w:t xml:space="preserve"> (</w:t>
      </w:r>
      <w:proofErr w:type="spellStart"/>
      <w:r w:rsidR="00777FA3">
        <w:rPr>
          <w:i/>
        </w:rPr>
        <w:t>Callorhinus</w:t>
      </w:r>
      <w:proofErr w:type="spellEnd"/>
      <w:r w:rsidR="00777FA3">
        <w:rPr>
          <w:i/>
        </w:rPr>
        <w:t xml:space="preserve"> </w:t>
      </w:r>
      <w:proofErr w:type="spellStart"/>
      <w:r w:rsidR="00777FA3">
        <w:rPr>
          <w:i/>
        </w:rPr>
        <w:t>ursinus</w:t>
      </w:r>
      <w:proofErr w:type="spellEnd"/>
      <w:r w:rsidR="00777FA3">
        <w:t>)</w:t>
      </w:r>
      <w:r>
        <w:t xml:space="preserve"> and the endangered Hawaiian monk s</w:t>
      </w:r>
      <w:r w:rsidR="00D73720">
        <w:t>eal (</w:t>
      </w:r>
      <w:proofErr w:type="spellStart"/>
      <w:r w:rsidR="00D73720">
        <w:rPr>
          <w:i/>
        </w:rPr>
        <w:t>Monachus</w:t>
      </w:r>
      <w:proofErr w:type="spellEnd"/>
      <w:r w:rsidR="00D73720">
        <w:rPr>
          <w:i/>
        </w:rPr>
        <w:t xml:space="preserve"> </w:t>
      </w:r>
      <w:proofErr w:type="spellStart"/>
      <w:r w:rsidR="00D73720">
        <w:rPr>
          <w:i/>
        </w:rPr>
        <w:t>s</w:t>
      </w:r>
      <w:r w:rsidR="00616FC9">
        <w:rPr>
          <w:i/>
        </w:rPr>
        <w:t>c</w:t>
      </w:r>
      <w:r w:rsidR="00D73720">
        <w:rPr>
          <w:i/>
        </w:rPr>
        <w:t>hauinslandi</w:t>
      </w:r>
      <w:proofErr w:type="spellEnd"/>
      <w:r w:rsidR="00D73720">
        <w:t xml:space="preserve">), entanglement </w:t>
      </w:r>
      <w:r w:rsidR="009B3F1D">
        <w:t>was</w:t>
      </w:r>
      <w:r w:rsidR="00D73720">
        <w:t xml:space="preserve"> thought to have contributed to popul</w:t>
      </w:r>
      <w:r w:rsidR="00F64CC7">
        <w:t xml:space="preserve">ation declines </w:t>
      </w:r>
      <w:r w:rsidR="00F64CC7">
        <w:fldChar w:fldCharType="begin" w:fldLock="1"/>
      </w:r>
      <w:r w:rsidR="0095115D">
        <w:instrText xml:space="preserve">ADDIN CSL_CITATION {"citationItems":[{"id":"ITEM-1","itemData":{"DOI":"10.1016/S0025-326X(87)80020-6","ISBN":"9781437707748 (ISBN)","ISSN":"0025326X","PMID":"135","abstract":"Since the early 1930s small numbers of northern fur seals (Callorhinus ursinus) have been observed with various objects caught around their necks, shoulders and, less frequently, their flippers. The incidence of such entanglement increased following the mid-1960s when fishing effort in the North Pacific and Bering Sea increased and when plastic materials began to be used extensively in making trawl netting and packing bands. The current incidence of entanglement observed among subadult males on St. Paul Island (of the Pribilof Islands) is about 0.4%, a level at least two orders of magnitude greater than observed in the 1940s. Almost all entangling materials observed on subadult males ashore weigh less than 0.4 kg and are predominantly fragments of trawl netting and plastic packing bands. Most of the trawl netting debris found at sea or on beaches in the Bering Sea area consists of fragments larger than those found on the seals that return to the Pribilof Islands. During pelagic surveys, trawl netting debris is sighted at the rate of 0.2–3.1 fragments per 1,000 km. Between 10 and 17% of these fragments have been observed to contain entangled seals. Seals appear to become entangled after approaching and investigating debris. Entanglement involves both sexes and appears predominantly to involve young animals, which are occasionally observed entangled as groups in large debris. Entanglement in debris results in increased energy expenditures, especially while dragging large fragments of net at sea. Compared to non-entangled seals, entangled seals spend more time at sea, whether foraging, travelling, or both. Changes in pup numbers born and unexpected mortality in the first several years of life exhibit a relationship with entanglement to provide a correlative explanation for recent population dynamics. These factors collectively suggest that mortality of fur seals due to entanglement in marine debris contributes significantly to declining trends of the population on the Pribilof Islands.","author":[{"dropping-particle":"","family":"Fowler","given":"CW","non-dropping-particle":"","parse-names":false,"suffix":""}],"container-title":"Marine Pollution Bulletin","id":"ITEM-1","issue":"6B","issued":{"date-parts":[["1987"]]},"note":"Current entanglement incidence among adult males on St. Paul Island 0.4% from Scordino paper\nFragments of trawl nets that appear on the shore/at sea are larger than the fragments seen on seals that make it back to the haulouts, so there is entanglement that isn't recorded through haulout counts.10-17% of fragments observed during pelagic surveys have seals in them.\nIn fur seals, entanglement related mortality and pupping depression are correlated to overall population declines\n\nTrawl net fragments are the majority of entanglemtns, followed by packing bands and other fishing debris\nJuveniles seem most susceptible - smaller head size, naivete. \nGroups of smaller seals have been observed entangled together, not observed for adult seals.\nWhen entanglement-related mortality is assumed to assert primary effect on individuals under 2-3 years old, it is most consistent with overall population dynamics\n10-17% of derelict trawl netting fragments encountered at sea contained entangled seals\nLArger proportion of seals observed entangled in gillnetting at sea (12.5%) than on land (2%), so haulout counts don't contain all the info","page":"326-335","title":"Marine debris and northern fur seals: A case study","type":"article-journal","volume":"18"},"uris":["http://www.mendeley.com/documents/?uuid=02a79ebe-6b7f-40d4-bc51-b83529a880ce"]},{"id":"ITEM-2","itemData":{"DOI":"10.1016/S0025-326X(00)00204-6","ISBN":"0025-326X","ISSN":"0025326X","PMID":"11488238","abstract":"Entanglements of Hawaiian monk seals, Monachus schauinslandi, were documented in the northwestern Hawaiian Islands (NWHI) from 1982 to 1998, and debris which presented a threat of entanglement was inventoried and removed from 1987 to 1996. A total of 173 entanglements was documented. The number of entanglements did not change after implementation of MARPOL Annex V in 1989. Pups and juvenile seals were more likely to become entangled than older seals, and became entangled primarily in nets, whereas entanglement of subadults and adults was more likely to involve line. The subpopulation of seals at Lisianski Island experienced the most entanglements, although Lisianski did not accumulate the most debris. Localized high entanglement rates may gravely affect individual monk seal subpopulations. Accumulation of debris has not diminished since implementation of Annex V, nor has occurrence of derelict drift nets abated since a 1989 moratorium. Debris washing ashore has likely been circulating in the North Pacific Ocean for some time. Copyright © 2001 Elsevier Science Ltd.","author":[{"dropping-particle":"","family":"Henderson","given":"John R.","non-dropping-particle":"","parse-names":false,"suffix":""}],"container-title":"Marine Pollution Bulletin","id":"ITEM-2","issue":"7","issued":{"date-parts":[["2001"]]},"note":"Summary\nEntanglement most likely causes declines on individual subpopulations of monk seals","page":"584-589","title":"A pre- and post-MARPOL Annex V summary of Hawaiian monk seal entanglements and marine debris accumulation in the Northwestern Hawaiian Islands, 1982-1998","type":"article-journal","volume":"42"},"uris":["http://www.mendeley.com/documents/?uuid=eee97b70-2f68-487a-8b05-eb786a9a83b0"]},{"id":"ITEM-3","itemData":{"DOI":"10.1051/0004-6361/201116485","ISSN":"0004-6361","abstract":"This paper presents the first results from a comparison of Planck dust maps at 353, 545 and 857GHz, along with IRAS data at 3000 (100 µm) and 5000GHz (60 µm), with Green Bank Telescope 21-cm observations of Hi in 14 fields covering more than 800 deg2 at high Galactic latitude. The main goal of this study is to estimate the far-infrared to sub-millimeter (submm) emissivity of dust in the diffuse local interstellar medium (ISM) and in the intermediate-velocity (IVC) and high-velocity clouds (HVC) of the Galactic halo. Galactic dust emission for fields with average Hi column density lower than 2 × 1020 cm−2 is well correlated with 21-cm emission because in such diffuse areas the hydrogen is predominantly in the neutral atomic phase. The residual emission in these fields, once the Hi-correlated emission is removed, is consistent with the expected statistical properties of the cosmic infrared background fluctuations. The brighter fields in our sample, with an average Hi column density greater than 2 × 1020 cm−2, show significant excess dust emission compared to the Hi column density. Regions of excess lie in organized structures that suggest the presence of hydrogen in molecular form, though they are not always correlated with CO emission. In the higher Hi column density fields the excess emission at 857 GHz is about 40% of that coming from the Hi, but over all the high latitude fields surveyed the molecular mass faction is about 10%. Dust emission from IVCs is detected with high significance by this correlation analysis. Its spectral properties are consistent with, compared to the local ISM values, significantly hotter dust (T </w:instrText>
      </w:r>
      <w:r w:rsidR="0095115D">
        <w:rPr>
          <w:rFonts w:ascii="Cambria Math" w:hAnsi="Cambria Math" w:cs="Cambria Math"/>
        </w:rPr>
        <w:instrText>∼</w:instrText>
      </w:r>
      <w:r w:rsidR="0095115D">
        <w:instrText xml:space="preserve"> 20K), lower submm dust opacity normalized per H-atom, and a relative abundance of very small grains to large grains about four times higher. These results are compatible with expectations for clouds that are part of the Galactic fountain in which there is dust shattering and fragmentation. Correlated dust emission in HVCs is not detected; the average of the 99.9% confidence upper limits to the emissivity is 0.15 times the local ISMvalue at 857 and 3000 GHz, in accordance with gas phase evidence for lower metallicity and depletion in these clouds. Unexpected anti-correlated variations of the dust temperature and emission cross-section per H atom are identified in the local ISMand IVCs, a trend that continues intomolecular environments. This suggests that dust growth through aggregation, seen in molecular clouds, is active much earlie…","author":[{"dropping-particle":"","family":"French","given":"Deborah P.","non-dropping-particle":"","parse-names":false,"suffix":""},{"dropping-particle":"","family":"Reed","given":"Mark","non-dropping-particle":"","parse-names":false,"suffix":""}],"container-title":"Proceedings of the Second International Conference on Marine Debris, 2-7 April 1989, Honolulu, HI.","editor":[{"dropping-particle":"","family":"Shomura","given":"Richard S.;","non-dropping-particle":"","parse-names":false,"suffix":""},{"dropping-particle":"","family":"Godfrey","given":"M. L.","non-dropping-particle":"","parse-names":false,"suffix":""}],"id":"ITEM-3","issued":{"date-parts":[["1990"]]},"note":"entanglement contributed to decline in fur seals","page":"431-452","publisher":"Department of Commerce, NOAA Technical Memorandum, NMFS, NOAA-TM-NMFS-SWFC-154.","title":"Potential impact of entanglement in marine debris on the population dynamics of the northern fur seal, &lt;i&gt;Callorhinus ursinus&lt;/i&gt;.","type":"paper-conference"},"uris":["http://www.mendeley.com/documents/?uuid=9df2d53a-b027-4db2-ad5e-7ed43726438d"]}],"mendeley":{"formattedCitation":"[6–8]","plainTextFormattedCitation":"[6–8]","previouslyFormattedCitation":"[6–8]"},"properties":{"noteIndex":0},"schema":"https://github.com/citation-style-language/schema/raw/master/csl-citation.json"}</w:instrText>
      </w:r>
      <w:r w:rsidR="00F64CC7">
        <w:fldChar w:fldCharType="separate"/>
      </w:r>
      <w:r w:rsidR="00AC13A8" w:rsidRPr="00AC13A8">
        <w:rPr>
          <w:noProof/>
        </w:rPr>
        <w:t>[6–8]</w:t>
      </w:r>
      <w:r w:rsidR="00F64CC7">
        <w:fldChar w:fldCharType="end"/>
      </w:r>
      <w:r w:rsidR="00D73720">
        <w:t xml:space="preserve">. </w:t>
      </w:r>
      <w:r w:rsidR="001230EF">
        <w:t>For pinnipeds specifically, entanglement has been documented for more than half of the</w:t>
      </w:r>
      <w:r w:rsidR="00E14328">
        <w:t xml:space="preserve"> existing</w:t>
      </w:r>
      <w:r w:rsidR="001230EF">
        <w:t xml:space="preserve"> species</w:t>
      </w:r>
      <w:r w:rsidR="001615FC">
        <w:t xml:space="preserve"> </w:t>
      </w:r>
      <w:r w:rsidR="001615FC">
        <w:fldChar w:fldCharType="begin" w:fldLock="1"/>
      </w:r>
      <w:r w:rsidR="0095115D">
        <w:instrText>ADDIN CSL_CITATION {"citationItems":[{"id":"ITEM-1","itemData":{"abstract":"Plastic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1987","id":"ITEM-1","issued":{"date-parts":[["1988"]]},"note":"Use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fishing debris.","type":"paper-conference"},"uris":["http://www.mendeley.com/documents/?uuid=1bbffe95-a94f-452a-ad65-4f30bb578623"]},{"id":"ITEM-2","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-2","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records","type":"book"},"uris":["http://www.mendeley.com/documents/?uuid=ca1eabe6-82be-4c39-ac2e-39530af0eb33"]},{"id":"ITEM-3","itemData":{"abstract":"National Oceanic and Atmospheric Administration Marine Debris Program. 2014 Report on the Entanglement of Marine Species in Marine Debris with an Emphasis on Species in the United States. Silver Spring, MD. 28 pp","author":[{"dropping-particle":"","family":"National Oceanic and Atmospheric Administration Marine Debris Program","given":"","non-dropping-particle":"","parse-names":false,"suffix":""}],"id":"ITEM-3","issued":{"date-parts":[["2014"]]},"note":"(Goldstein et al. 1999; Hanni and Pyle 2000; Dau et al. 2009; Stevenson 2011; calkins, 1985","publisher-place":"Silver Spring, MD","title":"2014 Report on the entanglement of marine species in marine debris with an emphasis on species in the United States","type":"report"},"uris":["http://www.mendeley.com/documents/?uuid=138268ad-6321-4a61-8f4c-beb8e36b5b27"]}],"mendeley":{"formattedCitation":"[2,4,9]","plainTextFormattedCitation":"[2,4,9]","previouslyFormattedCitation":"[2,4,9]"},"properties":{"noteIndex":0},"schema":"https://github.com/citation-style-language/schema/raw/master/csl-citation.json"}</w:instrText>
      </w:r>
      <w:r w:rsidR="001615FC">
        <w:fldChar w:fldCharType="separate"/>
      </w:r>
      <w:r w:rsidR="00AC13A8" w:rsidRPr="00AC13A8">
        <w:rPr>
          <w:noProof/>
        </w:rPr>
        <w:t>[2,4,9]</w:t>
      </w:r>
      <w:r w:rsidR="001615FC">
        <w:fldChar w:fldCharType="end"/>
      </w:r>
      <w:r w:rsidR="001230EF">
        <w:t xml:space="preserve">. </w:t>
      </w:r>
      <w:r w:rsidR="004D0CF1">
        <w:t xml:space="preserve">In this study, entanglement is defined as the presence of </w:t>
      </w:r>
      <w:r w:rsidR="00F1384F">
        <w:t>entangling materials</w:t>
      </w:r>
      <w:r w:rsidR="004D0CF1">
        <w:t xml:space="preserve"> attached to </w:t>
      </w:r>
      <w:r w:rsidR="0072763A">
        <w:t xml:space="preserve">an animal’s </w:t>
      </w:r>
      <w:r w:rsidR="004D0CF1">
        <w:t>body, including material</w:t>
      </w:r>
      <w:r w:rsidR="00440CCA">
        <w:t>s that are</w:t>
      </w:r>
      <w:r w:rsidR="004D0CF1">
        <w:t xml:space="preserve"> looped around the appendages</w:t>
      </w:r>
      <w:r w:rsidR="00B9544D">
        <w:t>, torso,</w:t>
      </w:r>
      <w:r w:rsidR="004D0CF1">
        <w:t xml:space="preserve"> or neck</w:t>
      </w:r>
      <w:r w:rsidR="00440CCA">
        <w:t xml:space="preserve"> (e.</w:t>
      </w:r>
      <w:r w:rsidR="004F2D2A">
        <w:t>g. netting or packing bands</w:t>
      </w:r>
      <w:r w:rsidR="00360E83">
        <w:t>)</w:t>
      </w:r>
      <w:r w:rsidR="00C452AA">
        <w:t xml:space="preserve"> and </w:t>
      </w:r>
      <w:r w:rsidR="004F2D2A">
        <w:t>instances where materials</w:t>
      </w:r>
      <w:r w:rsidR="004D0CF1">
        <w:t xml:space="preserve"> are internally or externally embedded</w:t>
      </w:r>
      <w:r w:rsidR="005B7941">
        <w:t xml:space="preserve"> (e.g. hook</w:t>
      </w:r>
      <w:r w:rsidR="0072763A">
        <w:t>ing injuries</w:t>
      </w:r>
      <w:r w:rsidR="00440CCA">
        <w:t>)</w:t>
      </w:r>
      <w:r w:rsidR="004D0CF1">
        <w:t xml:space="preserve">. </w:t>
      </w:r>
    </w:p>
    <w:p w14:paraId="08000960" w14:textId="1AEDF59C" w:rsidR="008668CE" w:rsidRDefault="008668CE" w:rsidP="00CA40D3">
      <w:pPr>
        <w:spacing w:line="480" w:lineRule="auto"/>
      </w:pPr>
      <w:r>
        <w:t xml:space="preserve">The mechanisms by which an animal becomes entangled are almost as varied as the entangling materials themselves. </w:t>
      </w:r>
      <w:r w:rsidR="00AC13A8">
        <w:t xml:space="preserve">Entangling </w:t>
      </w:r>
      <w:r w:rsidR="00F1384F">
        <w:t>materials</w:t>
      </w:r>
      <w:r w:rsidR="00AC13A8">
        <w:t xml:space="preserve"> can come from terrestrial and marine pollution, and from derelict and active fishing gear.</w:t>
      </w:r>
      <w:r w:rsidR="00AC13A8" w:rsidRPr="001A78BC">
        <w:t xml:space="preserve"> </w:t>
      </w:r>
      <w:r>
        <w:t xml:space="preserve">Any </w:t>
      </w:r>
      <w:r w:rsidR="0034668D">
        <w:t>ma</w:t>
      </w:r>
      <w:r w:rsidR="004567B6">
        <w:t>terials</w:t>
      </w:r>
      <w:r>
        <w:t xml:space="preserve"> that form loops </w:t>
      </w:r>
      <w:r w:rsidR="0034668D">
        <w:t xml:space="preserve">that can </w:t>
      </w:r>
      <w:r w:rsidR="0072763A">
        <w:t xml:space="preserve">ensnare </w:t>
      </w:r>
      <w:r>
        <w:t xml:space="preserve">or </w:t>
      </w:r>
      <w:r w:rsidR="0072763A">
        <w:t xml:space="preserve">sharp </w:t>
      </w:r>
      <w:r w:rsidR="00B56ADF">
        <w:t>edges</w:t>
      </w:r>
      <w:r w:rsidR="002F3800">
        <w:t xml:space="preserve"> that can embed</w:t>
      </w:r>
      <w:r>
        <w:t xml:space="preserve"> pose an entanglement risk</w:t>
      </w:r>
      <w:r w:rsidR="0034668D">
        <w:t xml:space="preserve">. </w:t>
      </w:r>
      <w:r w:rsidR="001A78BC">
        <w:t>The mechanism of entanglement can often be determined by identifying the entangling material. Packing bands</w:t>
      </w:r>
      <w:r w:rsidR="004567B6">
        <w:t xml:space="preserve"> and</w:t>
      </w:r>
      <w:r w:rsidR="001A78BC">
        <w:t xml:space="preserve"> rubber bands</w:t>
      </w:r>
      <w:r w:rsidR="006C1B1C">
        <w:t xml:space="preserve"> </w:t>
      </w:r>
      <w:r w:rsidR="001A78BC">
        <w:t xml:space="preserve">are likely </w:t>
      </w:r>
      <w:r w:rsidR="00D54FA5">
        <w:t>encountered passively as</w:t>
      </w:r>
      <w:r w:rsidR="001A78BC">
        <w:t xml:space="preserve"> debris</w:t>
      </w:r>
      <w:r w:rsidR="00D54FA5">
        <w:t xml:space="preserve">, while </w:t>
      </w:r>
      <w:r w:rsidR="004567B6">
        <w:t>monofilament line</w:t>
      </w:r>
      <w:r w:rsidR="009B7FEA">
        <w:t>, rope,</w:t>
      </w:r>
      <w:r w:rsidR="004567B6">
        <w:t xml:space="preserve"> and </w:t>
      </w:r>
      <w:r w:rsidR="00D54FA5">
        <w:t>n</w:t>
      </w:r>
      <w:r w:rsidR="006C1B1C">
        <w:t xml:space="preserve">et fragments can be a sign of either passive encounters with </w:t>
      </w:r>
      <w:r w:rsidR="00E83B75">
        <w:t>derelict gear</w:t>
      </w:r>
      <w:r w:rsidR="006C1B1C">
        <w:t xml:space="preserve"> or a sign of interaction with </w:t>
      </w:r>
      <w:r w:rsidR="000E310D">
        <w:t xml:space="preserve">an active </w:t>
      </w:r>
      <w:ins w:id="3" w:author="Liz Allyn" w:date="2020-07-24T07:54:00Z">
        <w:r w:rsidR="00D966D7">
          <w:t xml:space="preserve">fishing </w:t>
        </w:r>
      </w:ins>
      <w:r w:rsidR="000E310D">
        <w:t>set</w:t>
      </w:r>
      <w:r w:rsidR="001A78BC">
        <w:t xml:space="preserve">. </w:t>
      </w:r>
      <w:r w:rsidR="0024294E" w:rsidRPr="00D54FA5">
        <w:t>Salmon flashers and other hook and line</w:t>
      </w:r>
      <w:r w:rsidR="00B56ADF">
        <w:t xml:space="preserve"> setups</w:t>
      </w:r>
      <w:r w:rsidR="0024294E" w:rsidRPr="00D54FA5">
        <w:t xml:space="preserve"> are likely encountered as actively fished gear and are evidence of fishery depredation behaviors</w:t>
      </w:r>
      <w:r w:rsidR="0024294E">
        <w:t xml:space="preserve">, which cause harm both to the entangled animal and to the fisher’s catch </w:t>
      </w:r>
      <w:r w:rsidR="0024294E">
        <w:fldChar w:fldCharType="begin" w:fldLock="1"/>
      </w:r>
      <w:r w:rsidR="003B2288">
        <w:instrText>ADDIN CSL_CITATION {"citationItems":[{"id":"ITEM-1","itemData":{"DOI":"10.1644/07-mamm-s-315r1.1","ISSN":"0022-2372","abstract":"Direct fisheries interactions pose a serious threat to the conservation of many populations and some species of marine mammals. The most acute problem is bycatch, unintended mortality in fishing gear, although this can transition into unregulated harvest under some circumstances. A growing issue in some fisheries is depredation, in which marine mammals remove captured fish from nets or lines. Depredation reduces the value of catch and may lead to a greater risk of entanglement and the potential for retaliatory measures taken by fishermen. The conservation threat caused by direct fisheries interactions is most dire for small populations of cetaceans and dugongs. Immediate action is needed to assess the magnitude of bycatch, particularly in many areas of Africa and Asia where little work has been conducted. New and innovative solutions to this problem are required that take account of the socioeconomic conditions experienced by fishermen and allow for efficient transfer of mitigation technology to fisheries of the developing world. © 2008 American Society of Mammalogists.","author":[{"dropping-particle":"","family":"Read","given":"Andrew J.","non-dropping-particle":"","parse-names":false,"suffix":""}],"container-title":"Journal of Mammalogy","id":"ITEM-1","issue":"3","issued":{"date-parts":[["2008","6","5"]]},"page":"541-548","publisher":"Oxford University Press (OUP)","title":"The looming crisis: interactions between marine mammals and fisheries","type":"article-journal","volume":"89"},"uris":["http://www.mendeley.com/documents/?uuid=176ae190-5235-3ef6-84bc-a93950b6b17d"]},{"id":"ITEM-2","itemData":{"ISSN":"00900656","abstract":"To assess the impact of California sea lions (Zalophus californianus) on salmon fisheries in the Monterey Bay region of California, the percentages of hooked fish taken by sea lions in commercial and recreational salmon fisheries were estimated from 1997 to 1999. Onboard surveys of sea lion interactions with the commercial and recreational fisheries and dockside interviews with fishermen after their return to port were conducted in the ports of Santa Cruz, Moss Landing, and Monterey. Approximately 1745 hours of onboard and dockside surveys were conducted - 924 hours in the commercial fishery and 821 hours in the recreational fishery (commercial passenger fishing vessels [CPFVs] and personal skiffs combined). Adult male California sea lions were responsible for 98.4% of the observed depredations of hooked salmon in the commercial and recreational fisheries in Monterey Bay. Mean annual percentages of hooked salmon taken by sea lions ranged from 8.5% to 28.6% in the commercial fishery, 2.2% to 18.36% in the CPFVs, and 4.0% to 17.5% in the personal skiff fishery. Depredation levels in the commercial and recreational salmon fisheries were greatest in 1998 - likely a result of the large El Niño Southern Oscillation (ENSO) event that occurred from 1997 to 1998 that reduced natural prey resources. Commercial fishermen lost an estimated $18,031-$60,570 of gear and $225,833-$498,076 worth of salmon as a result of interactions with sea lions. Approximately 1.4-6.2% of the available salmon population was removed from the system as a result of sea lion interactions with the fishery. Assessing the impact of a growing sea lion population on fisheries stocks is difficult, but may be necessary for effective fisheries management.","author":[{"dropping-particle":"","family":"Weise","given":"Michael J.","non-dropping-particle":"","parse-names":false,"suffix":""},{"dropping-particle":"","family":"Harvey","given":"James T.","non-dropping-particle":"","parse-names":false,"suffix":""}],"container-title":"Fishery Bulletin","id":"ITEM-2","issue":"4","issued":{"date-parts":[["2005"]]},"page":"685-696","title":"Impact of the California sea lion (&lt;i&gt;Zalophus californianus&lt;/i&gt;) on salmon fisheries in Monterey Bay, California","type":"article-journal","volume":"103"},"uris":["http://www.mendeley.com/documents/?uuid=67e4b7da-a73a-4158-8924-ed88192db0f2"]}],"mendeley":{"formattedCitation":"[10,11]","plainTextFormattedCitation":"[10,11]","previouslyFormattedCitation":"[10,11]"},"properties":{"noteIndex":0},"schema":"https://github.com/citation-style-language/schema/raw/master/csl-citation.json"}</w:instrText>
      </w:r>
      <w:r w:rsidR="0024294E">
        <w:fldChar w:fldCharType="separate"/>
      </w:r>
      <w:r w:rsidR="00AC13A8" w:rsidRPr="00AC13A8">
        <w:rPr>
          <w:noProof/>
        </w:rPr>
        <w:t>[10,11]</w:t>
      </w:r>
      <w:r w:rsidR="0024294E">
        <w:fldChar w:fldCharType="end"/>
      </w:r>
      <w:r w:rsidR="0024294E">
        <w:t xml:space="preserve">.  </w:t>
      </w:r>
      <w:r w:rsidR="00764131">
        <w:t>Otariids are especially curiou</w:t>
      </w:r>
      <w:r w:rsidR="00AC1422">
        <w:t xml:space="preserve">s of </w:t>
      </w:r>
      <w:r w:rsidR="00675491">
        <w:t xml:space="preserve">novel </w:t>
      </w:r>
      <w:r w:rsidR="00AC1422">
        <w:t>objects, and can</w:t>
      </w:r>
      <w:r w:rsidR="00764131">
        <w:t xml:space="preserve"> become entangled in </w:t>
      </w:r>
      <w:r w:rsidR="00450FA6">
        <w:t>materials</w:t>
      </w:r>
      <w:r w:rsidR="00764131">
        <w:t xml:space="preserve"> while attempting to explore or play wit</w:t>
      </w:r>
      <w:r w:rsidR="00607D06">
        <w:t>h them</w:t>
      </w:r>
      <w:r w:rsidR="00764131">
        <w:t xml:space="preserve"> </w:t>
      </w:r>
      <w:r w:rsidR="005D4B40">
        <w:fldChar w:fldCharType="begin" w:fldLock="1"/>
      </w:r>
      <w:r w:rsidR="00AC13A8">
        <w:instrText>ADDIN CSL_CITATION {"citationItems":[{"id":"ITEM-1","itemData":{"author":[{"dropping-particle":"","family":"Yoshida","given":"Kazumoto;","non-dropping-particle":"","parse-names":false,"suffix":""},{"dropping-particle":"","family":"Baba","given":"N.","non-dropping-particle":"","parse-names":false,"suffix":""}],"container-title":"Proceedings of the Workshop on the Fate and Impact of Marine Debris, 27-29 November 1984, Honolulu, HI.","editor":[{"dropping-particle":"","family":"Shomura","given":"Richard S.;","non-dropping-particle":"","parse-names":false,"suffix":""},{"dropping-particle":"","family":"Yoshida","given":"Howard O.","non-dropping-particle":"","parse-names":false,"suffix":""}],"id":"ITEM-1","issued":{"date-parts":[["1985"]]},"note":"Yoshida and Baba 448\n\nProgress report on study that looked at more in depth interactions with fur seals - worth finding the final papers","page":"448-452","title":"The problem with fur seal entanglement in marine debris","type":"paper-conference"},"uris":["http://www.mendeley.com/documents/?uuid=8d506176-0f23-40eb-81a5-3ff707ba1d26"]},{"id":"ITEM-2","itemData":{"author":[{"dropping-particle":"","family":"Cawthorn","given":"M. W.","non-dropping-particle":"","parse-names":false,"suffix":""}],"container-title":"Proceedings of the Workshop on the Fate and Impact of Marine Debris, 27-29 November 1984, Honolulu, HI.","editor":[{"dropping-particle":"","family":"Shomura","given":"R.S.","non-dropping-particle":"","parse-names":false,"suffix":""},{"dropping-particle":"","family":"Yoshida","given":"Howard O.","non-dropping-particle":"","parse-names":false,"suffix":""}],"id":"ITEM-2","issued":{"date-parts":[["1985"]]},"page":"336-343","title":"Entanglement in, and ingestion of, plastic litter in marine mammals, sharks, and turtles in New Zealand waters","type":"paper-conference"},"uris":["http://www.mendeley.com/documents/?uuid=954a9aa2-ca77-472b-b5ba-7cd713d96e0a"]}],"mendeley":{"formattedCitation":"[12,13]","plainTextFormattedCitation":"[12,13]","previouslyFormattedCitation":"[12,13]"},"properties":{"noteIndex":0},"schema":"https://github.com/citation-style-language/schema/raw/master/csl-citation.json"}</w:instrText>
      </w:r>
      <w:r w:rsidR="005D4B40">
        <w:fldChar w:fldCharType="separate"/>
      </w:r>
      <w:r w:rsidR="00AC13A8" w:rsidRPr="00AC13A8">
        <w:rPr>
          <w:noProof/>
        </w:rPr>
        <w:t>[12,13]</w:t>
      </w:r>
      <w:r w:rsidR="005D4B40">
        <w:fldChar w:fldCharType="end"/>
      </w:r>
      <w:r w:rsidR="00332667">
        <w:t>.</w:t>
      </w:r>
      <w:r w:rsidR="00E1353F">
        <w:t xml:space="preserve"> </w:t>
      </w:r>
      <w:r w:rsidR="0040552A">
        <w:t xml:space="preserve">The frequency and nature of entangling interactions with marine debris might be </w:t>
      </w:r>
      <w:r w:rsidR="0040552A">
        <w:lastRenderedPageBreak/>
        <w:t xml:space="preserve">governed by ocean currents, upwelling patterns, and marine traffic patterns, while interactions with active or derelict fishing gear are driven by fishing effort, gear types, </w:t>
      </w:r>
      <w:r w:rsidR="00C10BB4">
        <w:t xml:space="preserve">and </w:t>
      </w:r>
      <w:r w:rsidR="0040552A">
        <w:t xml:space="preserve">prey distribution </w:t>
      </w:r>
      <w:r w:rsidR="0040552A">
        <w:fldChar w:fldCharType="begin" w:fldLock="1"/>
      </w:r>
      <w:r w:rsidR="00757AE8">
        <w:instrText>ADDIN CSL_CITATION {"citationItems":[{"id":"ITEM-1","itemData":{"DOI":"10.1111/j.1748-7692.2007.00114.x","ISSN":"08240469","author":[{"dropping-particle":"","family":"Donohue","given":"Mary J.","non-dropping-particle":"","parse-names":false,"suffix":""},{"dropping-particle":"","family":"Foley","given":"David G.","non-dropping-particle":"","parse-names":false,"suffix":""}],"container-title":"Marine Mammal Science","id":"ITEM-1","issue":"2","issued":{"date-parts":[["2007","4","1"]]},"page":"468-473","publisher":"John Wiley &amp; Sons, Ltd","title":"Remote sensing reveals links among the endangered Hawaiian monk seal, marine debris, and El Niño","type":"article-journal","volume":"23"},"uris":["http://www.mendeley.com/documents/?uuid=aee40574-c88d-3bc5-9106-4f94b879db02"]},{"id":"ITEM-2","itemData":{"DOI":"10.1578/AM.39.3.2013.221","ISBN":"0167-5427","ISSN":"01675427","abstract":"California sea lions (Zalophus californianus) are often viewed as a sentinel species whose health can be affected by prevailing oceanographic condi-tions and environmental quality. For this reason, it has become increasingly important to study natural stressors and anthropogenic impacts that can lead to diminished health and survival among individuals of this coastal species. In this study, Z. californianus stranding records spanning 1983 to 2010 were used to first identify regional and seasonal fisheries inter-action hotspots in California, and second, to examine how these hotspots might change under additional environmental stress induced by El Niño oceano-graphic conditions that can affect prey availability. Analyzing mean monthly fisheries interaction cases as an example of human-related stranding revealed that (1) the number of monthly fisheries interaction cases has risen significantly over time proportional to statewide abundance estimates; (2) cases were significantly higher in Monterey, Los Angeles, and Orange Counties; (3) cases peaked May through August; and (4) fisheries interactions were signifi-cantly greater during El Niño conditions throughout the state. These results indicated that over a 27-y period, California sea lion health was affected by oceanographic conditions and that anthropogenic impacts may be heightened in early summer follow-ing the weaning period when young animals learn-ing to forage may be less successful in El Niño con-ditions. Spatially and temporally explicit data such as these can be useful in mapping marine mammal health and understanding the dynamic natural and anthropogenic landscapes in which they are a part.","author":[{"dropping-particle":"","family":"Keledjian","given":"Amanda J.","non-dropping-particle":"","parse-names":false,"suffix":""},{"dropping-particle":"","family":"Mesnick","given":"Sarah","non-dropping-particle":"","parse-names":false,"suffix":""}],"container-title":"Aquatic Mammals","id":"ITEM-2","issue":"3","issued":{"date-parts":[["2013"]]},"note":"Use to compare seasonality results, also offers some explanations that might be relevant here. Study uses &amp;quot;fisheries interactions&amp;quot; to include entanglement and gunshots though so have to be careful with scope of comparison\n\nSummary:\nZc, data from 1983 - 2010. Overall increase in fisheries interactions corresponding to abundance increases. Fisheries interactions were greater during El Nino years. Larger seasonal variation during El Nino, higher in June/July. Otherwise peaked May - August, possibly bc influx of inexperienced foragers or migration. Pup production positively related to fisheries interactions and strandings.","page":"221-232","title":"The impacts of El Niño conditions on California sea lion (Zalophus californianus) fisheries interactions: Predicting spatial and temporal hotspots along the California coast","type":"article-journal","volume":"39"},"uris":["http://www.mendeley.com/documents/?uuid=573b8078-1956-4567-b945-8c9d24342232"]},{"id":"ITEM-3","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Science","id":"ITEM-3","issue":"1","issued":{"date-parts":[["1994","1"]]},"note":"rates in rates excel doc until PDF comes through from lib UW","page":"122-125","title":"Entanglement of California sea lions at Los Islotes, Baja California Sur, Mexico","type":"article-journal","volume":"10"},"uris":["http://www.mendeley.com/documents/?uuid=4de085ce-a3c0-3599-a31c-571b906408d3"]},{"id":"ITEM-4","itemData":{"DOI":"10.1038/s41467-019-14215-w","ISSN":"20411723","abstract":"Climate change and increased variability and intensity of climate events, in combination with recovering protected species populations and highly capitalized fisheries, are posing new challenges for fisheries management. We examine socio-ecological features of the unprecedented 2014–2016 northeast Pacific marine heatwave to understand the potential causes for record numbers of whale entanglements in the central California Current crab fishery. We observed habitat compression of coastal upwelling, changes in availability of forage species (krill and anchovy), and shoreward distribution shift of foraging whales. We propose that these ecosystem changes, combined with recovering whale populations, contributed to the exacerbation of entanglements throughout the marine heatwave. In 2016, domoic acid contamination prompted an unprecedented delay in the opening of California’s Dungeness crab fishery that inadvertently intensified the spatial overlap between whales and crab fishery gear. We present a retroactive assessment of entanglements to demonstrate that cooperation of fishers, resource managers, and scientists could mitigate future entanglement risk by developing climate-ready fisheries approaches, while supporting thriving fishing communities.","author":[{"dropping-particle":"","family":"Santora","given":"Jarrod A.","non-dropping-particle":"","parse-names":false,"suffix":""},{"dropping-particle":"","family":"Mantua","given":"Nathan J.","non-dropping-particle":"","parse-names":false,"suffix":""},{"dropping-particle":"","family":"Schroeder","given":"Isaac D.","non-dropping-particle":"","parse-names":false,"suffix":""},{"dropping-particle":"","family":"Field","given":"John C.","non-dropping-particle":"","parse-names":false,"suffix":""},{"dropping-particle":"","family":"Hazen","given":"Elliott L.","non-dropping-particle":"","parse-names":false,"suffix":""},{"dropping-particle":"","family":"Bograd","given":"Steven J.","non-dropping-particle":"","parse-names":false,"suffix":""},{"dropping-particle":"","family":"Sydeman","given":"William J.","non-dropping-particle":"","parse-names":false,"suffix":""},{"dropping-particle":"","family":"Wells","given":"Brian K.","non-dropping-particle":"","parse-names":false,"suffix":""},{"dropping-particle":"","family":"Calambokidis","given":"John","non-dropping-particle":"","parse-names":false,"suffix":""},{"dropping-particle":"","family":"Saez","given":"Lauren","non-dropping-particle":"","parse-names":false,"suffix":""},{"dropping-particle":"","family":"Lawson","given":"Dan","non-dropping-particle":"","parse-names":false,"suffix":""},{"dropping-particle":"","family":"Forney","given":"Karin A.","non-dropping-particle":"","parse-names":false,"suffix":""}],"container-title":"Nature Communications","id":"ITEM-4","issue":"1","issued":{"date-parts":[["2020"]]},"title":"Habitat compression and ecosystem shifts as potential links between marine heatwave and record whale entanglements","type":"article-journal","volume":"11"},"uris":["http://www.mendeley.com/documents/?uuid=d5470819-47d2-4c8a-9612-1153479f8abe"]},{"id":"ITEM-5","itemData":{"abstract":"Plastic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1987","id":"ITEM-5","issued":{"date-parts":[["1988"]]},"note":"Use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fishing debris.","type":"paper-conference"},"uris":["http://www.mendeley.com/documents/?uuid=1bbffe95-a94f-452a-ad65-4f30bb578623"]}],"mendeley":{"formattedCitation":"[9,14–17]","plainTextFormattedCitation":"[9,14–17]","previouslyFormattedCitation":"[9,14–17]"},"properties":{"noteIndex":0},"schema":"https://github.com/citation-style-language/schema/raw/master/csl-citation.json"}</w:instrText>
      </w:r>
      <w:r w:rsidR="0040552A">
        <w:fldChar w:fldCharType="separate"/>
      </w:r>
      <w:r w:rsidR="0040552A" w:rsidRPr="004E5B62">
        <w:rPr>
          <w:noProof/>
        </w:rPr>
        <w:t>[9,14–17]</w:t>
      </w:r>
      <w:r w:rsidR="0040552A">
        <w:fldChar w:fldCharType="end"/>
      </w:r>
      <w:r w:rsidR="0040552A">
        <w:t xml:space="preserve">. Each type of entangling material poses different challenges and opportunities for </w:t>
      </w:r>
      <w:r w:rsidR="004B2DBC">
        <w:t>mitigation</w:t>
      </w:r>
      <w:r w:rsidR="00587ACF">
        <w:t>, so identifying the source of entangling materials is crucial to building effective and targeted prevention plans.</w:t>
      </w:r>
    </w:p>
    <w:p w14:paraId="7B904AC9" w14:textId="219BA904" w:rsidR="009170C8" w:rsidRPr="00911BDD" w:rsidRDefault="009913F9" w:rsidP="00CA40D3">
      <w:pPr>
        <w:spacing w:line="480" w:lineRule="auto"/>
        <w:rPr>
          <w:iCs/>
          <w:color w:val="C45911" w:themeColor="accent2" w:themeShade="BF"/>
        </w:rPr>
      </w:pPr>
      <w:r>
        <w:t>The objective of this study was to characterize the rates and causes of entanglement in Steller (</w:t>
      </w:r>
      <w:r>
        <w:rPr>
          <w:i/>
        </w:rPr>
        <w:t xml:space="preserve">Eumetopias </w:t>
      </w:r>
      <w:r w:rsidRPr="008310A5">
        <w:rPr>
          <w:i/>
        </w:rPr>
        <w:t>jubatus</w:t>
      </w:r>
      <w:r w:rsidRPr="008310A5">
        <w:t>)</w:t>
      </w:r>
      <w:r>
        <w:rPr>
          <w:i/>
        </w:rPr>
        <w:t xml:space="preserve"> </w:t>
      </w:r>
      <w:r w:rsidRPr="008310A5">
        <w:t>and</w:t>
      </w:r>
      <w:r>
        <w:t xml:space="preserve"> California (</w:t>
      </w:r>
      <w:r>
        <w:rPr>
          <w:i/>
        </w:rPr>
        <w:t>Zalophus californianus</w:t>
      </w:r>
      <w:r w:rsidRPr="008310A5">
        <w:t>)</w:t>
      </w:r>
      <w:r>
        <w:t xml:space="preserve"> sea lions in northern Washington </w:t>
      </w:r>
      <w:r w:rsidR="00242ECD">
        <w:t xml:space="preserve">state </w:t>
      </w:r>
      <w:r>
        <w:t xml:space="preserve">and to evaluate </w:t>
      </w:r>
      <w:r w:rsidR="00C42756">
        <w:t>the relationship between local entanglement rates and haulout abundance trends</w:t>
      </w:r>
      <w:r>
        <w:t xml:space="preserve">. </w:t>
      </w:r>
      <w:r w:rsidR="006C1B1C">
        <w:t>We</w:t>
      </w:r>
      <w:r w:rsidR="00C5604D">
        <w:t xml:space="preserve"> </w:t>
      </w:r>
      <w:r w:rsidR="00AF5E26">
        <w:t>described</w:t>
      </w:r>
      <w:r w:rsidR="009D4E0C">
        <w:t xml:space="preserve"> temporal trends in entanglement occurrence</w:t>
      </w:r>
      <w:r w:rsidR="00C5604D">
        <w:t xml:space="preserve"> and</w:t>
      </w:r>
      <w:r w:rsidR="009D4E0C">
        <w:t xml:space="preserve"> determine</w:t>
      </w:r>
      <w:r w:rsidR="00C5604D">
        <w:t>d</w:t>
      </w:r>
      <w:r w:rsidR="009D4E0C">
        <w:t xml:space="preserve"> the most </w:t>
      </w:r>
      <w:r w:rsidR="00AA55CA">
        <w:t>commonly observed</w:t>
      </w:r>
      <w:r w:rsidR="009D4E0C">
        <w:t xml:space="preserve"> entan</w:t>
      </w:r>
      <w:r w:rsidR="00AF5E26">
        <w:t>gling materials</w:t>
      </w:r>
      <w:r w:rsidR="00BF2B36">
        <w:t xml:space="preserve">. </w:t>
      </w:r>
      <w:r>
        <w:t xml:space="preserve">Based on previous studies, we expected to </w:t>
      </w:r>
      <w:r w:rsidR="005E3806">
        <w:t xml:space="preserve">mainly </w:t>
      </w:r>
      <w:r>
        <w:t>see entanglements caused by packing bands and netting</w:t>
      </w:r>
      <w:r w:rsidR="00A67720">
        <w:t xml:space="preserve"> </w:t>
      </w:r>
      <w:r w:rsidR="00A67720">
        <w:fldChar w:fldCharType="begin" w:fldLock="1"/>
      </w:r>
      <w:r w:rsidR="0095115D">
        <w:instrText>ADDIN CSL_CITATION {"citationItems":[{"id":"ITEM-1","itemData":{"DOI":"10.1007/978-1-4613-8486-1","ISBN":"978-1-4613-8488-5","ISSN":"0025326X","PMID":"6428","author":[{"dropping-particle":"","family":"Laist","given":"David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-1","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records","type":"book"},"uris":["http://www.mendeley.com/documents/?uuid=ca1eabe6-82be-4c39-ac2e-39530af0eb33"]},{"id":"ITEM-2","itemData":{"abstract":"Plastic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1987","id":"ITEM-2","issued":{"date-parts":[["1988"]]},"note":"Use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fishing debris.","type":"paper-conference"},"uris":["http://www.mendeley.com/documents/?uuid=1bbffe95-a94f-452a-ad65-4f30bb578623"]},{"id":"ITEM-3","itemData":{"DOI":"10.1016/j.marpolbul.2009.02.006","ISSN":"0025326X","author":[{"dropping-particle":"","family":"Moore","given":"Emma","non-dropping-particle":"","parse-names":false,"suffix":""},{"dropping-particle":"","family":"Lyday","given":"Shannon","non-dropping-particle":"","parse-names":false,"suffix":""},{"dropping-particle":"","family":"Roletto","given":"Jan","non-dropping-particle":"","parse-names":false,"suffix":""},{"dropping-particle":"","family":"Litle","given":"Kate","non-dropping-particle":"","parse-names":false,"suffix":""},{"dropping-particle":"","family":"Parrish","given":"Julia K.","non-dropping-particle":"","parse-names":false,"suffix":""},{"dropping-particle":"","family":"Nevins","given":"Hannah","non-dropping-particle":"","parse-names":false,"suffix":""},{"dropping-particle":"","family":"Harvey","given":"Jim","non-dropping-particle":"","parse-names":false,"suffix":""},{"dropping-particle":"","family":"Mortenson","given":"Joe","non-dropping-particle":"","parse-names":false,"suffix":""},{"dropping-particle":"","family":"Greig","given":"Denise","non-dropping-particle":"","parse-names":false,"suffix":""},{"dropping-particle":"","family":"Piazza","given":"Melanie","non-dropping-particle":"","parse-names":false,"suffix":""},{"dropping-particle":"","family":"Hermance","given":"Alison","non-dropping-particle":"","parse-names":false,"suffix":""},{"dropping-particle":"","family":"Lee","given":"Derek","non-dropping-particle":"","parse-names":false,"suffix":""},{"dropping-particle":"","family":"Adams","given":"Dawn","non-dropping-particle":"","parse-names":false,"suffix":""},{"dropping-particle":"","family":"Allen","given":"Sarah","non-dropping-particle":"","parse-names":false,"suffix":""},{"dropping-particle":"","family":"Kell","given":"Shelagh","non-dropping-particle":"","parse-names":false,"suffix":""}],"container-title":"Marine Pollution Bulletin","id":"ITEM-3","issue":"7","issued":{"date-parts":[["2009"]]},"note":"Summary:\nSeabirds and mammals CA to WA 2001 - 2005, data from 7 orgs with different methods and goals. Materials primarily fishing related. TMMC recorded an average of 3.2% of stranded mammals were entangled. Yearling and juvenile entangled Zcs were mostly male","page":"1045-1051","publisher":"Elsevier Ltd","title":"Entanglements of marine mammals and seabirds in central California and the north-west coast of the United States 2001–2005","type":"article-journal","volume":"58"},"uris":["http://www.mendeley.com/documents/?uuid=2866d17e-bf33-3ba0-b0d1-38b9443a5b30"]},{"id":"ITEM-4","itemData":{"DOI":"10.1016/j.marpolbul.2009.06.004","ISBN":"0025-326X","ISSN":"0025326X","PMID":"19631950","abstract":"Entanglement in marine debris is a contributing factor in Steller sea lion (SSL; Eumetopias jubatus) injury and mortality. We quantified SSL entanglement by debris type, sex and age class, entanglement incidence, and estimated population level effects. Surveys of SSL haul-outs were conducted from 2000-2007 in Southeast Alaska and northern British Columbia. We recorded 386 individuals of all age classes as being either entangled in marine debris or having ingested fishing gear. Packing bands were the most common neck entangling material (54%), followed by rubber bands (30%), net (7%), rope (7%), and monofilament line (2%). Ingested fishing gear included salmon fishery flashers (lures: 80%), longline gear (12%), hook and line (4%), spinners/spoons (2%), and bait hooks (2%). Entanglement incidence was 0.26% (SD = 0.0064, n = 69 sites). \"Lose the Loop!\" Simple procedures such as cutting entangling loops of synthetic material and eliminating the use of packing bands can prevent entanglements. © 2009 Elsevier Ltd.","author":[{"dropping-particle":"","family":"Raum-Suryan","given":"Kimberly L","non-dropping-particle":"","parse-names":false,"suffix":""},{"dropping-particle":"","family":"Jemison","given":"Lauri A","non-dropping-particle":"","parse-names":false,"suffix":""},{"dropping-particle":"","family":"Pitcher","given":"Kenneth W","non-dropping-particle":"","parse-names":false,"suffix":""}],"container-title":"Marine Pollution Bulletin","id":"ITEM-4","issue":"10","issued":{"date-parts":[["2009"]]},"note":"This study is almost a mirror image of what we have planned, so it will be helpful to look at for methods and shaping the intro/discussion\n\nSummary:\nSurveys of SEAK and NBC haulouts from 2000-2007. n = 386. Packing bands most common neck entanglement (54%), flashers most common ingested (80%). Overall incidence was 0.26%. No significant difference between years, but yes between sites","page":"1487-1495","title":"Entanglement of Steller sea lions (&lt;i&gt;Eumetopias jubatus&lt;/i&gt;) in marine debris: Identifying causes and finding solutions","type":"article-journal","volume":"58"},"uris":["http://www.mendeley.com/documents/?uuid=046194b0-9f90-3462-a138-521c26704961"]},{"id":"ITEM-5","itemData":{"DOI":"10.1016/S0025-326X(00)00050-3","ISBN":"0025-326X","ISSN":"0025326X","abstract":"Entanglement records of hauled out pinnipeds are useful for monitoring trends in impacts of synthetic materials, a principal contaminant, upon pinniped populations. This report documents entanglement of five species (California Sea Lions, Northern Elephant Seals, Steller Sea Lions, Pacific Harbor Seals, and Northern Fur Seals) at South-east Farallon Island (SEFI), an island in Northern California, 1976-1998, when a total of 914 pinnipeds were observed entangled in or with body constrictions from synthetic material. There was a significant decrease in entangled Northern Elephant Seals over the study period. Of the 27 Steller Sea Lions observed entangled, 37% were adult Steller Sea Lions entangled in salmon fishing gear. This report highlights an ongoing problem of entanglement of pinnipeds in synthetic materials in Northern California. (C) 2000 Elsevier Science Ltd.","author":[{"dropping-particle":"","family":"Hanni","given":"Krista D.","non-dropping-particle":"","parse-names":false,"suffix":""},{"dropping-particle":"","family":"Pyle","given":"Peter","non-dropping-particle":"","parse-names":false,"suffix":""}],"container-title":"Marine Pollution Bulletin","id":"ITEM-5","issue":"12","issued":{"date-parts":[["2000"]]},"note":"Data from 20-30 years ago, so may provide an interesting back-in-time comparison to our results. Similar methodology.\n\nSummary:\nSoutheast Farallon Island 1976-1998; Zc, Ma, Ej, Pv, Cu; n = 914. Decrease in Ma entanglement over study period. 37% of Ej's were adult Ej's in salmon fishing gear. Large number of young Zc's entangled. Authors include some case studies of death or changed behavior after entanglement.","page":"1076-1081","title":"Entanglement of pinnipeds in synthetic materials at South-east Farallon Island, California, 1976-1998","type":"article-journal","volume":"40"},"uris":["http://www.mendeley.com/documents/?uuid=66788aa4-26da-3842-b2ce-4f1fe7d325d4"]},{"id":"ITEM-6","itemData":{"abstract":"The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L.","non-dropping-particle":"","parse-names":false,"suffix":""}],"id":"ITEM-6","issued":{"date-parts":[["1990"]]},"note":"Summary:\nChannel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[1,4,9,18–20]","plainTextFormattedCitation":"[1,4,9,18–20]","previouslyFormattedCitation":"[1,4,9,18–20]"},"properties":{"noteIndex":0},"schema":"https://github.com/citation-style-language/schema/raw/master/csl-citation.json"}</w:instrText>
      </w:r>
      <w:r w:rsidR="00A67720">
        <w:fldChar w:fldCharType="separate"/>
      </w:r>
      <w:r w:rsidR="00AC13A8" w:rsidRPr="00AC13A8">
        <w:rPr>
          <w:noProof/>
        </w:rPr>
        <w:t>[1,4,9,18–20]</w:t>
      </w:r>
      <w:r w:rsidR="00A67720">
        <w:fldChar w:fldCharType="end"/>
      </w:r>
      <w:r w:rsidR="00A67720">
        <w:t xml:space="preserve">. </w:t>
      </w:r>
      <w:r w:rsidR="00451E27">
        <w:t>We</w:t>
      </w:r>
      <w:r w:rsidR="00BF2B36">
        <w:t xml:space="preserve"> expected little</w:t>
      </w:r>
      <w:r w:rsidR="00F70A7B">
        <w:t xml:space="preserve"> change in </w:t>
      </w:r>
      <w:r w:rsidR="00BF2B36">
        <w:t xml:space="preserve">annual </w:t>
      </w:r>
      <w:r w:rsidR="00F70A7B">
        <w:t>entan</w:t>
      </w:r>
      <w:r w:rsidR="003A186C">
        <w:t xml:space="preserve">glement </w:t>
      </w:r>
      <w:r w:rsidR="00CA49BC">
        <w:t>occurrence but</w:t>
      </w:r>
      <w:r w:rsidR="003A186C">
        <w:t xml:space="preserve"> anticipated</w:t>
      </w:r>
      <w:r w:rsidR="00451E27">
        <w:t xml:space="preserve"> that </w:t>
      </w:r>
      <w:r w:rsidR="00F70A7B">
        <w:t>there</w:t>
      </w:r>
      <w:r w:rsidR="00451E27">
        <w:t xml:space="preserve"> would</w:t>
      </w:r>
      <w:r w:rsidR="00A67720">
        <w:t xml:space="preserve"> be a </w:t>
      </w:r>
      <w:r w:rsidR="00F70A7B">
        <w:t xml:space="preserve">peak in </w:t>
      </w:r>
      <w:r w:rsidR="00A67720">
        <w:t>entanglements</w:t>
      </w:r>
      <w:r w:rsidR="00F70A7B">
        <w:t xml:space="preserve"> observed in the </w:t>
      </w:r>
      <w:r w:rsidR="00A67720">
        <w:t>summer months</w:t>
      </w:r>
      <w:r w:rsidR="005B7941">
        <w:t xml:space="preserve"> </w:t>
      </w:r>
      <w:r w:rsidR="005E79D1">
        <w:t>due to these being the peak months for recreational and commercial fishing effort</w:t>
      </w:r>
      <w:r w:rsidR="00A67720">
        <w:t>.</w:t>
      </w:r>
      <w:r w:rsidR="004D0CF1" w:rsidRPr="000D023F">
        <w:t xml:space="preserve"> </w:t>
      </w:r>
      <w:r w:rsidR="0027024E">
        <w:t xml:space="preserve">We also compared entanglement rates with beach debris survey data to discern patterns in entanglement occurrence due to material availability, and with the stranding record to </w:t>
      </w:r>
      <w:r w:rsidR="00523D02">
        <w:t xml:space="preserve">briefly </w:t>
      </w:r>
      <w:r w:rsidR="0027024E">
        <w:t xml:space="preserve">explore the impacts of entanglement on </w:t>
      </w:r>
      <w:r w:rsidR="00501B7D">
        <w:t xml:space="preserve">health and </w:t>
      </w:r>
      <w:r w:rsidR="0027024E">
        <w:t xml:space="preserve">survival. </w:t>
      </w:r>
      <w:r w:rsidR="009D4E0C">
        <w:t>Understanding the patterns be</w:t>
      </w:r>
      <w:r w:rsidR="005B0501">
        <w:t xml:space="preserve">hind entanglement </w:t>
      </w:r>
      <w:r w:rsidR="00F70A7B">
        <w:t xml:space="preserve">occurrence </w:t>
      </w:r>
      <w:r w:rsidR="005B0501">
        <w:t>will enable the</w:t>
      </w:r>
      <w:r w:rsidR="009D4E0C">
        <w:t xml:space="preserve"> development of more targeted prevention and response efforts</w:t>
      </w:r>
      <w:r w:rsidR="003009D7">
        <w:t xml:space="preserve"> and</w:t>
      </w:r>
      <w:r w:rsidR="008D2F8D">
        <w:t xml:space="preserve"> a more accurate understanding of </w:t>
      </w:r>
      <w:r w:rsidR="000400F7">
        <w:t>the impacts of entanglement on local populations</w:t>
      </w:r>
      <w:r w:rsidR="008D2F8D">
        <w:t>.</w:t>
      </w:r>
    </w:p>
    <w:p w14:paraId="6991EFB0" w14:textId="5A5CB666" w:rsidR="002A157E" w:rsidRDefault="0091081B" w:rsidP="00CA40D3">
      <w:pPr>
        <w:pStyle w:val="Heading1"/>
        <w:spacing w:line="480" w:lineRule="auto"/>
      </w:pPr>
      <w:r>
        <w:t>M</w:t>
      </w:r>
      <w:r w:rsidR="002745CB" w:rsidRPr="002745CB">
        <w:t>ethods</w:t>
      </w:r>
    </w:p>
    <w:p w14:paraId="17D5A8CA" w14:textId="6BAFCEC6" w:rsidR="004B567A" w:rsidRPr="004B567A" w:rsidRDefault="004B567A" w:rsidP="00CA40D3">
      <w:pPr>
        <w:pStyle w:val="Heading2"/>
        <w:spacing w:line="480" w:lineRule="auto"/>
      </w:pPr>
      <w:r>
        <w:t xml:space="preserve">Data </w:t>
      </w:r>
      <w:r w:rsidR="00860639">
        <w:t>c</w:t>
      </w:r>
      <w:r>
        <w:t>ollection</w:t>
      </w:r>
    </w:p>
    <w:p w14:paraId="575493C4" w14:textId="053F4E8F" w:rsidR="008F71E8" w:rsidRDefault="008F71E8" w:rsidP="00CA40D3">
      <w:pPr>
        <w:spacing w:line="480" w:lineRule="auto"/>
      </w:pPr>
      <w:r w:rsidRPr="00C626CD">
        <w:t xml:space="preserve">The National Marine Fisheries Service reviewed and approved our research methodologies and granted Marine Mammal Protection Act research permits 14326, 13430, and 19430. We </w:t>
      </w:r>
      <w:r>
        <w:t xml:space="preserve">also </w:t>
      </w:r>
      <w:r w:rsidRPr="00C626CD">
        <w:t xml:space="preserve">obtained Special </w:t>
      </w:r>
      <w:r w:rsidRPr="00C626CD">
        <w:lastRenderedPageBreak/>
        <w:t xml:space="preserve">Use Permits </w:t>
      </w:r>
      <w:r w:rsidR="00675491" w:rsidRPr="00C626CD">
        <w:t xml:space="preserve">from the United States Fish and Wildlife Service </w:t>
      </w:r>
      <w:r w:rsidRPr="00C626CD">
        <w:t>for all land-based survey activities conducted on haulouts within the Flattery Rocks National Wildlife Refuge.</w:t>
      </w:r>
      <w:r>
        <w:t xml:space="preserve"> </w:t>
      </w:r>
    </w:p>
    <w:p w14:paraId="23AED570" w14:textId="3327A257" w:rsidR="009F4365" w:rsidRDefault="003C69EB" w:rsidP="007D522F">
      <w:pPr>
        <w:spacing w:line="480" w:lineRule="auto"/>
      </w:pPr>
      <w:r>
        <w:t>Observations</w:t>
      </w:r>
      <w:r w:rsidR="008D4A38">
        <w:t xml:space="preserve"> of hauled out Steller and California sea lions were carried out</w:t>
      </w:r>
      <w:r w:rsidR="00014B13">
        <w:t xml:space="preserve"> from </w:t>
      </w:r>
      <w:r w:rsidR="00C47EA5">
        <w:t xml:space="preserve">small </w:t>
      </w:r>
      <w:r w:rsidR="00014B13">
        <w:t>boats</w:t>
      </w:r>
      <w:r w:rsidR="008D4A38">
        <w:t xml:space="preserve"> along the north coas</w:t>
      </w:r>
      <w:r w:rsidR="00E97D04">
        <w:t>t of Washington from 2010</w:t>
      </w:r>
      <w:r w:rsidR="005B42E9">
        <w:t xml:space="preserve"> –</w:t>
      </w:r>
      <w:ins w:id="4" w:author="Liz Allyn" w:date="2020-07-24T09:50:00Z">
        <w:r w:rsidR="00C17594">
          <w:t xml:space="preserve"> </w:t>
        </w:r>
      </w:ins>
      <w:r w:rsidR="007F52B5">
        <w:t>2018</w:t>
      </w:r>
      <w:r w:rsidR="002B308C">
        <w:t xml:space="preserve"> </w:t>
      </w:r>
      <w:r>
        <w:t xml:space="preserve">focusing on four major haulout </w:t>
      </w:r>
      <w:r w:rsidR="006C1B1C">
        <w:t>complexes</w:t>
      </w:r>
      <w:r w:rsidR="0094597E">
        <w:t xml:space="preserve">: </w:t>
      </w:r>
      <w:proofErr w:type="spellStart"/>
      <w:r w:rsidR="0094597E">
        <w:t>Tatoosh</w:t>
      </w:r>
      <w:proofErr w:type="spellEnd"/>
      <w:r w:rsidR="0094597E">
        <w:t xml:space="preserve"> Island (48.39</w:t>
      </w:r>
      <w:r w:rsidR="0032186D" w:rsidRPr="0032186D">
        <w:t>°</w:t>
      </w:r>
      <w:r w:rsidR="0094597E">
        <w:t xml:space="preserve"> N, 124.74</w:t>
      </w:r>
      <w:r w:rsidR="0032186D" w:rsidRPr="0032186D">
        <w:t>°</w:t>
      </w:r>
      <w:r w:rsidR="0094597E">
        <w:t xml:space="preserve"> W), the </w:t>
      </w:r>
      <w:proofErr w:type="spellStart"/>
      <w:r w:rsidR="0094597E">
        <w:t>Bodelteh</w:t>
      </w:r>
      <w:proofErr w:type="spellEnd"/>
      <w:r w:rsidR="0094597E">
        <w:t xml:space="preserve"> Islands (</w:t>
      </w:r>
      <w:r w:rsidR="002C3D5E">
        <w:t>48.18</w:t>
      </w:r>
      <w:r w:rsidR="0032186D" w:rsidRPr="0032186D">
        <w:t>°</w:t>
      </w:r>
      <w:r w:rsidR="002C3D5E">
        <w:t xml:space="preserve"> N, 124.76</w:t>
      </w:r>
      <w:r w:rsidR="0032186D" w:rsidRPr="0032186D">
        <w:t>°</w:t>
      </w:r>
      <w:r w:rsidR="002C3D5E">
        <w:t xml:space="preserve"> W</w:t>
      </w:r>
      <w:r w:rsidR="0094597E">
        <w:t>), Sea Lion Rock (</w:t>
      </w:r>
      <w:r w:rsidR="00725A5E">
        <w:t>47.99</w:t>
      </w:r>
      <w:r w:rsidR="0032186D" w:rsidRPr="0032186D">
        <w:t>°</w:t>
      </w:r>
      <w:r w:rsidR="00725A5E">
        <w:t xml:space="preserve"> N, 124.73</w:t>
      </w:r>
      <w:r w:rsidR="0032186D" w:rsidRPr="0032186D">
        <w:t>°</w:t>
      </w:r>
      <w:r w:rsidR="00725A5E">
        <w:t xml:space="preserve"> W</w:t>
      </w:r>
      <w:r w:rsidR="0094597E">
        <w:t>), and Carroll Island (</w:t>
      </w:r>
      <w:r w:rsidR="006312DA">
        <w:t>48.00</w:t>
      </w:r>
      <w:r w:rsidR="0032186D" w:rsidRPr="0032186D">
        <w:t>°</w:t>
      </w:r>
      <w:r w:rsidR="006312DA">
        <w:t xml:space="preserve"> N, 124.72</w:t>
      </w:r>
      <w:r w:rsidR="0032186D" w:rsidRPr="0032186D">
        <w:t>°</w:t>
      </w:r>
      <w:r w:rsidR="006312DA">
        <w:t xml:space="preserve"> W</w:t>
      </w:r>
      <w:r w:rsidR="0094597E">
        <w:t>)</w:t>
      </w:r>
      <w:r w:rsidR="006C1B1C">
        <w:t xml:space="preserve"> </w:t>
      </w:r>
      <w:r w:rsidR="003854FD">
        <w:t>(</w:t>
      </w:r>
      <w:r w:rsidR="00C47EA5">
        <w:t>Fig 1</w:t>
      </w:r>
      <w:r w:rsidR="003854FD">
        <w:t>).</w:t>
      </w:r>
      <w:r w:rsidR="008F71E8">
        <w:t xml:space="preserve"> Occasionally, </w:t>
      </w:r>
      <w:r w:rsidR="00DE5792">
        <w:t>researchers</w:t>
      </w:r>
      <w:r w:rsidR="008F71E8">
        <w:t xml:space="preserve"> were landed on haulouts to conduct </w:t>
      </w:r>
      <w:r w:rsidR="00675491">
        <w:t xml:space="preserve">these </w:t>
      </w:r>
      <w:r w:rsidR="008F71E8">
        <w:t xml:space="preserve">surveys. </w:t>
      </w:r>
      <w:r w:rsidR="003854FD">
        <w:t xml:space="preserve"> </w:t>
      </w:r>
      <w:r w:rsidR="00F54290">
        <w:t xml:space="preserve">Surveys were conducted </w:t>
      </w:r>
      <w:r w:rsidR="00CA49BC">
        <w:t>year-round</w:t>
      </w:r>
      <w:r w:rsidR="00F54290">
        <w:t xml:space="preserve"> with more effort from late spring through early fall due to availability of survey days with suitable weather and sea conditions. </w:t>
      </w:r>
      <w:r w:rsidR="00C066F6">
        <w:t>Surveys often did not include all haulouts due to logistical challenges such as sea conditions and daylight</w:t>
      </w:r>
      <w:r w:rsidR="004522BB">
        <w:t>, but only complete survey days where all four major haulouts were visited were included in haulout abundance calculations</w:t>
      </w:r>
      <w:r w:rsidR="00C066F6">
        <w:t xml:space="preserve">. </w:t>
      </w:r>
      <w:r>
        <w:t>During surveys</w:t>
      </w:r>
      <w:r w:rsidR="0059015E">
        <w:t>,</w:t>
      </w:r>
      <w:r w:rsidR="004F761D">
        <w:t xml:space="preserve"> </w:t>
      </w:r>
      <w:r w:rsidR="00563CF1">
        <w:t xml:space="preserve">we </w:t>
      </w:r>
      <w:r w:rsidR="00C339A7">
        <w:t xml:space="preserve">counted </w:t>
      </w:r>
      <w:r w:rsidR="005B42E9">
        <w:t xml:space="preserve">actively </w:t>
      </w:r>
      <w:r w:rsidR="004F761D">
        <w:t>entangled individuals and individuals showing evidence of past entanglement (</w:t>
      </w:r>
      <w:r w:rsidR="00E36A51">
        <w:t xml:space="preserve">e.g. </w:t>
      </w:r>
      <w:r w:rsidR="004F761D">
        <w:t xml:space="preserve">scarring) </w:t>
      </w:r>
      <w:r w:rsidR="00563CF1">
        <w:t>and counted</w:t>
      </w:r>
      <w:r w:rsidR="00692C01">
        <w:t xml:space="preserve"> </w:t>
      </w:r>
      <w:r w:rsidR="00563CF1">
        <w:t xml:space="preserve">the total abundance </w:t>
      </w:r>
      <w:r w:rsidR="00692C01">
        <w:t xml:space="preserve">of the two sea lion species </w:t>
      </w:r>
      <w:r w:rsidR="00563CF1">
        <w:t>at each haulout</w:t>
      </w:r>
      <w:r w:rsidR="00692C01">
        <w:t xml:space="preserve">. </w:t>
      </w:r>
      <w:r w:rsidR="00563CF1">
        <w:t>We attempted</w:t>
      </w:r>
      <w:r w:rsidR="00692C01">
        <w:t xml:space="preserve"> to photograph</w:t>
      </w:r>
      <w:r w:rsidR="00C339A7">
        <w:t xml:space="preserve"> </w:t>
      </w:r>
      <w:r w:rsidR="00692C01">
        <w:t xml:space="preserve">all </w:t>
      </w:r>
      <w:r w:rsidR="00560D3A">
        <w:t xml:space="preserve">entangled </w:t>
      </w:r>
      <w:r w:rsidR="00563CF1">
        <w:t xml:space="preserve">sea lions </w:t>
      </w:r>
      <w:r w:rsidR="00560D3A">
        <w:t>and those that</w:t>
      </w:r>
      <w:r w:rsidR="00563CF1">
        <w:t xml:space="preserve"> appeared entangled</w:t>
      </w:r>
      <w:r w:rsidR="004F761D">
        <w:t xml:space="preserve"> </w:t>
      </w:r>
      <w:r w:rsidR="00C339A7">
        <w:t xml:space="preserve">with a digital SLR camera with a 100-400 mm lens </w:t>
      </w:r>
      <w:r w:rsidR="004F761D">
        <w:t xml:space="preserve">for later assessment. </w:t>
      </w:r>
      <w:r w:rsidR="00CE38FF">
        <w:t xml:space="preserve">Entangled individuals encountered </w:t>
      </w:r>
      <w:r w:rsidR="003E5889">
        <w:t xml:space="preserve">along the survey route </w:t>
      </w:r>
      <w:r w:rsidR="00CE38FF">
        <w:t xml:space="preserve">in locations other than the four major haulout </w:t>
      </w:r>
      <w:r w:rsidR="008F71E8">
        <w:t xml:space="preserve">complexes </w:t>
      </w:r>
      <w:r w:rsidR="00CE38FF">
        <w:t xml:space="preserve">were </w:t>
      </w:r>
      <w:r>
        <w:t xml:space="preserve">excluded from entanglement rate calculations due to the lack of reliable and regular total counts of hauled </w:t>
      </w:r>
      <w:r w:rsidR="002F3800">
        <w:t>individuals but were still photographed to identify the source and nature of the injury.</w:t>
      </w:r>
      <w:r w:rsidR="009951FD">
        <w:t xml:space="preserve"> </w:t>
      </w:r>
      <w:r w:rsidR="001B19E5">
        <w:t xml:space="preserve">Entanglement and count data are publicly available through Mendeley Data </w:t>
      </w:r>
      <w:r w:rsidR="001B19E5">
        <w:fldChar w:fldCharType="begin" w:fldLock="1"/>
      </w:r>
      <w:r w:rsidR="006B3402">
        <w:instrText>ADDIN CSL_CITATION {"citationItems":[{"id":"ITEM-1","itemData":{"DOI":"http://dx.doi.org/10.17632/447sm2rwrk.1#file-1ecfafdc-0796-472b-ab7c-cd454b164228","author":[{"dropping-particle":"","family":"Scordino","given":"Jonathan;","non-dropping-particle":"","parse-names":false,"suffix":""},{"dropping-particle":"","family":"Allyn","given":"Elizabeth","non-dropping-particle":"","parse-names":false,"suffix":""}],"id":"ITEM-1","issued":{"date-parts":[["2020"]]},"publisher":"Mendeley Data","title":"Entanglement and count data for Steller sea lions and California sea lions in northwest Washington","type":"article"},"uris":["http://www.mendeley.com/documents/?uuid=2754004d-3cdd-444f-a45f-7c9b78da509d"]}],"mendeley":{"formattedCitation":"[21]","plainTextFormattedCitation":"[21]","previouslyFormattedCitation":"[21]"},"properties":{"noteIndex":0},"schema":"https://github.com/citation-style-language/schema/raw/master/csl-citation.json"}</w:instrText>
      </w:r>
      <w:r w:rsidR="001B19E5">
        <w:fldChar w:fldCharType="separate"/>
      </w:r>
      <w:r w:rsidR="001B19E5" w:rsidRPr="001B19E5">
        <w:rPr>
          <w:noProof/>
        </w:rPr>
        <w:t>[21]</w:t>
      </w:r>
      <w:r w:rsidR="001B19E5">
        <w:fldChar w:fldCharType="end"/>
      </w:r>
      <w:r w:rsidR="001B19E5">
        <w:t>.</w:t>
      </w:r>
    </w:p>
    <w:p w14:paraId="3BA6BC32" w14:textId="620FAB5A" w:rsidR="00BD47E5" w:rsidRDefault="00A8695D" w:rsidP="004730EF">
      <w:pPr>
        <w:pStyle w:val="Caption"/>
      </w:pPr>
      <w:r>
        <w:t xml:space="preserve">Fig </w:t>
      </w:r>
      <w:fldSimple w:instr=" SEQ Figure \* ARABIC ">
        <w:r w:rsidR="008D0DD4">
          <w:rPr>
            <w:noProof/>
          </w:rPr>
          <w:t>1</w:t>
        </w:r>
      </w:fldSimple>
      <w:r>
        <w:t xml:space="preserve">: </w:t>
      </w:r>
      <w:r w:rsidRPr="006B0505">
        <w:t xml:space="preserve">Map of the four </w:t>
      </w:r>
      <w:r w:rsidR="00F209C4">
        <w:t xml:space="preserve">major </w:t>
      </w:r>
      <w:r w:rsidRPr="006B0505">
        <w:t xml:space="preserve">Steller and California sea lion haulout </w:t>
      </w:r>
      <w:r w:rsidR="00C339A7">
        <w:t>complexes</w:t>
      </w:r>
      <w:r w:rsidR="00C339A7" w:rsidRPr="006B0505">
        <w:t xml:space="preserve"> </w:t>
      </w:r>
      <w:r w:rsidRPr="006B0505">
        <w:t xml:space="preserve">surveyed for entangled individuals: </w:t>
      </w:r>
      <w:proofErr w:type="spellStart"/>
      <w:r w:rsidRPr="006B0505">
        <w:t>Tatoosh</w:t>
      </w:r>
      <w:proofErr w:type="spellEnd"/>
      <w:r w:rsidRPr="006B0505">
        <w:t xml:space="preserve"> Island, the </w:t>
      </w:r>
      <w:proofErr w:type="spellStart"/>
      <w:r w:rsidRPr="006B0505">
        <w:t>Bodelteh</w:t>
      </w:r>
      <w:proofErr w:type="spellEnd"/>
      <w:r w:rsidRPr="006B0505">
        <w:t xml:space="preserve"> Islands, Carroll Island, and Sea Lion Rock.</w:t>
      </w:r>
    </w:p>
    <w:p w14:paraId="285D3228" w14:textId="58896599" w:rsidR="00A56167" w:rsidRDefault="00DE5792" w:rsidP="00A56167">
      <w:pPr>
        <w:pStyle w:val="Heading2"/>
        <w:spacing w:line="480" w:lineRule="auto"/>
      </w:pPr>
      <w:r>
        <w:t xml:space="preserve">Haulout </w:t>
      </w:r>
      <w:r w:rsidR="00860639">
        <w:t>a</w:t>
      </w:r>
      <w:r>
        <w:t>bundance</w:t>
      </w:r>
      <w:r w:rsidR="00A56167">
        <w:t xml:space="preserve"> </w:t>
      </w:r>
      <w:r w:rsidR="00860639">
        <w:t>t</w:t>
      </w:r>
      <w:r w:rsidR="00A56167">
        <w:t>rends</w:t>
      </w:r>
    </w:p>
    <w:p w14:paraId="0E2D9130" w14:textId="03C26D41" w:rsidR="00A56167" w:rsidRDefault="0073403A" w:rsidP="00886B4B">
      <w:pPr>
        <w:spacing w:line="480" w:lineRule="auto"/>
      </w:pPr>
      <w:r>
        <w:t>We</w:t>
      </w:r>
      <w:r w:rsidR="00B33635">
        <w:t xml:space="preserve"> calculate</w:t>
      </w:r>
      <w:r>
        <w:t>d</w:t>
      </w:r>
      <w:r w:rsidR="00B33635">
        <w:t xml:space="preserve"> an average rate of haulout abundance </w:t>
      </w:r>
      <w:r>
        <w:t>change</w:t>
      </w:r>
      <w:r w:rsidR="00B33635">
        <w:t xml:space="preserve"> for California and Steller sea lions on the northern Washington coast</w:t>
      </w:r>
      <w:r w:rsidR="00390EDA">
        <w:t xml:space="preserve"> for 2010-2018 using surveys of four major haulout complexes</w:t>
      </w:r>
      <w:r w:rsidR="0009693C">
        <w:t xml:space="preserve"> (Fig 1)</w:t>
      </w:r>
      <w:r w:rsidR="00B33635">
        <w:t xml:space="preserve">. Our </w:t>
      </w:r>
      <w:r w:rsidR="00B33635">
        <w:lastRenderedPageBreak/>
        <w:t xml:space="preserve">survey effort was greatest during the summer and early fall when sea conditions were most predictable (Table 1). </w:t>
      </w:r>
      <w:r w:rsidR="0023569D">
        <w:t>To avoid disproportionately representing times of the year when more survey effort was conducted, t</w:t>
      </w:r>
      <w:r w:rsidR="003D09ED">
        <w:t>rends in</w:t>
      </w:r>
      <w:r w:rsidR="00136313">
        <w:t xml:space="preserve"> local</w:t>
      </w:r>
      <w:r w:rsidR="003D09ED">
        <w:t xml:space="preserve"> h</w:t>
      </w:r>
      <w:r w:rsidR="00DE5792">
        <w:t>aulout abundance</w:t>
      </w:r>
      <w:r w:rsidR="00A56167">
        <w:t xml:space="preserve"> were calculated using a </w:t>
      </w:r>
      <w:ins w:id="5" w:author="Liz Allyn" w:date="2020-07-24T09:54:00Z">
        <w:r w:rsidR="00C17594">
          <w:t>multi</w:t>
        </w:r>
      </w:ins>
      <w:del w:id="6" w:author="Liz Allyn" w:date="2020-07-24T09:54:00Z">
        <w:r w:rsidR="00A56167" w:rsidDel="00C17594">
          <w:delText>three</w:delText>
        </w:r>
      </w:del>
      <w:r w:rsidR="00A56167">
        <w:t>-step process. First, for each species we pooled the counts from the four major haulout complexes on days when all four haulout</w:t>
      </w:r>
      <w:r w:rsidR="00390EDA">
        <w:t xml:space="preserve"> complexes</w:t>
      </w:r>
      <w:r w:rsidR="00A56167">
        <w:t xml:space="preserve"> were visited</w:t>
      </w:r>
      <w:r w:rsidR="00F539A9">
        <w:t xml:space="preserve"> (a ‘complete survey day’)</w:t>
      </w:r>
      <w:r w:rsidR="00A56167">
        <w:t xml:space="preserve">. Next, we averaged all complete survey days within </w:t>
      </w:r>
      <w:r w:rsidR="00C05078">
        <w:t>each</w:t>
      </w:r>
      <w:r w:rsidR="00A56167">
        <w:t xml:space="preserve"> month</w:t>
      </w:r>
      <w:r w:rsidR="00C05078">
        <w:t xml:space="preserve"> of the 9-year study period</w:t>
      </w:r>
      <w:r w:rsidR="00A56167">
        <w:t xml:space="preserve">. Last, we </w:t>
      </w:r>
      <w:r w:rsidR="00CB49EB">
        <w:t xml:space="preserve">took the mean of </w:t>
      </w:r>
      <w:r w:rsidR="00A56167">
        <w:t xml:space="preserve">the monthly </w:t>
      </w:r>
      <w:r w:rsidR="00CB49EB">
        <w:t>averages</w:t>
      </w:r>
      <w:r w:rsidR="00A56167">
        <w:t xml:space="preserve"> </w:t>
      </w:r>
      <w:r w:rsidR="0091335D">
        <w:t xml:space="preserve">within each year </w:t>
      </w:r>
      <w:r w:rsidR="00A56167">
        <w:t xml:space="preserve">for an annual estimate of the average </w:t>
      </w:r>
      <w:r w:rsidR="00F539A9">
        <w:t>abundance</w:t>
      </w:r>
      <w:r w:rsidR="00A56167">
        <w:t xml:space="preserve"> of Steller and California sea lions using the four major haulout complexes. The observed change</w:t>
      </w:r>
      <w:r w:rsidR="005F456F">
        <w:t>s</w:t>
      </w:r>
      <w:r w:rsidR="00A56167">
        <w:t xml:space="preserve"> in annual counts were calculated for each year using the formul</w:t>
      </w:r>
      <w:r w:rsidR="004A44AE">
        <w:t xml:space="preserve">a </w:t>
      </w:r>
      <m:oMath>
        <m:r>
          <w:rPr>
            <w:rFonts w:ascii="Cambria Math" w:eastAsiaTheme="minorEastAsia" w:hAnsi="Cambria Math"/>
          </w:rPr>
          <m:t xml:space="preserve"> </m:t>
        </m:r>
        <m:func>
          <m:funcPr>
            <m:ctrlPr>
              <w:rPr>
                <w:rFonts w:ascii="Cambria Math" w:hAnsi="Cambria Math"/>
              </w:rPr>
            </m:ctrlPr>
          </m:funcPr>
          <m:fName>
            <m:sSub>
              <m:sSubPr>
                <m:ctrlPr>
                  <w:rPr>
                    <w:rFonts w:ascii="Cambria Math" w:hAnsi="Cambria Math"/>
                  </w:rPr>
                </m:ctrlPr>
              </m:sSubPr>
              <m:e>
                <m:r>
                  <w:rPr>
                    <w:rFonts w:ascii="Cambria Math" w:hAnsi="Cambria Math"/>
                  </w:rPr>
                  <m:t>r</m:t>
                </m:r>
              </m:e>
              <m:sub>
                <m:r>
                  <w:rPr>
                    <w:rFonts w:ascii="Cambria Math" w:hAnsi="Cambria Math"/>
                  </w:rPr>
                  <m:t>t</m:t>
                </m:r>
              </m:sub>
            </m:sSub>
            <m:r>
              <m:rPr>
                <m:sty m:val="p"/>
              </m:rPr>
              <w:rPr>
                <w:rFonts w:ascii="Cambria Math" w:hAnsi="Cambria Math"/>
              </w:rPr>
              <m:t>=ln</m:t>
            </m:r>
          </m:fName>
          <m:e>
            <m:d>
              <m:dPr>
                <m:ctrlPr>
                  <w:rPr>
                    <w:rFonts w:ascii="Cambria Math" w:hAnsi="Cambria Math"/>
                    <w:i/>
                  </w:rPr>
                </m:ctrlPr>
              </m:dPr>
              <m:e>
                <m:f>
                  <m:fPr>
                    <m:type m:val="skw"/>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t+1</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e>
            </m:d>
          </m:e>
        </m:func>
      </m:oMath>
      <w:r w:rsidR="00A56167">
        <w:rPr>
          <w:rFonts w:eastAsiaTheme="minorEastAsia"/>
        </w:rPr>
        <w:t xml:space="preserve"> where </w:t>
      </w:r>
      <w:r w:rsidR="000D5646" w:rsidRPr="000D5646">
        <w:rPr>
          <w:rFonts w:eastAsiaTheme="minorEastAsia"/>
          <w:i/>
          <w:iCs/>
        </w:rPr>
        <w:t>r</w:t>
      </w:r>
      <w:r w:rsidR="000D5646" w:rsidRPr="000D5646">
        <w:rPr>
          <w:rFonts w:eastAsiaTheme="minorEastAsia"/>
          <w:i/>
          <w:iCs/>
          <w:vertAlign w:val="subscript"/>
        </w:rPr>
        <w:t>t</w:t>
      </w:r>
      <w:r w:rsidR="000D5646">
        <w:rPr>
          <w:rFonts w:eastAsiaTheme="minorEastAsia"/>
        </w:rPr>
        <w:t xml:space="preserve"> is the realized per capita rate of </w:t>
      </w:r>
      <w:r w:rsidR="00482B1C">
        <w:rPr>
          <w:rFonts w:eastAsiaTheme="minorEastAsia"/>
        </w:rPr>
        <w:t>haulout abundance</w:t>
      </w:r>
      <w:r w:rsidR="000D5646">
        <w:rPr>
          <w:rFonts w:eastAsiaTheme="minorEastAsia"/>
        </w:rPr>
        <w:t xml:space="preserve"> change</w:t>
      </w:r>
      <w:r w:rsidR="00231D6B">
        <w:rPr>
          <w:rFonts w:eastAsiaTheme="minorEastAsia"/>
        </w:rPr>
        <w:t>,</w:t>
      </w:r>
      <w:r w:rsidR="000D5646">
        <w:rPr>
          <w:rFonts w:eastAsiaTheme="minorEastAsia"/>
        </w:rPr>
        <w:t xml:space="preserve"> </w:t>
      </w:r>
      <w:r w:rsidR="00A56167" w:rsidRPr="00553DA4">
        <w:rPr>
          <w:rFonts w:eastAsiaTheme="minorEastAsia"/>
          <w:i/>
        </w:rPr>
        <w:t>t</w:t>
      </w:r>
      <w:r w:rsidR="00A56167">
        <w:rPr>
          <w:rFonts w:eastAsiaTheme="minorEastAsia"/>
        </w:rPr>
        <w:t xml:space="preserve"> is </w:t>
      </w:r>
      <w:r w:rsidR="00EA312E">
        <w:rPr>
          <w:rFonts w:eastAsiaTheme="minorEastAsia"/>
        </w:rPr>
        <w:t xml:space="preserve">the </w:t>
      </w:r>
      <w:r w:rsidR="00A56167">
        <w:rPr>
          <w:rFonts w:eastAsiaTheme="minorEastAsia"/>
        </w:rPr>
        <w:t>year</w:t>
      </w:r>
      <w:r w:rsidR="00231D6B">
        <w:rPr>
          <w:rFonts w:eastAsiaTheme="minorEastAsia"/>
        </w:rPr>
        <w:t>,</w:t>
      </w:r>
      <w:r w:rsidR="00A56167">
        <w:rPr>
          <w:rFonts w:eastAsiaTheme="minorEastAsia"/>
        </w:rPr>
        <w:t xml:space="preserve"> and </w:t>
      </w:r>
      <w:r w:rsidR="00A56167" w:rsidRPr="00553DA4">
        <w:rPr>
          <w:rFonts w:eastAsiaTheme="minorEastAsia"/>
          <w:i/>
        </w:rPr>
        <w:t>N</w:t>
      </w:r>
      <w:r w:rsidR="00A56167">
        <w:rPr>
          <w:rFonts w:eastAsiaTheme="minorEastAsia"/>
        </w:rPr>
        <w:t xml:space="preserve"> is the average count for the year</w:t>
      </w:r>
      <w:r w:rsidR="002F1E04">
        <w:t>. The annual rates of change were</w:t>
      </w:r>
      <w:r w:rsidR="00A56167">
        <w:t xml:space="preserve"> then averaged over all study years to produce the overall average </w:t>
      </w:r>
      <w:r w:rsidR="00F35442">
        <w:t>rate of change in haulout counts</w:t>
      </w:r>
      <w:r w:rsidR="00A56167">
        <w:t xml:space="preserve"> for each species. We excluded 2018 data from the analysis because there were no survey days that covered all four haulout sites after June, potentially biasing the counts by not including the full range of seasonal variation (Table 1).</w:t>
      </w:r>
    </w:p>
    <w:p w14:paraId="2DA923F7" w14:textId="2686D9FD" w:rsidR="00BE03EA" w:rsidRPr="00635B97" w:rsidRDefault="00BE03EA" w:rsidP="00635B97">
      <w:pPr>
        <w:pStyle w:val="Caption"/>
      </w:pPr>
      <w:r w:rsidRPr="00635B97">
        <w:t xml:space="preserve">Table </w:t>
      </w:r>
      <w:fldSimple w:instr=" SEQ Table \* ARABIC ">
        <w:r w:rsidRPr="00635B97">
          <w:t>1</w:t>
        </w:r>
      </w:fldSimple>
      <w:r w:rsidRPr="00635B97">
        <w:t xml:space="preserve">: The number of </w:t>
      </w:r>
      <w:r w:rsidR="00100857" w:rsidRPr="00635B97">
        <w:t xml:space="preserve">sea lion haulout </w:t>
      </w:r>
      <w:r w:rsidRPr="00635B97">
        <w:t xml:space="preserve">surveys </w:t>
      </w:r>
      <w:r w:rsidR="00100857" w:rsidRPr="00635B97">
        <w:t xml:space="preserve">in northern Washington </w:t>
      </w:r>
      <w:r w:rsidRPr="00635B97">
        <w:t>conducted in each month of the study period 2010-2018 with the number of complete surveys where all four major haulout complexes were visited in parentheses. Note that no complete surveys were conducted after June in 2018.</w:t>
      </w:r>
    </w:p>
    <w:tbl>
      <w:tblPr>
        <w:tblW w:w="5677" w:type="pct"/>
        <w:tblLayout w:type="fixed"/>
        <w:tblLook w:val="04A0" w:firstRow="1" w:lastRow="0" w:firstColumn="1" w:lastColumn="0" w:noHBand="0" w:noVBand="1"/>
      </w:tblPr>
      <w:tblGrid>
        <w:gridCol w:w="356"/>
        <w:gridCol w:w="824"/>
        <w:gridCol w:w="720"/>
        <w:gridCol w:w="720"/>
        <w:gridCol w:w="720"/>
        <w:gridCol w:w="720"/>
        <w:gridCol w:w="721"/>
        <w:gridCol w:w="721"/>
        <w:gridCol w:w="721"/>
        <w:gridCol w:w="721"/>
        <w:gridCol w:w="721"/>
        <w:gridCol w:w="721"/>
        <w:gridCol w:w="721"/>
        <w:gridCol w:w="721"/>
        <w:gridCol w:w="799"/>
      </w:tblGrid>
      <w:tr w:rsidR="00BE03EA" w:rsidRPr="00F22896" w14:paraId="345908C3" w14:textId="77777777" w:rsidTr="00632BBD">
        <w:trPr>
          <w:trHeight w:val="300"/>
        </w:trPr>
        <w:tc>
          <w:tcPr>
            <w:tcW w:w="5000" w:type="pct"/>
            <w:gridSpan w:val="15"/>
            <w:tcBorders>
              <w:top w:val="nil"/>
              <w:left w:val="nil"/>
              <w:bottom w:val="single" w:sz="4" w:space="0" w:color="9BC2E6"/>
              <w:right w:val="nil"/>
            </w:tcBorders>
            <w:shd w:val="clear" w:color="DDEBF7" w:fill="DDEBF7"/>
            <w:vAlign w:val="center"/>
          </w:tcPr>
          <w:p w14:paraId="4CD57792" w14:textId="77777777" w:rsidR="00BE03EA" w:rsidRPr="00F22896" w:rsidRDefault="00BE03EA" w:rsidP="00632BBD">
            <w:pPr>
              <w:spacing w:after="0" w:line="480" w:lineRule="auto"/>
              <w:jc w:val="center"/>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Month</w:t>
            </w:r>
          </w:p>
        </w:tc>
      </w:tr>
      <w:tr w:rsidR="00BE03EA" w:rsidRPr="00F22896" w14:paraId="07E10421" w14:textId="77777777" w:rsidTr="00632BBD">
        <w:trPr>
          <w:trHeight w:val="300"/>
        </w:trPr>
        <w:tc>
          <w:tcPr>
            <w:tcW w:w="168" w:type="pct"/>
            <w:tcBorders>
              <w:top w:val="nil"/>
              <w:left w:val="nil"/>
              <w:bottom w:val="single" w:sz="4" w:space="0" w:color="9BC2E6"/>
              <w:right w:val="nil"/>
            </w:tcBorders>
            <w:shd w:val="clear" w:color="DDEBF7" w:fill="DDEBF7"/>
          </w:tcPr>
          <w:p w14:paraId="56B1E9D2" w14:textId="77777777" w:rsidR="00BE03EA" w:rsidRPr="00F22896" w:rsidRDefault="00BE03EA" w:rsidP="00632BBD">
            <w:pPr>
              <w:spacing w:after="0" w:line="480" w:lineRule="auto"/>
              <w:rPr>
                <w:rFonts w:ascii="Calibri" w:eastAsia="Times New Roman" w:hAnsi="Calibri" w:cs="Calibri"/>
                <w:b/>
                <w:bCs/>
                <w:color w:val="000000"/>
                <w:sz w:val="16"/>
                <w:szCs w:val="16"/>
              </w:rPr>
            </w:pPr>
          </w:p>
        </w:tc>
        <w:tc>
          <w:tcPr>
            <w:tcW w:w="388" w:type="pct"/>
            <w:tcBorders>
              <w:top w:val="nil"/>
              <w:left w:val="nil"/>
              <w:bottom w:val="single" w:sz="4" w:space="0" w:color="9BC2E6"/>
              <w:right w:val="nil"/>
            </w:tcBorders>
            <w:shd w:val="clear" w:color="DDEBF7" w:fill="DDEBF7"/>
            <w:noWrap/>
            <w:vAlign w:val="center"/>
            <w:hideMark/>
          </w:tcPr>
          <w:p w14:paraId="0263F3FC" w14:textId="77777777" w:rsidR="00BE03EA" w:rsidRPr="00F22896" w:rsidRDefault="00BE03EA" w:rsidP="00632BBD">
            <w:pPr>
              <w:spacing w:after="0" w:line="480" w:lineRule="auto"/>
              <w:rPr>
                <w:rFonts w:ascii="Calibri" w:eastAsia="Times New Roman" w:hAnsi="Calibri" w:cs="Calibri"/>
                <w:b/>
                <w:bCs/>
                <w:color w:val="000000"/>
                <w:sz w:val="16"/>
                <w:szCs w:val="16"/>
              </w:rPr>
            </w:pPr>
          </w:p>
        </w:tc>
        <w:tc>
          <w:tcPr>
            <w:tcW w:w="339" w:type="pct"/>
            <w:tcBorders>
              <w:top w:val="nil"/>
              <w:left w:val="nil"/>
              <w:bottom w:val="single" w:sz="4" w:space="0" w:color="9BC2E6"/>
              <w:right w:val="nil"/>
            </w:tcBorders>
            <w:shd w:val="clear" w:color="DDEBF7" w:fill="DDEBF7"/>
            <w:noWrap/>
            <w:vAlign w:val="center"/>
            <w:hideMark/>
          </w:tcPr>
          <w:p w14:paraId="4F93C417"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1</w:t>
            </w:r>
          </w:p>
        </w:tc>
        <w:tc>
          <w:tcPr>
            <w:tcW w:w="339" w:type="pct"/>
            <w:tcBorders>
              <w:top w:val="nil"/>
              <w:left w:val="nil"/>
              <w:bottom w:val="single" w:sz="4" w:space="0" w:color="9BC2E6"/>
              <w:right w:val="nil"/>
            </w:tcBorders>
            <w:shd w:val="clear" w:color="DDEBF7" w:fill="DDEBF7"/>
            <w:noWrap/>
            <w:vAlign w:val="center"/>
            <w:hideMark/>
          </w:tcPr>
          <w:p w14:paraId="72D69360"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2</w:t>
            </w:r>
          </w:p>
        </w:tc>
        <w:tc>
          <w:tcPr>
            <w:tcW w:w="339" w:type="pct"/>
            <w:tcBorders>
              <w:top w:val="nil"/>
              <w:left w:val="nil"/>
              <w:bottom w:val="single" w:sz="4" w:space="0" w:color="9BC2E6"/>
              <w:right w:val="nil"/>
            </w:tcBorders>
            <w:shd w:val="clear" w:color="DDEBF7" w:fill="DDEBF7"/>
            <w:noWrap/>
            <w:vAlign w:val="center"/>
            <w:hideMark/>
          </w:tcPr>
          <w:p w14:paraId="2CE0C5BC"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3</w:t>
            </w:r>
          </w:p>
        </w:tc>
        <w:tc>
          <w:tcPr>
            <w:tcW w:w="339" w:type="pct"/>
            <w:tcBorders>
              <w:top w:val="nil"/>
              <w:left w:val="nil"/>
              <w:bottom w:val="single" w:sz="4" w:space="0" w:color="9BC2E6"/>
              <w:right w:val="nil"/>
            </w:tcBorders>
            <w:shd w:val="clear" w:color="DDEBF7" w:fill="DDEBF7"/>
            <w:noWrap/>
            <w:vAlign w:val="center"/>
            <w:hideMark/>
          </w:tcPr>
          <w:p w14:paraId="460E7A83"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4</w:t>
            </w:r>
          </w:p>
        </w:tc>
        <w:tc>
          <w:tcPr>
            <w:tcW w:w="339" w:type="pct"/>
            <w:tcBorders>
              <w:top w:val="nil"/>
              <w:left w:val="nil"/>
              <w:bottom w:val="single" w:sz="4" w:space="0" w:color="9BC2E6"/>
              <w:right w:val="nil"/>
            </w:tcBorders>
            <w:shd w:val="clear" w:color="DDEBF7" w:fill="DDEBF7"/>
            <w:noWrap/>
            <w:vAlign w:val="center"/>
            <w:hideMark/>
          </w:tcPr>
          <w:p w14:paraId="347EDCCA"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5</w:t>
            </w:r>
          </w:p>
        </w:tc>
        <w:tc>
          <w:tcPr>
            <w:tcW w:w="339" w:type="pct"/>
            <w:tcBorders>
              <w:top w:val="nil"/>
              <w:left w:val="nil"/>
              <w:bottom w:val="single" w:sz="4" w:space="0" w:color="9BC2E6"/>
              <w:right w:val="nil"/>
            </w:tcBorders>
            <w:shd w:val="clear" w:color="DDEBF7" w:fill="DDEBF7"/>
            <w:noWrap/>
            <w:vAlign w:val="center"/>
            <w:hideMark/>
          </w:tcPr>
          <w:p w14:paraId="01E90C20"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6</w:t>
            </w:r>
          </w:p>
        </w:tc>
        <w:tc>
          <w:tcPr>
            <w:tcW w:w="339" w:type="pct"/>
            <w:tcBorders>
              <w:top w:val="nil"/>
              <w:left w:val="nil"/>
              <w:bottom w:val="single" w:sz="4" w:space="0" w:color="9BC2E6"/>
              <w:right w:val="nil"/>
            </w:tcBorders>
            <w:shd w:val="clear" w:color="DDEBF7" w:fill="DDEBF7"/>
            <w:noWrap/>
            <w:vAlign w:val="center"/>
            <w:hideMark/>
          </w:tcPr>
          <w:p w14:paraId="6482D9D3"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7</w:t>
            </w:r>
          </w:p>
        </w:tc>
        <w:tc>
          <w:tcPr>
            <w:tcW w:w="339" w:type="pct"/>
            <w:tcBorders>
              <w:top w:val="nil"/>
              <w:left w:val="nil"/>
              <w:bottom w:val="single" w:sz="4" w:space="0" w:color="9BC2E6"/>
              <w:right w:val="nil"/>
            </w:tcBorders>
            <w:shd w:val="clear" w:color="DDEBF7" w:fill="DDEBF7"/>
            <w:noWrap/>
            <w:vAlign w:val="center"/>
            <w:hideMark/>
          </w:tcPr>
          <w:p w14:paraId="0AEB6852"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8</w:t>
            </w:r>
          </w:p>
        </w:tc>
        <w:tc>
          <w:tcPr>
            <w:tcW w:w="339" w:type="pct"/>
            <w:tcBorders>
              <w:top w:val="nil"/>
              <w:left w:val="nil"/>
              <w:bottom w:val="single" w:sz="4" w:space="0" w:color="9BC2E6"/>
              <w:right w:val="nil"/>
            </w:tcBorders>
            <w:shd w:val="clear" w:color="DDEBF7" w:fill="DDEBF7"/>
            <w:noWrap/>
            <w:vAlign w:val="center"/>
            <w:hideMark/>
          </w:tcPr>
          <w:p w14:paraId="040DD527"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9</w:t>
            </w:r>
          </w:p>
        </w:tc>
        <w:tc>
          <w:tcPr>
            <w:tcW w:w="339" w:type="pct"/>
            <w:tcBorders>
              <w:top w:val="nil"/>
              <w:left w:val="nil"/>
              <w:bottom w:val="single" w:sz="4" w:space="0" w:color="9BC2E6"/>
              <w:right w:val="nil"/>
            </w:tcBorders>
            <w:shd w:val="clear" w:color="DDEBF7" w:fill="DDEBF7"/>
            <w:noWrap/>
            <w:vAlign w:val="center"/>
            <w:hideMark/>
          </w:tcPr>
          <w:p w14:paraId="21B6F7F6"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10</w:t>
            </w:r>
          </w:p>
        </w:tc>
        <w:tc>
          <w:tcPr>
            <w:tcW w:w="339" w:type="pct"/>
            <w:tcBorders>
              <w:top w:val="nil"/>
              <w:left w:val="nil"/>
              <w:bottom w:val="single" w:sz="4" w:space="0" w:color="9BC2E6"/>
              <w:right w:val="nil"/>
            </w:tcBorders>
            <w:shd w:val="clear" w:color="DDEBF7" w:fill="DDEBF7"/>
            <w:noWrap/>
            <w:vAlign w:val="center"/>
            <w:hideMark/>
          </w:tcPr>
          <w:p w14:paraId="03535417"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11</w:t>
            </w:r>
          </w:p>
        </w:tc>
        <w:tc>
          <w:tcPr>
            <w:tcW w:w="339" w:type="pct"/>
            <w:tcBorders>
              <w:top w:val="nil"/>
              <w:left w:val="nil"/>
              <w:bottom w:val="single" w:sz="4" w:space="0" w:color="9BC2E6"/>
              <w:right w:val="nil"/>
            </w:tcBorders>
            <w:shd w:val="clear" w:color="DDEBF7" w:fill="DDEBF7"/>
            <w:noWrap/>
            <w:vAlign w:val="center"/>
            <w:hideMark/>
          </w:tcPr>
          <w:p w14:paraId="2ECDA0EB"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12</w:t>
            </w:r>
          </w:p>
        </w:tc>
        <w:tc>
          <w:tcPr>
            <w:tcW w:w="373" w:type="pct"/>
            <w:tcBorders>
              <w:top w:val="nil"/>
              <w:left w:val="nil"/>
              <w:bottom w:val="single" w:sz="4" w:space="0" w:color="9BC2E6"/>
              <w:right w:val="nil"/>
            </w:tcBorders>
            <w:shd w:val="clear" w:color="DDEBF7" w:fill="DDEBF7"/>
            <w:noWrap/>
            <w:vAlign w:val="center"/>
            <w:hideMark/>
          </w:tcPr>
          <w:p w14:paraId="21A31172"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Total</w:t>
            </w:r>
          </w:p>
        </w:tc>
      </w:tr>
      <w:tr w:rsidR="00BE03EA" w:rsidRPr="00F22896" w14:paraId="3DD61011" w14:textId="77777777" w:rsidTr="00632BBD">
        <w:trPr>
          <w:trHeight w:val="300"/>
        </w:trPr>
        <w:tc>
          <w:tcPr>
            <w:tcW w:w="168" w:type="pct"/>
            <w:vMerge w:val="restart"/>
            <w:tcBorders>
              <w:top w:val="nil"/>
              <w:left w:val="nil"/>
              <w:right w:val="nil"/>
            </w:tcBorders>
            <w:textDirection w:val="btLr"/>
            <w:vAlign w:val="center"/>
          </w:tcPr>
          <w:p w14:paraId="5E6824ED" w14:textId="77777777" w:rsidR="00BE03EA" w:rsidRPr="00F22896" w:rsidRDefault="00BE03EA" w:rsidP="00632BBD">
            <w:pPr>
              <w:spacing w:after="0" w:line="480" w:lineRule="auto"/>
              <w:ind w:left="113" w:right="113"/>
              <w:jc w:val="center"/>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Year</w:t>
            </w:r>
          </w:p>
        </w:tc>
        <w:tc>
          <w:tcPr>
            <w:tcW w:w="388" w:type="pct"/>
            <w:tcBorders>
              <w:top w:val="nil"/>
              <w:left w:val="nil"/>
              <w:bottom w:val="nil"/>
              <w:right w:val="nil"/>
            </w:tcBorders>
            <w:shd w:val="clear" w:color="auto" w:fill="auto"/>
            <w:noWrap/>
            <w:vAlign w:val="center"/>
            <w:hideMark/>
          </w:tcPr>
          <w:p w14:paraId="5C5D881D" w14:textId="77777777" w:rsidR="00BE03EA" w:rsidRPr="00F22896" w:rsidRDefault="00BE03EA" w:rsidP="00632BBD">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2010</w:t>
            </w:r>
          </w:p>
        </w:tc>
        <w:tc>
          <w:tcPr>
            <w:tcW w:w="339" w:type="pct"/>
            <w:tcBorders>
              <w:top w:val="nil"/>
              <w:left w:val="nil"/>
              <w:bottom w:val="nil"/>
              <w:right w:val="nil"/>
            </w:tcBorders>
            <w:shd w:val="clear" w:color="auto" w:fill="auto"/>
            <w:noWrap/>
            <w:vAlign w:val="bottom"/>
            <w:hideMark/>
          </w:tcPr>
          <w:p w14:paraId="0B3BAF95" w14:textId="77777777" w:rsidR="00BE03EA" w:rsidRPr="00F22896" w:rsidRDefault="00BE03EA" w:rsidP="00632BBD">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0BCBA1F3"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1E10B14F"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016EE8DD"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16E80C80"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5F345667"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75E392D5"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3684DCA2"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5(3)</w:t>
            </w:r>
          </w:p>
        </w:tc>
        <w:tc>
          <w:tcPr>
            <w:tcW w:w="339" w:type="pct"/>
            <w:tcBorders>
              <w:top w:val="nil"/>
              <w:left w:val="nil"/>
              <w:bottom w:val="nil"/>
              <w:right w:val="nil"/>
            </w:tcBorders>
            <w:shd w:val="clear" w:color="auto" w:fill="auto"/>
            <w:noWrap/>
            <w:vAlign w:val="bottom"/>
            <w:hideMark/>
          </w:tcPr>
          <w:p w14:paraId="2210F205"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8(2)</w:t>
            </w:r>
          </w:p>
        </w:tc>
        <w:tc>
          <w:tcPr>
            <w:tcW w:w="339" w:type="pct"/>
            <w:tcBorders>
              <w:top w:val="nil"/>
              <w:left w:val="nil"/>
              <w:bottom w:val="nil"/>
              <w:right w:val="nil"/>
            </w:tcBorders>
            <w:shd w:val="clear" w:color="auto" w:fill="auto"/>
            <w:noWrap/>
            <w:vAlign w:val="bottom"/>
            <w:hideMark/>
          </w:tcPr>
          <w:p w14:paraId="7F216202"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3EB9EFC5"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7E303AF2" w14:textId="77777777" w:rsidR="00BE03EA" w:rsidRPr="00F22896" w:rsidRDefault="00BE03EA" w:rsidP="00632BBD">
            <w:pPr>
              <w:spacing w:after="0" w:line="480" w:lineRule="auto"/>
              <w:jc w:val="right"/>
              <w:rPr>
                <w:rFonts w:ascii="Calibri" w:eastAsia="Times New Roman" w:hAnsi="Calibri" w:cs="Calibri"/>
                <w:color w:val="000000"/>
                <w:sz w:val="16"/>
                <w:szCs w:val="16"/>
              </w:rPr>
            </w:pPr>
          </w:p>
        </w:tc>
        <w:tc>
          <w:tcPr>
            <w:tcW w:w="373" w:type="pct"/>
            <w:tcBorders>
              <w:top w:val="nil"/>
              <w:left w:val="nil"/>
              <w:bottom w:val="nil"/>
              <w:right w:val="nil"/>
            </w:tcBorders>
            <w:shd w:val="clear" w:color="auto" w:fill="auto"/>
            <w:noWrap/>
            <w:vAlign w:val="bottom"/>
            <w:hideMark/>
          </w:tcPr>
          <w:p w14:paraId="1B5242B6"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28(8)</w:t>
            </w:r>
          </w:p>
        </w:tc>
      </w:tr>
      <w:tr w:rsidR="00BE03EA" w:rsidRPr="00F22896" w14:paraId="72A5A4C8" w14:textId="77777777" w:rsidTr="00632BBD">
        <w:trPr>
          <w:trHeight w:val="300"/>
        </w:trPr>
        <w:tc>
          <w:tcPr>
            <w:tcW w:w="168" w:type="pct"/>
            <w:vMerge/>
            <w:tcBorders>
              <w:left w:val="nil"/>
              <w:right w:val="nil"/>
            </w:tcBorders>
          </w:tcPr>
          <w:p w14:paraId="58332EBF" w14:textId="77777777" w:rsidR="00BE03EA" w:rsidRPr="00F22896" w:rsidRDefault="00BE03EA" w:rsidP="00632BBD">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3E9535AC" w14:textId="77777777" w:rsidR="00BE03EA" w:rsidRPr="00F22896" w:rsidRDefault="00BE03EA" w:rsidP="00632BBD">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2011</w:t>
            </w:r>
          </w:p>
        </w:tc>
        <w:tc>
          <w:tcPr>
            <w:tcW w:w="339" w:type="pct"/>
            <w:tcBorders>
              <w:top w:val="nil"/>
              <w:left w:val="nil"/>
              <w:bottom w:val="nil"/>
              <w:right w:val="nil"/>
            </w:tcBorders>
            <w:shd w:val="clear" w:color="auto" w:fill="auto"/>
            <w:noWrap/>
            <w:vAlign w:val="bottom"/>
            <w:hideMark/>
          </w:tcPr>
          <w:p w14:paraId="7D38CA9E"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06C20604"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5C6D693F"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6C6B6CA7"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4(1)</w:t>
            </w:r>
          </w:p>
        </w:tc>
        <w:tc>
          <w:tcPr>
            <w:tcW w:w="339" w:type="pct"/>
            <w:tcBorders>
              <w:top w:val="nil"/>
              <w:left w:val="nil"/>
              <w:bottom w:val="nil"/>
              <w:right w:val="nil"/>
            </w:tcBorders>
            <w:shd w:val="clear" w:color="auto" w:fill="auto"/>
            <w:noWrap/>
            <w:vAlign w:val="bottom"/>
            <w:hideMark/>
          </w:tcPr>
          <w:p w14:paraId="7034298B"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6(3)</w:t>
            </w:r>
          </w:p>
        </w:tc>
        <w:tc>
          <w:tcPr>
            <w:tcW w:w="339" w:type="pct"/>
            <w:tcBorders>
              <w:top w:val="nil"/>
              <w:left w:val="nil"/>
              <w:bottom w:val="nil"/>
              <w:right w:val="nil"/>
            </w:tcBorders>
            <w:shd w:val="clear" w:color="auto" w:fill="auto"/>
            <w:noWrap/>
            <w:vAlign w:val="bottom"/>
            <w:hideMark/>
          </w:tcPr>
          <w:p w14:paraId="1C2AA279"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5(2)</w:t>
            </w:r>
          </w:p>
        </w:tc>
        <w:tc>
          <w:tcPr>
            <w:tcW w:w="339" w:type="pct"/>
            <w:tcBorders>
              <w:top w:val="nil"/>
              <w:left w:val="nil"/>
              <w:bottom w:val="nil"/>
              <w:right w:val="nil"/>
            </w:tcBorders>
            <w:shd w:val="clear" w:color="auto" w:fill="auto"/>
            <w:noWrap/>
            <w:vAlign w:val="bottom"/>
            <w:hideMark/>
          </w:tcPr>
          <w:p w14:paraId="2AA7C1DE"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4(2)</w:t>
            </w:r>
          </w:p>
        </w:tc>
        <w:tc>
          <w:tcPr>
            <w:tcW w:w="339" w:type="pct"/>
            <w:tcBorders>
              <w:top w:val="nil"/>
              <w:left w:val="nil"/>
              <w:bottom w:val="nil"/>
              <w:right w:val="nil"/>
            </w:tcBorders>
            <w:shd w:val="clear" w:color="auto" w:fill="auto"/>
            <w:noWrap/>
            <w:vAlign w:val="bottom"/>
            <w:hideMark/>
          </w:tcPr>
          <w:p w14:paraId="00C52730"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6(2)</w:t>
            </w:r>
          </w:p>
        </w:tc>
        <w:tc>
          <w:tcPr>
            <w:tcW w:w="339" w:type="pct"/>
            <w:tcBorders>
              <w:top w:val="nil"/>
              <w:left w:val="nil"/>
              <w:bottom w:val="nil"/>
              <w:right w:val="nil"/>
            </w:tcBorders>
            <w:shd w:val="clear" w:color="auto" w:fill="auto"/>
            <w:noWrap/>
            <w:vAlign w:val="bottom"/>
            <w:hideMark/>
          </w:tcPr>
          <w:p w14:paraId="267CFF22"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245472A7"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4(1)</w:t>
            </w:r>
          </w:p>
        </w:tc>
        <w:tc>
          <w:tcPr>
            <w:tcW w:w="339" w:type="pct"/>
            <w:tcBorders>
              <w:top w:val="nil"/>
              <w:left w:val="nil"/>
              <w:bottom w:val="nil"/>
              <w:right w:val="nil"/>
            </w:tcBorders>
            <w:shd w:val="clear" w:color="auto" w:fill="auto"/>
            <w:noWrap/>
            <w:vAlign w:val="bottom"/>
            <w:hideMark/>
          </w:tcPr>
          <w:p w14:paraId="56BF3198"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7FDE69E5" w14:textId="77777777" w:rsidR="00BE03EA" w:rsidRPr="00F22896" w:rsidRDefault="00BE03EA" w:rsidP="00632BBD">
            <w:pPr>
              <w:spacing w:after="0" w:line="480" w:lineRule="auto"/>
              <w:jc w:val="right"/>
              <w:rPr>
                <w:rFonts w:ascii="Calibri" w:eastAsia="Times New Roman" w:hAnsi="Calibri" w:cs="Calibri"/>
                <w:color w:val="000000"/>
                <w:sz w:val="16"/>
                <w:szCs w:val="16"/>
              </w:rPr>
            </w:pPr>
          </w:p>
        </w:tc>
        <w:tc>
          <w:tcPr>
            <w:tcW w:w="373" w:type="pct"/>
            <w:tcBorders>
              <w:top w:val="nil"/>
              <w:left w:val="nil"/>
              <w:bottom w:val="nil"/>
              <w:right w:val="nil"/>
            </w:tcBorders>
            <w:shd w:val="clear" w:color="auto" w:fill="auto"/>
            <w:noWrap/>
            <w:vAlign w:val="bottom"/>
            <w:hideMark/>
          </w:tcPr>
          <w:p w14:paraId="12917E44"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40(15)</w:t>
            </w:r>
          </w:p>
        </w:tc>
      </w:tr>
      <w:tr w:rsidR="00BE03EA" w:rsidRPr="00F22896" w14:paraId="48D59F87" w14:textId="77777777" w:rsidTr="00632BBD">
        <w:trPr>
          <w:trHeight w:val="300"/>
        </w:trPr>
        <w:tc>
          <w:tcPr>
            <w:tcW w:w="168" w:type="pct"/>
            <w:vMerge/>
            <w:tcBorders>
              <w:left w:val="nil"/>
              <w:right w:val="nil"/>
            </w:tcBorders>
          </w:tcPr>
          <w:p w14:paraId="57AF81B1" w14:textId="77777777" w:rsidR="00BE03EA" w:rsidRPr="00F22896" w:rsidRDefault="00BE03EA" w:rsidP="00632BBD">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030F5904" w14:textId="77777777" w:rsidR="00BE03EA" w:rsidRPr="00F22896" w:rsidRDefault="00BE03EA" w:rsidP="00632BBD">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2012</w:t>
            </w:r>
          </w:p>
        </w:tc>
        <w:tc>
          <w:tcPr>
            <w:tcW w:w="339" w:type="pct"/>
            <w:tcBorders>
              <w:top w:val="nil"/>
              <w:left w:val="nil"/>
              <w:bottom w:val="nil"/>
              <w:right w:val="nil"/>
            </w:tcBorders>
            <w:shd w:val="clear" w:color="auto" w:fill="auto"/>
            <w:noWrap/>
            <w:vAlign w:val="bottom"/>
            <w:hideMark/>
          </w:tcPr>
          <w:p w14:paraId="7ED6AFA3" w14:textId="77777777" w:rsidR="00BE03EA" w:rsidRPr="00F22896" w:rsidRDefault="00BE03EA" w:rsidP="00632BBD">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0D1D0179"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2CCE2FBD"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7D0A22A6"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08E034F7"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1C5CA88C"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5(4)</w:t>
            </w:r>
          </w:p>
        </w:tc>
        <w:tc>
          <w:tcPr>
            <w:tcW w:w="339" w:type="pct"/>
            <w:tcBorders>
              <w:top w:val="nil"/>
              <w:left w:val="nil"/>
              <w:bottom w:val="nil"/>
              <w:right w:val="nil"/>
            </w:tcBorders>
            <w:shd w:val="clear" w:color="auto" w:fill="auto"/>
            <w:noWrap/>
            <w:vAlign w:val="bottom"/>
            <w:hideMark/>
          </w:tcPr>
          <w:p w14:paraId="29BABAE8"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8(1)</w:t>
            </w:r>
          </w:p>
        </w:tc>
        <w:tc>
          <w:tcPr>
            <w:tcW w:w="339" w:type="pct"/>
            <w:tcBorders>
              <w:top w:val="nil"/>
              <w:left w:val="nil"/>
              <w:bottom w:val="nil"/>
              <w:right w:val="nil"/>
            </w:tcBorders>
            <w:shd w:val="clear" w:color="auto" w:fill="auto"/>
            <w:noWrap/>
            <w:vAlign w:val="bottom"/>
            <w:hideMark/>
          </w:tcPr>
          <w:p w14:paraId="7BA12B06"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4(2)</w:t>
            </w:r>
          </w:p>
        </w:tc>
        <w:tc>
          <w:tcPr>
            <w:tcW w:w="339" w:type="pct"/>
            <w:tcBorders>
              <w:top w:val="nil"/>
              <w:left w:val="nil"/>
              <w:bottom w:val="nil"/>
              <w:right w:val="nil"/>
            </w:tcBorders>
            <w:shd w:val="clear" w:color="auto" w:fill="auto"/>
            <w:noWrap/>
            <w:vAlign w:val="bottom"/>
            <w:hideMark/>
          </w:tcPr>
          <w:p w14:paraId="70FC6FBA"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5(2)</w:t>
            </w:r>
          </w:p>
        </w:tc>
        <w:tc>
          <w:tcPr>
            <w:tcW w:w="339" w:type="pct"/>
            <w:tcBorders>
              <w:top w:val="nil"/>
              <w:left w:val="nil"/>
              <w:bottom w:val="nil"/>
              <w:right w:val="nil"/>
            </w:tcBorders>
            <w:shd w:val="clear" w:color="auto" w:fill="auto"/>
            <w:noWrap/>
            <w:vAlign w:val="bottom"/>
            <w:hideMark/>
          </w:tcPr>
          <w:p w14:paraId="1F5717CD"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6B38D63B"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7E7F8F90"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73" w:type="pct"/>
            <w:tcBorders>
              <w:top w:val="nil"/>
              <w:left w:val="nil"/>
              <w:bottom w:val="nil"/>
              <w:right w:val="nil"/>
            </w:tcBorders>
            <w:shd w:val="clear" w:color="auto" w:fill="auto"/>
            <w:noWrap/>
            <w:vAlign w:val="bottom"/>
            <w:hideMark/>
          </w:tcPr>
          <w:p w14:paraId="7EB38A82"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38(16)</w:t>
            </w:r>
          </w:p>
        </w:tc>
      </w:tr>
      <w:tr w:rsidR="00BE03EA" w:rsidRPr="00F22896" w14:paraId="5EC752CC" w14:textId="77777777" w:rsidTr="00632BBD">
        <w:trPr>
          <w:trHeight w:val="300"/>
        </w:trPr>
        <w:tc>
          <w:tcPr>
            <w:tcW w:w="168" w:type="pct"/>
            <w:vMerge/>
            <w:tcBorders>
              <w:left w:val="nil"/>
              <w:right w:val="nil"/>
            </w:tcBorders>
          </w:tcPr>
          <w:p w14:paraId="4655D316" w14:textId="77777777" w:rsidR="00BE03EA" w:rsidRPr="00F22896" w:rsidRDefault="00BE03EA" w:rsidP="00632BBD">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658FD30C" w14:textId="77777777" w:rsidR="00BE03EA" w:rsidRPr="00F22896" w:rsidRDefault="00BE03EA" w:rsidP="00632BBD">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2013</w:t>
            </w:r>
          </w:p>
        </w:tc>
        <w:tc>
          <w:tcPr>
            <w:tcW w:w="339" w:type="pct"/>
            <w:tcBorders>
              <w:top w:val="nil"/>
              <w:left w:val="nil"/>
              <w:bottom w:val="nil"/>
              <w:right w:val="nil"/>
            </w:tcBorders>
            <w:shd w:val="clear" w:color="auto" w:fill="auto"/>
            <w:noWrap/>
            <w:vAlign w:val="bottom"/>
            <w:hideMark/>
          </w:tcPr>
          <w:p w14:paraId="59A06E51"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7AB4F609"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0B4FA498"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096A0F4C"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44D9934D"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69F4CFC1"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4(3)</w:t>
            </w:r>
          </w:p>
        </w:tc>
        <w:tc>
          <w:tcPr>
            <w:tcW w:w="339" w:type="pct"/>
            <w:tcBorders>
              <w:top w:val="nil"/>
              <w:left w:val="nil"/>
              <w:bottom w:val="nil"/>
              <w:right w:val="nil"/>
            </w:tcBorders>
            <w:shd w:val="clear" w:color="auto" w:fill="auto"/>
            <w:noWrap/>
            <w:vAlign w:val="bottom"/>
            <w:hideMark/>
          </w:tcPr>
          <w:p w14:paraId="6FD316B2"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101AA6F9"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69845F1E"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1641F8BD"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w:t>
            </w:r>
          </w:p>
        </w:tc>
        <w:tc>
          <w:tcPr>
            <w:tcW w:w="339" w:type="pct"/>
            <w:tcBorders>
              <w:top w:val="nil"/>
              <w:left w:val="nil"/>
              <w:bottom w:val="nil"/>
              <w:right w:val="nil"/>
            </w:tcBorders>
            <w:shd w:val="clear" w:color="auto" w:fill="auto"/>
            <w:noWrap/>
            <w:vAlign w:val="bottom"/>
            <w:hideMark/>
          </w:tcPr>
          <w:p w14:paraId="7BF02148"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4639B0F4"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p>
        </w:tc>
        <w:tc>
          <w:tcPr>
            <w:tcW w:w="373" w:type="pct"/>
            <w:tcBorders>
              <w:top w:val="nil"/>
              <w:left w:val="nil"/>
              <w:bottom w:val="nil"/>
              <w:right w:val="nil"/>
            </w:tcBorders>
            <w:shd w:val="clear" w:color="auto" w:fill="auto"/>
            <w:noWrap/>
            <w:vAlign w:val="bottom"/>
            <w:hideMark/>
          </w:tcPr>
          <w:p w14:paraId="2E466CC3"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28(13)</w:t>
            </w:r>
          </w:p>
        </w:tc>
      </w:tr>
      <w:tr w:rsidR="00BE03EA" w:rsidRPr="00F22896" w14:paraId="2CB9B6CD" w14:textId="77777777" w:rsidTr="00632BBD">
        <w:trPr>
          <w:trHeight w:val="300"/>
        </w:trPr>
        <w:tc>
          <w:tcPr>
            <w:tcW w:w="168" w:type="pct"/>
            <w:vMerge/>
            <w:tcBorders>
              <w:left w:val="nil"/>
              <w:right w:val="nil"/>
            </w:tcBorders>
          </w:tcPr>
          <w:p w14:paraId="1FC053C6" w14:textId="77777777" w:rsidR="00BE03EA" w:rsidRPr="00F22896" w:rsidRDefault="00BE03EA" w:rsidP="00632BBD">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305A897B" w14:textId="77777777" w:rsidR="00BE03EA" w:rsidRPr="00F22896" w:rsidRDefault="00BE03EA" w:rsidP="00632BBD">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2014</w:t>
            </w:r>
          </w:p>
        </w:tc>
        <w:tc>
          <w:tcPr>
            <w:tcW w:w="339" w:type="pct"/>
            <w:tcBorders>
              <w:top w:val="nil"/>
              <w:left w:val="nil"/>
              <w:bottom w:val="nil"/>
              <w:right w:val="nil"/>
            </w:tcBorders>
            <w:shd w:val="clear" w:color="auto" w:fill="auto"/>
            <w:noWrap/>
            <w:vAlign w:val="bottom"/>
            <w:hideMark/>
          </w:tcPr>
          <w:p w14:paraId="1C58F027" w14:textId="77777777" w:rsidR="00BE03EA" w:rsidRPr="00F22896" w:rsidRDefault="00BE03EA" w:rsidP="00632BBD">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1B01D20D"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2FE3F3F2"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57125FBB"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76EF7A72"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5C396EBC"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2259FDF0"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4(2)</w:t>
            </w:r>
          </w:p>
        </w:tc>
        <w:tc>
          <w:tcPr>
            <w:tcW w:w="339" w:type="pct"/>
            <w:tcBorders>
              <w:top w:val="nil"/>
              <w:left w:val="nil"/>
              <w:bottom w:val="nil"/>
              <w:right w:val="nil"/>
            </w:tcBorders>
            <w:shd w:val="clear" w:color="auto" w:fill="auto"/>
            <w:noWrap/>
            <w:vAlign w:val="bottom"/>
            <w:hideMark/>
          </w:tcPr>
          <w:p w14:paraId="716F9948"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4(1)</w:t>
            </w:r>
          </w:p>
        </w:tc>
        <w:tc>
          <w:tcPr>
            <w:tcW w:w="339" w:type="pct"/>
            <w:tcBorders>
              <w:top w:val="nil"/>
              <w:left w:val="nil"/>
              <w:bottom w:val="nil"/>
              <w:right w:val="nil"/>
            </w:tcBorders>
            <w:shd w:val="clear" w:color="auto" w:fill="auto"/>
            <w:noWrap/>
            <w:vAlign w:val="bottom"/>
            <w:hideMark/>
          </w:tcPr>
          <w:p w14:paraId="615848BA"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4(3)</w:t>
            </w:r>
          </w:p>
        </w:tc>
        <w:tc>
          <w:tcPr>
            <w:tcW w:w="339" w:type="pct"/>
            <w:tcBorders>
              <w:top w:val="nil"/>
              <w:left w:val="nil"/>
              <w:bottom w:val="nil"/>
              <w:right w:val="nil"/>
            </w:tcBorders>
            <w:shd w:val="clear" w:color="auto" w:fill="auto"/>
            <w:noWrap/>
            <w:vAlign w:val="bottom"/>
            <w:hideMark/>
          </w:tcPr>
          <w:p w14:paraId="12EB053A"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5D344CFF"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3A7AC50E"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p>
        </w:tc>
        <w:tc>
          <w:tcPr>
            <w:tcW w:w="373" w:type="pct"/>
            <w:tcBorders>
              <w:top w:val="nil"/>
              <w:left w:val="nil"/>
              <w:bottom w:val="nil"/>
              <w:right w:val="nil"/>
            </w:tcBorders>
            <w:shd w:val="clear" w:color="auto" w:fill="auto"/>
            <w:noWrap/>
            <w:vAlign w:val="bottom"/>
            <w:hideMark/>
          </w:tcPr>
          <w:p w14:paraId="12E66B94"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21(9)</w:t>
            </w:r>
          </w:p>
        </w:tc>
      </w:tr>
      <w:tr w:rsidR="00BE03EA" w:rsidRPr="00F22896" w14:paraId="0D2316C4" w14:textId="77777777" w:rsidTr="00632BBD">
        <w:trPr>
          <w:trHeight w:val="300"/>
        </w:trPr>
        <w:tc>
          <w:tcPr>
            <w:tcW w:w="168" w:type="pct"/>
            <w:vMerge/>
            <w:tcBorders>
              <w:left w:val="nil"/>
              <w:right w:val="nil"/>
            </w:tcBorders>
          </w:tcPr>
          <w:p w14:paraId="6BA6AC7D" w14:textId="77777777" w:rsidR="00BE03EA" w:rsidRPr="00F22896" w:rsidRDefault="00BE03EA" w:rsidP="00632BBD">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74342554" w14:textId="77777777" w:rsidR="00BE03EA" w:rsidRPr="00F22896" w:rsidRDefault="00BE03EA" w:rsidP="00632BBD">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2015</w:t>
            </w:r>
          </w:p>
        </w:tc>
        <w:tc>
          <w:tcPr>
            <w:tcW w:w="339" w:type="pct"/>
            <w:tcBorders>
              <w:top w:val="nil"/>
              <w:left w:val="nil"/>
              <w:bottom w:val="nil"/>
              <w:right w:val="nil"/>
            </w:tcBorders>
            <w:shd w:val="clear" w:color="auto" w:fill="auto"/>
            <w:noWrap/>
            <w:vAlign w:val="bottom"/>
            <w:hideMark/>
          </w:tcPr>
          <w:p w14:paraId="0F88F357"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13EC12C5"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6298D1F3"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1BBB54EF"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3</w:t>
            </w:r>
          </w:p>
        </w:tc>
        <w:tc>
          <w:tcPr>
            <w:tcW w:w="339" w:type="pct"/>
            <w:tcBorders>
              <w:top w:val="nil"/>
              <w:left w:val="nil"/>
              <w:bottom w:val="nil"/>
              <w:right w:val="nil"/>
            </w:tcBorders>
            <w:shd w:val="clear" w:color="auto" w:fill="auto"/>
            <w:noWrap/>
            <w:vAlign w:val="bottom"/>
            <w:hideMark/>
          </w:tcPr>
          <w:p w14:paraId="7CB61FC0"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71ECFB2A"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2B6C622F"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4(1)</w:t>
            </w:r>
          </w:p>
        </w:tc>
        <w:tc>
          <w:tcPr>
            <w:tcW w:w="339" w:type="pct"/>
            <w:tcBorders>
              <w:top w:val="nil"/>
              <w:left w:val="nil"/>
              <w:bottom w:val="nil"/>
              <w:right w:val="nil"/>
            </w:tcBorders>
            <w:shd w:val="clear" w:color="auto" w:fill="auto"/>
            <w:noWrap/>
            <w:vAlign w:val="bottom"/>
            <w:hideMark/>
          </w:tcPr>
          <w:p w14:paraId="77FF7C83"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5(2)</w:t>
            </w:r>
          </w:p>
        </w:tc>
        <w:tc>
          <w:tcPr>
            <w:tcW w:w="339" w:type="pct"/>
            <w:tcBorders>
              <w:top w:val="nil"/>
              <w:left w:val="nil"/>
              <w:bottom w:val="nil"/>
              <w:right w:val="nil"/>
            </w:tcBorders>
            <w:shd w:val="clear" w:color="auto" w:fill="auto"/>
            <w:noWrap/>
            <w:vAlign w:val="bottom"/>
            <w:hideMark/>
          </w:tcPr>
          <w:p w14:paraId="1F58ACD2"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4(1)</w:t>
            </w:r>
          </w:p>
        </w:tc>
        <w:tc>
          <w:tcPr>
            <w:tcW w:w="339" w:type="pct"/>
            <w:tcBorders>
              <w:top w:val="nil"/>
              <w:left w:val="nil"/>
              <w:bottom w:val="nil"/>
              <w:right w:val="nil"/>
            </w:tcBorders>
            <w:shd w:val="clear" w:color="auto" w:fill="auto"/>
            <w:noWrap/>
            <w:vAlign w:val="bottom"/>
            <w:hideMark/>
          </w:tcPr>
          <w:p w14:paraId="27EAB840"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72AB3F6C"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2EACF9B6"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p>
        </w:tc>
        <w:tc>
          <w:tcPr>
            <w:tcW w:w="373" w:type="pct"/>
            <w:tcBorders>
              <w:top w:val="nil"/>
              <w:left w:val="nil"/>
              <w:bottom w:val="nil"/>
              <w:right w:val="nil"/>
            </w:tcBorders>
            <w:shd w:val="clear" w:color="auto" w:fill="auto"/>
            <w:noWrap/>
            <w:vAlign w:val="bottom"/>
            <w:hideMark/>
          </w:tcPr>
          <w:p w14:paraId="3CF48F1D"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28(7)</w:t>
            </w:r>
          </w:p>
        </w:tc>
      </w:tr>
      <w:tr w:rsidR="00BE03EA" w:rsidRPr="00F22896" w14:paraId="550D726C" w14:textId="77777777" w:rsidTr="00632BBD">
        <w:trPr>
          <w:trHeight w:val="300"/>
        </w:trPr>
        <w:tc>
          <w:tcPr>
            <w:tcW w:w="168" w:type="pct"/>
            <w:vMerge/>
            <w:tcBorders>
              <w:left w:val="nil"/>
              <w:right w:val="nil"/>
            </w:tcBorders>
          </w:tcPr>
          <w:p w14:paraId="162D1EC5" w14:textId="77777777" w:rsidR="00BE03EA" w:rsidRPr="00F22896" w:rsidRDefault="00BE03EA" w:rsidP="00632BBD">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5C021C91" w14:textId="77777777" w:rsidR="00BE03EA" w:rsidRPr="00F22896" w:rsidRDefault="00BE03EA" w:rsidP="00632BBD">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2016</w:t>
            </w:r>
          </w:p>
        </w:tc>
        <w:tc>
          <w:tcPr>
            <w:tcW w:w="339" w:type="pct"/>
            <w:tcBorders>
              <w:top w:val="nil"/>
              <w:left w:val="nil"/>
              <w:bottom w:val="nil"/>
              <w:right w:val="nil"/>
            </w:tcBorders>
            <w:shd w:val="clear" w:color="auto" w:fill="auto"/>
            <w:noWrap/>
            <w:vAlign w:val="bottom"/>
            <w:hideMark/>
          </w:tcPr>
          <w:p w14:paraId="580EDEEF"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4D8B651E" w14:textId="77777777" w:rsidR="00BE03EA" w:rsidRPr="00F22896" w:rsidRDefault="00BE03EA" w:rsidP="00632BBD">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77B3181F"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4</w:t>
            </w:r>
          </w:p>
        </w:tc>
        <w:tc>
          <w:tcPr>
            <w:tcW w:w="339" w:type="pct"/>
            <w:tcBorders>
              <w:top w:val="nil"/>
              <w:left w:val="nil"/>
              <w:bottom w:val="nil"/>
              <w:right w:val="nil"/>
            </w:tcBorders>
            <w:shd w:val="clear" w:color="auto" w:fill="auto"/>
            <w:noWrap/>
            <w:vAlign w:val="bottom"/>
            <w:hideMark/>
          </w:tcPr>
          <w:p w14:paraId="2CB15081"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296A266D"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5(3)</w:t>
            </w:r>
          </w:p>
        </w:tc>
        <w:tc>
          <w:tcPr>
            <w:tcW w:w="339" w:type="pct"/>
            <w:tcBorders>
              <w:top w:val="nil"/>
              <w:left w:val="nil"/>
              <w:bottom w:val="nil"/>
              <w:right w:val="nil"/>
            </w:tcBorders>
            <w:shd w:val="clear" w:color="auto" w:fill="auto"/>
            <w:noWrap/>
            <w:vAlign w:val="bottom"/>
            <w:hideMark/>
          </w:tcPr>
          <w:p w14:paraId="6850FAF6"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05B8A7A2"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4(2)</w:t>
            </w:r>
          </w:p>
        </w:tc>
        <w:tc>
          <w:tcPr>
            <w:tcW w:w="339" w:type="pct"/>
            <w:tcBorders>
              <w:top w:val="nil"/>
              <w:left w:val="nil"/>
              <w:bottom w:val="nil"/>
              <w:right w:val="nil"/>
            </w:tcBorders>
            <w:shd w:val="clear" w:color="auto" w:fill="auto"/>
            <w:noWrap/>
            <w:vAlign w:val="bottom"/>
            <w:hideMark/>
          </w:tcPr>
          <w:p w14:paraId="1803936C"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4(2)</w:t>
            </w:r>
          </w:p>
        </w:tc>
        <w:tc>
          <w:tcPr>
            <w:tcW w:w="339" w:type="pct"/>
            <w:tcBorders>
              <w:top w:val="nil"/>
              <w:left w:val="nil"/>
              <w:bottom w:val="nil"/>
              <w:right w:val="nil"/>
            </w:tcBorders>
            <w:shd w:val="clear" w:color="auto" w:fill="auto"/>
            <w:noWrap/>
            <w:vAlign w:val="bottom"/>
            <w:hideMark/>
          </w:tcPr>
          <w:p w14:paraId="5C3B5818"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3(3)</w:t>
            </w:r>
          </w:p>
        </w:tc>
        <w:tc>
          <w:tcPr>
            <w:tcW w:w="339" w:type="pct"/>
            <w:tcBorders>
              <w:top w:val="nil"/>
              <w:left w:val="nil"/>
              <w:bottom w:val="nil"/>
              <w:right w:val="nil"/>
            </w:tcBorders>
            <w:shd w:val="clear" w:color="auto" w:fill="auto"/>
            <w:noWrap/>
            <w:vAlign w:val="bottom"/>
            <w:hideMark/>
          </w:tcPr>
          <w:p w14:paraId="6BAF83F5"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476635C8" w14:textId="77777777" w:rsidR="00BE03EA" w:rsidRPr="00F22896" w:rsidRDefault="00BE03EA" w:rsidP="00632BBD">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372A0329"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73" w:type="pct"/>
            <w:tcBorders>
              <w:top w:val="nil"/>
              <w:left w:val="nil"/>
              <w:bottom w:val="nil"/>
              <w:right w:val="nil"/>
            </w:tcBorders>
            <w:shd w:val="clear" w:color="auto" w:fill="auto"/>
            <w:noWrap/>
            <w:vAlign w:val="bottom"/>
            <w:hideMark/>
          </w:tcPr>
          <w:p w14:paraId="61C81D00"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27(14)</w:t>
            </w:r>
          </w:p>
        </w:tc>
      </w:tr>
      <w:tr w:rsidR="00BE03EA" w:rsidRPr="00F22896" w14:paraId="22E6D547" w14:textId="77777777" w:rsidTr="00632BBD">
        <w:trPr>
          <w:trHeight w:val="300"/>
        </w:trPr>
        <w:tc>
          <w:tcPr>
            <w:tcW w:w="168" w:type="pct"/>
            <w:vMerge/>
            <w:tcBorders>
              <w:left w:val="nil"/>
              <w:right w:val="nil"/>
            </w:tcBorders>
          </w:tcPr>
          <w:p w14:paraId="7FEB88E0" w14:textId="77777777" w:rsidR="00BE03EA" w:rsidRPr="00F22896" w:rsidRDefault="00BE03EA" w:rsidP="00632BBD">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09EEEBF2" w14:textId="77777777" w:rsidR="00BE03EA" w:rsidRPr="00F22896" w:rsidRDefault="00BE03EA" w:rsidP="00632BBD">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2017</w:t>
            </w:r>
          </w:p>
        </w:tc>
        <w:tc>
          <w:tcPr>
            <w:tcW w:w="339" w:type="pct"/>
            <w:tcBorders>
              <w:top w:val="nil"/>
              <w:left w:val="nil"/>
              <w:bottom w:val="nil"/>
              <w:right w:val="nil"/>
            </w:tcBorders>
            <w:shd w:val="clear" w:color="auto" w:fill="auto"/>
            <w:noWrap/>
            <w:vAlign w:val="bottom"/>
            <w:hideMark/>
          </w:tcPr>
          <w:p w14:paraId="2DDE4C0D"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44185DD9"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75D5207A"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0C4BCF93"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5366F991"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30810E3D"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3(3)</w:t>
            </w:r>
          </w:p>
        </w:tc>
        <w:tc>
          <w:tcPr>
            <w:tcW w:w="339" w:type="pct"/>
            <w:tcBorders>
              <w:top w:val="nil"/>
              <w:left w:val="nil"/>
              <w:bottom w:val="nil"/>
              <w:right w:val="nil"/>
            </w:tcBorders>
            <w:shd w:val="clear" w:color="auto" w:fill="auto"/>
            <w:noWrap/>
            <w:vAlign w:val="bottom"/>
            <w:hideMark/>
          </w:tcPr>
          <w:p w14:paraId="620BF67A"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7FFB889F"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4(3)</w:t>
            </w:r>
          </w:p>
        </w:tc>
        <w:tc>
          <w:tcPr>
            <w:tcW w:w="339" w:type="pct"/>
            <w:tcBorders>
              <w:top w:val="nil"/>
              <w:left w:val="nil"/>
              <w:bottom w:val="nil"/>
              <w:right w:val="nil"/>
            </w:tcBorders>
            <w:shd w:val="clear" w:color="auto" w:fill="auto"/>
            <w:noWrap/>
            <w:vAlign w:val="bottom"/>
            <w:hideMark/>
          </w:tcPr>
          <w:p w14:paraId="6FB547F3"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18962FCA"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54B40B42" w14:textId="77777777" w:rsidR="00BE03EA" w:rsidRPr="00F22896" w:rsidRDefault="00BE03EA" w:rsidP="00632BBD">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1A20C9A2"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p>
        </w:tc>
        <w:tc>
          <w:tcPr>
            <w:tcW w:w="373" w:type="pct"/>
            <w:tcBorders>
              <w:top w:val="nil"/>
              <w:left w:val="nil"/>
              <w:bottom w:val="nil"/>
              <w:right w:val="nil"/>
            </w:tcBorders>
            <w:shd w:val="clear" w:color="auto" w:fill="auto"/>
            <w:noWrap/>
            <w:vAlign w:val="bottom"/>
            <w:hideMark/>
          </w:tcPr>
          <w:p w14:paraId="76E3F97B"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16(10)</w:t>
            </w:r>
          </w:p>
        </w:tc>
      </w:tr>
      <w:tr w:rsidR="00BE03EA" w:rsidRPr="00F22896" w14:paraId="51298DD8" w14:textId="77777777" w:rsidTr="00632BBD">
        <w:trPr>
          <w:trHeight w:val="300"/>
        </w:trPr>
        <w:tc>
          <w:tcPr>
            <w:tcW w:w="168" w:type="pct"/>
            <w:vMerge/>
            <w:tcBorders>
              <w:left w:val="nil"/>
              <w:bottom w:val="nil"/>
              <w:right w:val="nil"/>
            </w:tcBorders>
          </w:tcPr>
          <w:p w14:paraId="0C90C65C" w14:textId="77777777" w:rsidR="00BE03EA" w:rsidRPr="00F22896" w:rsidRDefault="00BE03EA" w:rsidP="00632BBD">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2916686D" w14:textId="77777777" w:rsidR="00BE03EA" w:rsidRPr="00F22896" w:rsidRDefault="00BE03EA" w:rsidP="00632BBD">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2018</w:t>
            </w:r>
          </w:p>
        </w:tc>
        <w:tc>
          <w:tcPr>
            <w:tcW w:w="339" w:type="pct"/>
            <w:tcBorders>
              <w:top w:val="nil"/>
              <w:left w:val="nil"/>
              <w:bottom w:val="nil"/>
              <w:right w:val="nil"/>
            </w:tcBorders>
            <w:shd w:val="clear" w:color="auto" w:fill="auto"/>
            <w:noWrap/>
            <w:vAlign w:val="bottom"/>
            <w:hideMark/>
          </w:tcPr>
          <w:p w14:paraId="5BB0EF7E" w14:textId="77777777" w:rsidR="00BE03EA" w:rsidRPr="00F22896" w:rsidRDefault="00BE03EA" w:rsidP="00632BBD">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2DE0A312"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1DDCAB67"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35A85B4C"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16C33406"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59AF939C"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3FBEA1D0"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w:t>
            </w:r>
          </w:p>
        </w:tc>
        <w:tc>
          <w:tcPr>
            <w:tcW w:w="339" w:type="pct"/>
            <w:tcBorders>
              <w:top w:val="nil"/>
              <w:left w:val="nil"/>
              <w:bottom w:val="nil"/>
              <w:right w:val="nil"/>
            </w:tcBorders>
            <w:shd w:val="clear" w:color="auto" w:fill="auto"/>
            <w:noWrap/>
            <w:vAlign w:val="bottom"/>
            <w:hideMark/>
          </w:tcPr>
          <w:p w14:paraId="0F526FBF"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3</w:t>
            </w:r>
          </w:p>
        </w:tc>
        <w:tc>
          <w:tcPr>
            <w:tcW w:w="339" w:type="pct"/>
            <w:tcBorders>
              <w:top w:val="nil"/>
              <w:left w:val="nil"/>
              <w:bottom w:val="nil"/>
              <w:right w:val="nil"/>
            </w:tcBorders>
            <w:shd w:val="clear" w:color="auto" w:fill="auto"/>
            <w:noWrap/>
            <w:vAlign w:val="bottom"/>
            <w:hideMark/>
          </w:tcPr>
          <w:p w14:paraId="6895BB4A"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3</w:t>
            </w:r>
          </w:p>
        </w:tc>
        <w:tc>
          <w:tcPr>
            <w:tcW w:w="339" w:type="pct"/>
            <w:tcBorders>
              <w:top w:val="nil"/>
              <w:left w:val="nil"/>
              <w:bottom w:val="nil"/>
              <w:right w:val="nil"/>
            </w:tcBorders>
            <w:shd w:val="clear" w:color="auto" w:fill="auto"/>
            <w:noWrap/>
            <w:vAlign w:val="bottom"/>
            <w:hideMark/>
          </w:tcPr>
          <w:p w14:paraId="533EFBF8"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32553D20"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0B16BAE9"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p>
        </w:tc>
        <w:tc>
          <w:tcPr>
            <w:tcW w:w="373" w:type="pct"/>
            <w:tcBorders>
              <w:top w:val="nil"/>
              <w:left w:val="nil"/>
              <w:bottom w:val="nil"/>
              <w:right w:val="nil"/>
            </w:tcBorders>
            <w:shd w:val="clear" w:color="auto" w:fill="auto"/>
            <w:noWrap/>
            <w:vAlign w:val="bottom"/>
            <w:hideMark/>
          </w:tcPr>
          <w:p w14:paraId="020D3EA9"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20(5)</w:t>
            </w:r>
          </w:p>
        </w:tc>
      </w:tr>
      <w:tr w:rsidR="00BE03EA" w:rsidRPr="00F22896" w14:paraId="702C823D" w14:textId="77777777" w:rsidTr="00632BBD">
        <w:trPr>
          <w:trHeight w:val="300"/>
        </w:trPr>
        <w:tc>
          <w:tcPr>
            <w:tcW w:w="168" w:type="pct"/>
            <w:tcBorders>
              <w:top w:val="single" w:sz="4" w:space="0" w:color="9BC2E6"/>
              <w:left w:val="nil"/>
              <w:bottom w:val="nil"/>
              <w:right w:val="nil"/>
            </w:tcBorders>
            <w:shd w:val="clear" w:color="DDEBF7" w:fill="DDEBF7"/>
          </w:tcPr>
          <w:p w14:paraId="42337701" w14:textId="77777777" w:rsidR="00BE03EA" w:rsidRPr="00F22896" w:rsidRDefault="00BE03EA" w:rsidP="00632BBD">
            <w:pPr>
              <w:spacing w:after="0" w:line="480" w:lineRule="auto"/>
              <w:rPr>
                <w:rFonts w:ascii="Calibri" w:eastAsia="Times New Roman" w:hAnsi="Calibri" w:cs="Calibri"/>
                <w:b/>
                <w:bCs/>
                <w:color w:val="000000"/>
                <w:sz w:val="16"/>
                <w:szCs w:val="16"/>
              </w:rPr>
            </w:pPr>
          </w:p>
        </w:tc>
        <w:tc>
          <w:tcPr>
            <w:tcW w:w="388" w:type="pct"/>
            <w:tcBorders>
              <w:top w:val="single" w:sz="4" w:space="0" w:color="9BC2E6"/>
              <w:left w:val="nil"/>
              <w:bottom w:val="nil"/>
              <w:right w:val="nil"/>
            </w:tcBorders>
            <w:shd w:val="clear" w:color="DDEBF7" w:fill="DDEBF7"/>
            <w:noWrap/>
            <w:vAlign w:val="center"/>
            <w:hideMark/>
          </w:tcPr>
          <w:p w14:paraId="4B69428B" w14:textId="77777777" w:rsidR="00BE03EA" w:rsidRPr="00F22896" w:rsidRDefault="00BE03EA" w:rsidP="00632BBD">
            <w:pPr>
              <w:spacing w:after="0" w:line="480" w:lineRule="auto"/>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Total</w:t>
            </w:r>
          </w:p>
        </w:tc>
        <w:tc>
          <w:tcPr>
            <w:tcW w:w="339" w:type="pct"/>
            <w:tcBorders>
              <w:top w:val="single" w:sz="4" w:space="0" w:color="9BC2E6"/>
              <w:left w:val="nil"/>
              <w:bottom w:val="nil"/>
              <w:right w:val="nil"/>
            </w:tcBorders>
            <w:shd w:val="clear" w:color="DDEBF7" w:fill="DDEBF7"/>
            <w:noWrap/>
            <w:vAlign w:val="bottom"/>
            <w:hideMark/>
          </w:tcPr>
          <w:p w14:paraId="202ABEE4"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8(5)</w:t>
            </w:r>
          </w:p>
        </w:tc>
        <w:tc>
          <w:tcPr>
            <w:tcW w:w="339" w:type="pct"/>
            <w:tcBorders>
              <w:top w:val="single" w:sz="4" w:space="0" w:color="9BC2E6"/>
              <w:left w:val="nil"/>
              <w:bottom w:val="nil"/>
              <w:right w:val="nil"/>
            </w:tcBorders>
            <w:shd w:val="clear" w:color="DDEBF7" w:fill="DDEBF7"/>
            <w:noWrap/>
            <w:vAlign w:val="bottom"/>
            <w:hideMark/>
          </w:tcPr>
          <w:p w14:paraId="22E9F5FD"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11(4)</w:t>
            </w:r>
          </w:p>
        </w:tc>
        <w:tc>
          <w:tcPr>
            <w:tcW w:w="339" w:type="pct"/>
            <w:tcBorders>
              <w:top w:val="single" w:sz="4" w:space="0" w:color="9BC2E6"/>
              <w:left w:val="nil"/>
              <w:bottom w:val="nil"/>
              <w:right w:val="nil"/>
            </w:tcBorders>
            <w:shd w:val="clear" w:color="DDEBF7" w:fill="DDEBF7"/>
            <w:noWrap/>
            <w:vAlign w:val="bottom"/>
            <w:hideMark/>
          </w:tcPr>
          <w:p w14:paraId="048EB77E"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16(3)</w:t>
            </w:r>
          </w:p>
        </w:tc>
        <w:tc>
          <w:tcPr>
            <w:tcW w:w="339" w:type="pct"/>
            <w:tcBorders>
              <w:top w:val="single" w:sz="4" w:space="0" w:color="9BC2E6"/>
              <w:left w:val="nil"/>
              <w:bottom w:val="nil"/>
              <w:right w:val="nil"/>
            </w:tcBorders>
            <w:shd w:val="clear" w:color="DDEBF7" w:fill="DDEBF7"/>
            <w:noWrap/>
            <w:vAlign w:val="bottom"/>
            <w:hideMark/>
          </w:tcPr>
          <w:p w14:paraId="7222024F"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17(4)</w:t>
            </w:r>
          </w:p>
        </w:tc>
        <w:tc>
          <w:tcPr>
            <w:tcW w:w="339" w:type="pct"/>
            <w:tcBorders>
              <w:top w:val="single" w:sz="4" w:space="0" w:color="9BC2E6"/>
              <w:left w:val="nil"/>
              <w:bottom w:val="nil"/>
              <w:right w:val="nil"/>
            </w:tcBorders>
            <w:shd w:val="clear" w:color="DDEBF7" w:fill="DDEBF7"/>
            <w:noWrap/>
            <w:vAlign w:val="bottom"/>
            <w:hideMark/>
          </w:tcPr>
          <w:p w14:paraId="1DBF90FB"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25(12)</w:t>
            </w:r>
          </w:p>
        </w:tc>
        <w:tc>
          <w:tcPr>
            <w:tcW w:w="339" w:type="pct"/>
            <w:tcBorders>
              <w:top w:val="single" w:sz="4" w:space="0" w:color="9BC2E6"/>
              <w:left w:val="nil"/>
              <w:bottom w:val="nil"/>
              <w:right w:val="nil"/>
            </w:tcBorders>
            <w:shd w:val="clear" w:color="DDEBF7" w:fill="DDEBF7"/>
            <w:noWrap/>
            <w:vAlign w:val="bottom"/>
            <w:hideMark/>
          </w:tcPr>
          <w:p w14:paraId="59299F76"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28(17)</w:t>
            </w:r>
          </w:p>
        </w:tc>
        <w:tc>
          <w:tcPr>
            <w:tcW w:w="339" w:type="pct"/>
            <w:tcBorders>
              <w:top w:val="single" w:sz="4" w:space="0" w:color="9BC2E6"/>
              <w:left w:val="nil"/>
              <w:bottom w:val="nil"/>
              <w:right w:val="nil"/>
            </w:tcBorders>
            <w:shd w:val="clear" w:color="DDEBF7" w:fill="DDEBF7"/>
            <w:noWrap/>
            <w:vAlign w:val="bottom"/>
            <w:hideMark/>
          </w:tcPr>
          <w:p w14:paraId="2CD74723"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34(11)</w:t>
            </w:r>
          </w:p>
        </w:tc>
        <w:tc>
          <w:tcPr>
            <w:tcW w:w="339" w:type="pct"/>
            <w:tcBorders>
              <w:top w:val="single" w:sz="4" w:space="0" w:color="9BC2E6"/>
              <w:left w:val="nil"/>
              <w:bottom w:val="nil"/>
              <w:right w:val="nil"/>
            </w:tcBorders>
            <w:shd w:val="clear" w:color="DDEBF7" w:fill="DDEBF7"/>
            <w:noWrap/>
            <w:vAlign w:val="bottom"/>
            <w:hideMark/>
          </w:tcPr>
          <w:p w14:paraId="59D0D850"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38(17)</w:t>
            </w:r>
          </w:p>
        </w:tc>
        <w:tc>
          <w:tcPr>
            <w:tcW w:w="339" w:type="pct"/>
            <w:tcBorders>
              <w:top w:val="single" w:sz="4" w:space="0" w:color="9BC2E6"/>
              <w:left w:val="nil"/>
              <w:bottom w:val="nil"/>
              <w:right w:val="nil"/>
            </w:tcBorders>
            <w:shd w:val="clear" w:color="DDEBF7" w:fill="DDEBF7"/>
            <w:noWrap/>
            <w:vAlign w:val="bottom"/>
            <w:hideMark/>
          </w:tcPr>
          <w:p w14:paraId="3C0763A8"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36(15)</w:t>
            </w:r>
          </w:p>
        </w:tc>
        <w:tc>
          <w:tcPr>
            <w:tcW w:w="339" w:type="pct"/>
            <w:tcBorders>
              <w:top w:val="single" w:sz="4" w:space="0" w:color="9BC2E6"/>
              <w:left w:val="nil"/>
              <w:bottom w:val="nil"/>
              <w:right w:val="nil"/>
            </w:tcBorders>
            <w:shd w:val="clear" w:color="DDEBF7" w:fill="DDEBF7"/>
            <w:noWrap/>
            <w:vAlign w:val="bottom"/>
            <w:hideMark/>
          </w:tcPr>
          <w:p w14:paraId="028701C5"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19(4)</w:t>
            </w:r>
          </w:p>
        </w:tc>
        <w:tc>
          <w:tcPr>
            <w:tcW w:w="339" w:type="pct"/>
            <w:tcBorders>
              <w:top w:val="single" w:sz="4" w:space="0" w:color="9BC2E6"/>
              <w:left w:val="nil"/>
              <w:bottom w:val="nil"/>
              <w:right w:val="nil"/>
            </w:tcBorders>
            <w:shd w:val="clear" w:color="DDEBF7" w:fill="DDEBF7"/>
            <w:noWrap/>
            <w:vAlign w:val="bottom"/>
            <w:hideMark/>
          </w:tcPr>
          <w:p w14:paraId="105B9EF6"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11(3)</w:t>
            </w:r>
          </w:p>
        </w:tc>
        <w:tc>
          <w:tcPr>
            <w:tcW w:w="339" w:type="pct"/>
            <w:tcBorders>
              <w:top w:val="single" w:sz="4" w:space="0" w:color="9BC2E6"/>
              <w:left w:val="nil"/>
              <w:bottom w:val="nil"/>
              <w:right w:val="nil"/>
            </w:tcBorders>
            <w:shd w:val="clear" w:color="DDEBF7" w:fill="DDEBF7"/>
            <w:noWrap/>
            <w:vAlign w:val="bottom"/>
            <w:hideMark/>
          </w:tcPr>
          <w:p w14:paraId="25EE0648"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3(2)</w:t>
            </w:r>
          </w:p>
        </w:tc>
        <w:tc>
          <w:tcPr>
            <w:tcW w:w="373" w:type="pct"/>
            <w:tcBorders>
              <w:top w:val="single" w:sz="4" w:space="0" w:color="9BC2E6"/>
              <w:left w:val="nil"/>
              <w:bottom w:val="nil"/>
              <w:right w:val="nil"/>
            </w:tcBorders>
            <w:shd w:val="clear" w:color="DDEBF7" w:fill="DDEBF7"/>
            <w:noWrap/>
            <w:vAlign w:val="bottom"/>
            <w:hideMark/>
          </w:tcPr>
          <w:p w14:paraId="3773CA81"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246(97)</w:t>
            </w:r>
          </w:p>
        </w:tc>
      </w:tr>
    </w:tbl>
    <w:p w14:paraId="35F15FBF" w14:textId="77777777" w:rsidR="00BE03EA" w:rsidRPr="00A56167" w:rsidRDefault="00BE03EA" w:rsidP="00A56167">
      <w:pPr>
        <w:spacing w:line="480" w:lineRule="auto"/>
        <w:rPr>
          <w:rFonts w:eastAsiaTheme="minorEastAsia"/>
        </w:rPr>
      </w:pPr>
    </w:p>
    <w:p w14:paraId="648FC8A9" w14:textId="28046BB2" w:rsidR="00A8695D" w:rsidRDefault="00A8695D" w:rsidP="00CA40D3">
      <w:pPr>
        <w:pStyle w:val="Heading2"/>
        <w:spacing w:line="480" w:lineRule="auto"/>
      </w:pPr>
      <w:r>
        <w:t xml:space="preserve">Entanglement </w:t>
      </w:r>
      <w:r w:rsidR="00860639">
        <w:t>r</w:t>
      </w:r>
      <w:r>
        <w:t>ates</w:t>
      </w:r>
    </w:p>
    <w:p w14:paraId="65DEE6A5" w14:textId="118F145F" w:rsidR="008D1B29" w:rsidRDefault="00A24C46" w:rsidP="00CA40D3">
      <w:pPr>
        <w:spacing w:line="480" w:lineRule="auto"/>
      </w:pPr>
      <w:r>
        <w:t>We</w:t>
      </w:r>
      <w:r w:rsidR="00712105">
        <w:t xml:space="preserve"> calculate</w:t>
      </w:r>
      <w:r>
        <w:t>d</w:t>
      </w:r>
      <w:r w:rsidR="00712105">
        <w:t xml:space="preserve"> an average entanglement rate for California and Steller sea lions for the northern Washington coast</w:t>
      </w:r>
      <w:r>
        <w:t xml:space="preserve"> using counts of entangled sea lions and total haulout complex counts</w:t>
      </w:r>
      <w:r w:rsidR="00712105">
        <w:t>. Our survey effort was greatest during the summer and early fall when sea conditions were most predictable</w:t>
      </w:r>
      <w:r w:rsidR="00B32DE9">
        <w:t xml:space="preserve"> (Table 1)</w:t>
      </w:r>
      <w:r w:rsidR="00712105">
        <w:t xml:space="preserve">. In order to ensure that our calculated </w:t>
      </w:r>
      <w:r w:rsidR="002C3EE8">
        <w:t xml:space="preserve">annual </w:t>
      </w:r>
      <w:r w:rsidR="00712105">
        <w:t>entanglement rate</w:t>
      </w:r>
      <w:r w:rsidR="002C3EE8">
        <w:t>s</w:t>
      </w:r>
      <w:r w:rsidR="00712105">
        <w:t xml:space="preserve"> w</w:t>
      </w:r>
      <w:r w:rsidR="002C3EE8">
        <w:t>ere</w:t>
      </w:r>
      <w:r w:rsidR="00712105">
        <w:t xml:space="preserve"> representative of the year, and not </w:t>
      </w:r>
      <w:r w:rsidR="00F63500">
        <w:t>disproportionately representing</w:t>
      </w:r>
      <w:r w:rsidR="00712105">
        <w:t xml:space="preserve"> time periods when we had more surveys, we calculated average yearly entanglement rates using a multistep process. Counts of the total number of individuals hauled out and counts of entangled individuals</w:t>
      </w:r>
      <w:r w:rsidR="00C038FB">
        <w:t xml:space="preserve">, including both active and inactive entanglements </w:t>
      </w:r>
      <w:r w:rsidR="00F67332">
        <w:t>recorded</w:t>
      </w:r>
      <w:r w:rsidR="00C038FB">
        <w:t xml:space="preserve"> from photo</w:t>
      </w:r>
      <w:r w:rsidR="00903951">
        <w:t>g</w:t>
      </w:r>
      <w:r w:rsidR="00C038FB">
        <w:t>raphs and survey notes</w:t>
      </w:r>
      <w:r w:rsidR="00903951">
        <w:t>,</w:t>
      </w:r>
      <w:r w:rsidR="00712105">
        <w:t xml:space="preserve"> were pooled across haulout </w:t>
      </w:r>
      <w:r w:rsidR="00D366E3">
        <w:t xml:space="preserve">complexes </w:t>
      </w:r>
      <w:r w:rsidR="00712105">
        <w:t xml:space="preserve">within survey days, and an entanglement rate was calculated for each survey day by dividing the total number of entangled individuals by the total count. Average </w:t>
      </w:r>
      <w:r w:rsidR="004A20E9">
        <w:t xml:space="preserve">entanglement </w:t>
      </w:r>
      <w:r w:rsidR="00712105">
        <w:t>rates were then calculated for each month of the nine-year study perio</w:t>
      </w:r>
      <w:r w:rsidR="004A20E9">
        <w:t xml:space="preserve">d. The </w:t>
      </w:r>
      <w:r w:rsidR="00903951">
        <w:t>mean</w:t>
      </w:r>
      <w:r w:rsidR="004A20E9">
        <w:t xml:space="preserve"> rates for each month of the study were</w:t>
      </w:r>
      <w:r w:rsidR="00712105">
        <w:t xml:space="preserve"> then averaged </w:t>
      </w:r>
      <w:r w:rsidR="0006595A">
        <w:t xml:space="preserve">across years </w:t>
      </w:r>
      <w:r w:rsidR="00D366E3">
        <w:t xml:space="preserve">for each month and </w:t>
      </w:r>
      <w:r w:rsidR="0006595A">
        <w:t>across months</w:t>
      </w:r>
      <w:r w:rsidR="00D366E3">
        <w:t xml:space="preserve"> </w:t>
      </w:r>
      <w:r w:rsidR="0006595A">
        <w:t>for</w:t>
      </w:r>
      <w:r w:rsidR="00D366E3">
        <w:t xml:space="preserve"> each year </w:t>
      </w:r>
      <w:r w:rsidR="00712105">
        <w:t>to discern seasonal and annual patterns</w:t>
      </w:r>
      <w:r w:rsidR="005F2267">
        <w:t xml:space="preserve">, which were analyzed using </w:t>
      </w:r>
      <w:r w:rsidR="00651661">
        <w:t xml:space="preserve">single-factor </w:t>
      </w:r>
      <w:r w:rsidR="005F2267">
        <w:t>ANOVA</w:t>
      </w:r>
      <w:r w:rsidR="00CF48EF">
        <w:t xml:space="preserve"> and Tukey-Kramer post-hoc tests</w:t>
      </w:r>
      <w:r w:rsidR="005F2267">
        <w:t xml:space="preserve">. </w:t>
      </w:r>
      <w:r w:rsidR="00712105">
        <w:t xml:space="preserve">An overall average entanglement rate was calculated for each species by taking the average of the monthly </w:t>
      </w:r>
      <w:r w:rsidR="00903951">
        <w:t>mean</w:t>
      </w:r>
      <w:r w:rsidR="00712105">
        <w:t xml:space="preserve"> entanglement rates.</w:t>
      </w:r>
      <w:r w:rsidR="00C20A8E">
        <w:t xml:space="preserve"> </w:t>
      </w:r>
      <w:r w:rsidR="0008464F" w:rsidRPr="0008464F">
        <w:t xml:space="preserve">We conducted a literature review to </w:t>
      </w:r>
      <w:r w:rsidR="0008464F">
        <w:t>catalog</w:t>
      </w:r>
      <w:r w:rsidR="0008464F" w:rsidRPr="0008464F">
        <w:t xml:space="preserve"> published </w:t>
      </w:r>
      <w:r w:rsidR="0008464F">
        <w:t>entanglement rates</w:t>
      </w:r>
      <w:r w:rsidR="0008464F" w:rsidRPr="0008464F">
        <w:t xml:space="preserve"> for </w:t>
      </w:r>
      <w:r w:rsidR="0008464F">
        <w:t xml:space="preserve">California and Steller sea lions along with other </w:t>
      </w:r>
      <w:r w:rsidR="00350472">
        <w:t>otariid</w:t>
      </w:r>
      <w:r w:rsidR="0008464F">
        <w:t xml:space="preserve"> species</w:t>
      </w:r>
      <w:r w:rsidR="0008464F" w:rsidRPr="0008464F">
        <w:t xml:space="preserve"> to provide </w:t>
      </w:r>
      <w:r w:rsidR="0008464F">
        <w:t>a</w:t>
      </w:r>
      <w:r w:rsidR="0008464F" w:rsidRPr="0008464F">
        <w:t xml:space="preserve"> compar</w:t>
      </w:r>
      <w:r w:rsidR="0008464F">
        <w:t>ison</w:t>
      </w:r>
      <w:r w:rsidR="0008464F" w:rsidRPr="0008464F">
        <w:t xml:space="preserve"> to our calculated rates</w:t>
      </w:r>
      <w:r w:rsidR="0008464F">
        <w:t>.</w:t>
      </w:r>
    </w:p>
    <w:p w14:paraId="3551314F" w14:textId="390D2886" w:rsidR="00A8695D" w:rsidRDefault="00C55ED6" w:rsidP="00CA40D3">
      <w:pPr>
        <w:pStyle w:val="Heading2"/>
        <w:spacing w:line="480" w:lineRule="auto"/>
      </w:pPr>
      <w:r>
        <w:lastRenderedPageBreak/>
        <w:t>Photo</w:t>
      </w:r>
      <w:r w:rsidR="00A8695D">
        <w:t xml:space="preserve"> </w:t>
      </w:r>
      <w:r w:rsidR="00860639">
        <w:t>a</w:t>
      </w:r>
      <w:r w:rsidR="00A8695D">
        <w:t>nalysis</w:t>
      </w:r>
    </w:p>
    <w:p w14:paraId="4B2885B3" w14:textId="1043E8ED" w:rsidR="0048358F" w:rsidRDefault="00144F35" w:rsidP="00CA40D3">
      <w:pPr>
        <w:spacing w:line="480" w:lineRule="auto"/>
      </w:pPr>
      <w:r>
        <w:t>We assessed p</w:t>
      </w:r>
      <w:r w:rsidR="00173988">
        <w:t xml:space="preserve">hotographs of </w:t>
      </w:r>
      <w:r w:rsidR="0048358F">
        <w:t>sea lions with evidence of entanglement</w:t>
      </w:r>
      <w:r w:rsidR="005B42E9">
        <w:t xml:space="preserve"> to</w:t>
      </w:r>
      <w:r w:rsidR="00110AF4">
        <w:t xml:space="preserve"> determine </w:t>
      </w:r>
      <w:r w:rsidR="00A8695D">
        <w:t>if</w:t>
      </w:r>
      <w:r w:rsidR="005E3553">
        <w:t xml:space="preserve"> </w:t>
      </w:r>
      <w:r w:rsidR="00A8695D">
        <w:t xml:space="preserve">the entanglement was active or inactive, </w:t>
      </w:r>
      <w:r w:rsidR="00110AF4">
        <w:t xml:space="preserve">identify the entangling material, </w:t>
      </w:r>
      <w:r w:rsidR="00A8695D">
        <w:t>a</w:t>
      </w:r>
      <w:r w:rsidR="00653CA2">
        <w:t xml:space="preserve">nd </w:t>
      </w:r>
      <w:r w:rsidR="00110AF4">
        <w:t>record</w:t>
      </w:r>
      <w:r w:rsidR="00653CA2">
        <w:t xml:space="preserve"> the age and sex of the </w:t>
      </w:r>
      <w:r w:rsidR="008C1802">
        <w:t xml:space="preserve">entangled </w:t>
      </w:r>
      <w:r w:rsidR="00744C2A">
        <w:t>individual</w:t>
      </w:r>
      <w:r w:rsidR="00857FB7">
        <w:t>.</w:t>
      </w:r>
      <w:r w:rsidR="001A438E">
        <w:t xml:space="preserve"> </w:t>
      </w:r>
      <w:bookmarkStart w:id="7" w:name="_Hlk36805663"/>
      <w:r w:rsidR="00375FDE">
        <w:t>Entangled individuals were assigned to demographic groups by age as adult, juvenile, pup, or unknown, and</w:t>
      </w:r>
      <w:r w:rsidR="00D33919">
        <w:t xml:space="preserve"> by sex for adults</w:t>
      </w:r>
      <w:r w:rsidR="006873F0">
        <w:t xml:space="preserve"> based on</w:t>
      </w:r>
      <w:r w:rsidR="0048358F">
        <w:t xml:space="preserve"> </w:t>
      </w:r>
      <w:r w:rsidR="00B01621">
        <w:t xml:space="preserve">a number of physical characteristics, including </w:t>
      </w:r>
      <w:r w:rsidR="0048358F">
        <w:t>body</w:t>
      </w:r>
      <w:r w:rsidR="006873F0">
        <w:t xml:space="preserve"> size</w:t>
      </w:r>
      <w:r w:rsidR="00F071F5">
        <w:t xml:space="preserve"> and shape</w:t>
      </w:r>
      <w:r w:rsidR="006873F0">
        <w:t xml:space="preserve">, whisker length, </w:t>
      </w:r>
      <w:r w:rsidR="00F071F5">
        <w:t>and presence of secondary sexual features</w:t>
      </w:r>
      <w:r w:rsidR="00375FDE">
        <w:t>.</w:t>
      </w:r>
      <w:r w:rsidR="001A438E">
        <w:t xml:space="preserve"> </w:t>
      </w:r>
      <w:bookmarkEnd w:id="7"/>
      <w:r w:rsidR="00C55ED6">
        <w:t>The proportion</w:t>
      </w:r>
      <w:r w:rsidR="009F2546">
        <w:t>s</w:t>
      </w:r>
      <w:r w:rsidR="00C55ED6">
        <w:t xml:space="preserve"> of entangled individuals in each sex and age class were calculated.</w:t>
      </w:r>
    </w:p>
    <w:p w14:paraId="6EAABEA4" w14:textId="356B1FDD" w:rsidR="00A8695D" w:rsidRDefault="0089338A" w:rsidP="00CA40D3">
      <w:pPr>
        <w:spacing w:line="480" w:lineRule="auto"/>
      </w:pPr>
      <w:r>
        <w:t>Entang</w:t>
      </w:r>
      <w:r w:rsidR="00961214">
        <w:t>ling materials</w:t>
      </w:r>
      <w:r>
        <w:t xml:space="preserve"> were identified to </w:t>
      </w:r>
      <w:r w:rsidR="001A438E">
        <w:t>one of nine</w:t>
      </w:r>
      <w:r>
        <w:t xml:space="preserve"> categories: </w:t>
      </w:r>
      <w:r w:rsidR="001A397F">
        <w:t>p</w:t>
      </w:r>
      <w:r>
        <w:t xml:space="preserve">acking band, </w:t>
      </w:r>
      <w:r w:rsidR="00C55D08">
        <w:t xml:space="preserve">salmon </w:t>
      </w:r>
      <w:r>
        <w:t>flasher, rubber band, monofilament</w:t>
      </w:r>
      <w:r w:rsidR="00B9393C">
        <w:t xml:space="preserve"> line</w:t>
      </w:r>
      <w:r>
        <w:t xml:space="preserve">, hook and line, netting, rope, </w:t>
      </w:r>
      <w:r w:rsidR="001A438E">
        <w:t xml:space="preserve">scar, </w:t>
      </w:r>
      <w:r>
        <w:t>or unknown</w:t>
      </w:r>
      <w:r w:rsidR="008374A9">
        <w:t xml:space="preserve"> (Fig 2)</w:t>
      </w:r>
      <w:r>
        <w:t>.</w:t>
      </w:r>
      <w:r w:rsidR="00B96516">
        <w:t xml:space="preserve"> </w:t>
      </w:r>
      <w:r w:rsidR="001112CA">
        <w:t>Salmon flashers are</w:t>
      </w:r>
      <w:r w:rsidR="00144A77">
        <w:t xml:space="preserve"> plastic </w:t>
      </w:r>
      <w:r w:rsidR="00A87CEA">
        <w:t xml:space="preserve">or metal </w:t>
      </w:r>
      <w:r w:rsidR="00144A77">
        <w:t xml:space="preserve">attractants attached to a line </w:t>
      </w:r>
      <w:r w:rsidR="00933504">
        <w:t xml:space="preserve">with a </w:t>
      </w:r>
      <w:r w:rsidR="00A87CEA">
        <w:t>60</w:t>
      </w:r>
      <w:r w:rsidR="0063021C">
        <w:t xml:space="preserve"> – 200</w:t>
      </w:r>
      <w:r w:rsidR="00A87CEA">
        <w:t xml:space="preserve">cm </w:t>
      </w:r>
      <w:r w:rsidR="00933504">
        <w:t xml:space="preserve">leader </w:t>
      </w:r>
      <w:r w:rsidR="001D1C26">
        <w:t>ahead of</w:t>
      </w:r>
      <w:r w:rsidR="00144A77">
        <w:t xml:space="preserve"> the </w:t>
      </w:r>
      <w:r w:rsidR="00A87CEA">
        <w:t>lure or baited hook</w:t>
      </w:r>
      <w:r w:rsidR="0048358F">
        <w:t>. The hook</w:t>
      </w:r>
      <w:r w:rsidR="00AD24CC">
        <w:t xml:space="preserve"> </w:t>
      </w:r>
      <w:r w:rsidR="0048358F">
        <w:t>is often swallowed</w:t>
      </w:r>
      <w:r w:rsidR="00144A77">
        <w:t xml:space="preserve"> leaving the flasher to dangle out </w:t>
      </w:r>
      <w:r w:rsidR="009E329F">
        <w:t xml:space="preserve">of </w:t>
      </w:r>
      <w:r w:rsidR="00144A77">
        <w:t>the mouth</w:t>
      </w:r>
      <w:r w:rsidR="00933504">
        <w:t xml:space="preserve"> by the leader</w:t>
      </w:r>
      <w:r w:rsidR="00144A77">
        <w:t xml:space="preserve">. The hook and line category </w:t>
      </w:r>
      <w:r w:rsidR="00B4373F">
        <w:t xml:space="preserve">included </w:t>
      </w:r>
      <w:r w:rsidR="00144A77">
        <w:t>fishing lures</w:t>
      </w:r>
      <w:r w:rsidR="00933504">
        <w:t xml:space="preserve"> (not attached to flashers)</w:t>
      </w:r>
      <w:r w:rsidR="00144A77">
        <w:t xml:space="preserve"> and longline gear, both of which are found hooked externally on entangled individual</w:t>
      </w:r>
      <w:r w:rsidR="00AB76CD">
        <w:t>s</w:t>
      </w:r>
      <w:r w:rsidR="00144A77">
        <w:t xml:space="preserve">. Rubber bands </w:t>
      </w:r>
      <w:r w:rsidR="00447724">
        <w:t>are</w:t>
      </w:r>
      <w:r w:rsidR="00B4373F">
        <w:t xml:space="preserve"> </w:t>
      </w:r>
      <w:r w:rsidR="00A87CEA">
        <w:t xml:space="preserve">thick black bands </w:t>
      </w:r>
      <w:r w:rsidR="00D96D1E">
        <w:t xml:space="preserve">cut from truck tire inner tubes </w:t>
      </w:r>
      <w:r w:rsidR="00B41171">
        <w:t xml:space="preserve">that </w:t>
      </w:r>
      <w:r w:rsidR="00D96D1E">
        <w:t>are</w:t>
      </w:r>
      <w:r w:rsidR="00AA5D1C">
        <w:t xml:space="preserve"> </w:t>
      </w:r>
      <w:r w:rsidR="00A87CEA">
        <w:t xml:space="preserve">often </w:t>
      </w:r>
      <w:r w:rsidR="00AA5D1C">
        <w:t>used in crab fisheries to secure</w:t>
      </w:r>
      <w:r w:rsidR="00D96D1E">
        <w:t xml:space="preserve"> trap doors</w:t>
      </w:r>
      <w:r w:rsidR="00144A77">
        <w:t xml:space="preserve">. </w:t>
      </w:r>
      <w:r w:rsidR="00B01621">
        <w:t xml:space="preserve">Packing bands are thin plastic strips attached at the ends to form loops that are used to increase the integrity of containers </w:t>
      </w:r>
      <w:r w:rsidR="007E3361">
        <w:t>generally made of</w:t>
      </w:r>
      <w:r w:rsidR="00B01621">
        <w:t xml:space="preserve"> cardboard. </w:t>
      </w:r>
      <w:r w:rsidR="00144A77">
        <w:t>The netting category includ</w:t>
      </w:r>
      <w:r w:rsidR="00B4373F">
        <w:t>ed</w:t>
      </w:r>
      <w:r w:rsidR="00144A77">
        <w:t xml:space="preserve"> both </w:t>
      </w:r>
      <w:r w:rsidR="00BA4EE0">
        <w:t>gillnets</w:t>
      </w:r>
      <w:r w:rsidR="00144A77">
        <w:t xml:space="preserve"> </w:t>
      </w:r>
      <w:r w:rsidR="00395EE6">
        <w:t xml:space="preserve">made of monofilament line </w:t>
      </w:r>
      <w:r w:rsidR="00144A77">
        <w:t>and trawl netting</w:t>
      </w:r>
      <w:r w:rsidR="00395EE6">
        <w:t xml:space="preserve"> made of nylon or synthetic lines.  Monofilament lines are commonly used in recreational fisheries and for leaders in commercial salmon fisheries</w:t>
      </w:r>
      <w:r w:rsidR="00447724">
        <w:t xml:space="preserve"> and </w:t>
      </w:r>
      <w:r w:rsidR="00395EE6">
        <w:t xml:space="preserve">were differentiated from gillnets by the </w:t>
      </w:r>
      <w:r w:rsidR="00CE5D9B">
        <w:t>absence</w:t>
      </w:r>
      <w:r w:rsidR="00395EE6">
        <w:t xml:space="preserve"> of knot</w:t>
      </w:r>
      <w:r w:rsidR="001D1C26">
        <w:t>ted webbing</w:t>
      </w:r>
      <w:r w:rsidR="00144A77">
        <w:t>.</w:t>
      </w:r>
      <w:r w:rsidR="00242ECD">
        <w:t xml:space="preserve"> </w:t>
      </w:r>
      <w:r w:rsidR="00CF5C93">
        <w:t>Active</w:t>
      </w:r>
      <w:r w:rsidR="00242ECD">
        <w:t xml:space="preserve"> entanglement</w:t>
      </w:r>
      <w:r w:rsidR="00CF5C93">
        <w:t>s</w:t>
      </w:r>
      <w:r w:rsidR="00B3773D">
        <w:t xml:space="preserve"> where the mater</w:t>
      </w:r>
      <w:r w:rsidR="00242ECD">
        <w:t xml:space="preserve">ial could not be identified </w:t>
      </w:r>
      <w:r w:rsidR="00CF5C93">
        <w:t xml:space="preserve">were </w:t>
      </w:r>
      <w:r w:rsidR="00B41171">
        <w:t xml:space="preserve">recorded as </w:t>
      </w:r>
      <w:r w:rsidR="007E3361">
        <w:t>‘</w:t>
      </w:r>
      <w:r w:rsidR="00235759">
        <w:t>U</w:t>
      </w:r>
      <w:r w:rsidR="00B3773D" w:rsidRPr="007E3361">
        <w:t>nknown</w:t>
      </w:r>
      <w:r w:rsidR="007E3361">
        <w:t>’</w:t>
      </w:r>
      <w:r w:rsidR="00B3773D">
        <w:t xml:space="preserve">. </w:t>
      </w:r>
      <w:r w:rsidR="003E59AC">
        <w:t xml:space="preserve">Animals with evidence of a </w:t>
      </w:r>
      <w:r w:rsidR="00CA204F">
        <w:t>previous</w:t>
      </w:r>
      <w:r w:rsidR="00395EE6">
        <w:t xml:space="preserve"> entanglement</w:t>
      </w:r>
      <w:r w:rsidR="00E468B2">
        <w:t xml:space="preserve"> where</w:t>
      </w:r>
      <w:r w:rsidR="00395EE6">
        <w:t xml:space="preserve"> no </w:t>
      </w:r>
      <w:r w:rsidR="00BB7099">
        <w:t>material</w:t>
      </w:r>
      <w:r w:rsidR="00395EE6">
        <w:t xml:space="preserve"> was observed on the sea lion were </w:t>
      </w:r>
      <w:r w:rsidR="003E59AC">
        <w:t xml:space="preserve">recorded as </w:t>
      </w:r>
      <w:r w:rsidR="007E3361">
        <w:t>‘</w:t>
      </w:r>
      <w:r w:rsidR="00235759">
        <w:t>S</w:t>
      </w:r>
      <w:r w:rsidR="003E59AC" w:rsidRPr="007E3361">
        <w:t>ca</w:t>
      </w:r>
      <w:r w:rsidR="007E3361" w:rsidRPr="007E3361">
        <w:t>r</w:t>
      </w:r>
      <w:r w:rsidR="007E3361">
        <w:t>’</w:t>
      </w:r>
      <w:r w:rsidR="003E59AC">
        <w:t xml:space="preserve">. </w:t>
      </w:r>
      <w:r w:rsidR="001A438E">
        <w:t xml:space="preserve">The proportion of entanglements </w:t>
      </w:r>
      <w:r w:rsidR="005D27C8">
        <w:t>that were active or inactiv</w:t>
      </w:r>
      <w:r w:rsidR="00E25897">
        <w:t>e</w:t>
      </w:r>
      <w:r w:rsidR="005D27C8">
        <w:t xml:space="preserve"> and the proportion </w:t>
      </w:r>
      <w:r w:rsidR="001A438E">
        <w:t>exhibiting each entangl</w:t>
      </w:r>
      <w:r w:rsidR="005D27C8">
        <w:t>ing material</w:t>
      </w:r>
      <w:r w:rsidR="001A438E">
        <w:t xml:space="preserve"> were </w:t>
      </w:r>
      <w:r w:rsidR="00D53644">
        <w:t>summarized and reported</w:t>
      </w:r>
      <w:r w:rsidR="001A438E">
        <w:t xml:space="preserve"> </w:t>
      </w:r>
      <w:r w:rsidR="00744C2A">
        <w:t xml:space="preserve">over months </w:t>
      </w:r>
      <w:r w:rsidR="00225B81">
        <w:t>and</w:t>
      </w:r>
      <w:r w:rsidR="00744C2A">
        <w:t xml:space="preserve"> years </w:t>
      </w:r>
      <w:r w:rsidR="001A438E">
        <w:t>to</w:t>
      </w:r>
      <w:r w:rsidR="00D53644">
        <w:t xml:space="preserve"> observe</w:t>
      </w:r>
      <w:r w:rsidR="001A438E">
        <w:t xml:space="preserve"> </w:t>
      </w:r>
      <w:r w:rsidR="002722B9">
        <w:t>trends in material occurrence</w:t>
      </w:r>
      <w:r w:rsidR="008D631F">
        <w:t xml:space="preserve">. </w:t>
      </w:r>
    </w:p>
    <w:p w14:paraId="25125419" w14:textId="53BEF4B4" w:rsidR="007F1097" w:rsidRPr="00635B97" w:rsidRDefault="007F1097" w:rsidP="00635B97">
      <w:pPr>
        <w:pStyle w:val="Caption"/>
      </w:pPr>
      <w:r w:rsidRPr="00635B97">
        <w:lastRenderedPageBreak/>
        <w:t xml:space="preserve">Fig 2: </w:t>
      </w:r>
      <w:r w:rsidRPr="008646F7">
        <w:t>Exa</w:t>
      </w:r>
      <w:r w:rsidRPr="00635B97">
        <w:t>mple photographs of entangled Steller and California sea lions observed during small boat surveys of sea lion haulout complexes on the north coast of Washing</w:t>
      </w:r>
      <w:ins w:id="8" w:author="Liz Allyn" w:date="2020-07-23T13:21:00Z">
        <w:r w:rsidR="00843D0B">
          <w:t>t</w:t>
        </w:r>
      </w:ins>
      <w:r w:rsidRPr="00635B97">
        <w:t>on from 2010-2018</w:t>
      </w:r>
      <w:r w:rsidR="00F23623" w:rsidRPr="00635B97">
        <w:t>. Clockwise from the top left</w:t>
      </w:r>
      <w:r w:rsidRPr="00635B97">
        <w:t xml:space="preserve">: a) Steller sea lion with an entanglement scar, b) Steller sea lion with a rubber band entanglement, c) California sea lion with a rope entanglement, d) Steller sea lion with a severe entanglement wound where the material is unidentifiable, e) Steller sea lion entangled in monofilament line, f) California sea lion entangled by a packing band, and g) Steller sea lion with a salmon flasher entanglement. </w:t>
      </w:r>
    </w:p>
    <w:p w14:paraId="38F3F289" w14:textId="74065E24" w:rsidR="00A8695D" w:rsidRDefault="00C55ED6" w:rsidP="00CA40D3">
      <w:pPr>
        <w:pStyle w:val="Heading2"/>
        <w:spacing w:line="480" w:lineRule="auto"/>
      </w:pPr>
      <w:r>
        <w:t xml:space="preserve">Packing </w:t>
      </w:r>
      <w:r w:rsidR="00860639">
        <w:t>b</w:t>
      </w:r>
      <w:r>
        <w:t xml:space="preserve">and </w:t>
      </w:r>
      <w:r w:rsidR="00860639">
        <w:t>a</w:t>
      </w:r>
      <w:r w:rsidR="00A8695D">
        <w:t>nalysis</w:t>
      </w:r>
    </w:p>
    <w:p w14:paraId="7952A208" w14:textId="19162752" w:rsidR="00305A80" w:rsidRDefault="004230A0" w:rsidP="00CA40D3">
      <w:pPr>
        <w:spacing w:line="480" w:lineRule="auto"/>
      </w:pPr>
      <w:r>
        <w:t xml:space="preserve">Annual packing band entanglement occurrence was </w:t>
      </w:r>
      <w:r w:rsidR="009239B1">
        <w:t>compared to</w:t>
      </w:r>
      <w:r w:rsidR="00EB7580">
        <w:t xml:space="preserve"> data from </w:t>
      </w:r>
      <w:r w:rsidR="007429A0">
        <w:t>beach</w:t>
      </w:r>
      <w:r w:rsidR="00EB7580">
        <w:t xml:space="preserve"> debris surveys conduc</w:t>
      </w:r>
      <w:r w:rsidR="007F52B5">
        <w:t>t</w:t>
      </w:r>
      <w:r w:rsidR="00EB7580">
        <w:t>ed by the Olympic Coast National Marine Sanctuary</w:t>
      </w:r>
      <w:r w:rsidR="00F71D4C">
        <w:t xml:space="preserve"> (OCNMS)</w:t>
      </w:r>
      <w:r w:rsidR="007F52B5">
        <w:t xml:space="preserve"> </w:t>
      </w:r>
      <w:r w:rsidR="00FE071D">
        <w:t xml:space="preserve">to discern patterns in material availability in the environment. </w:t>
      </w:r>
      <w:r w:rsidR="00D758CB">
        <w:t xml:space="preserve">The year 2018 was excluded from analysis due to </w:t>
      </w:r>
      <w:r w:rsidR="003E59AC">
        <w:t>low</w:t>
      </w:r>
      <w:r w:rsidR="00D758CB">
        <w:t xml:space="preserve"> s</w:t>
      </w:r>
      <w:r w:rsidR="00395EE6">
        <w:t>ea lion s</w:t>
      </w:r>
      <w:r w:rsidR="00D758CB">
        <w:t>urvey effort after the month of June. OCNMS conducted 1,548</w:t>
      </w:r>
      <w:r w:rsidR="000756EF">
        <w:t xml:space="preserve"> </w:t>
      </w:r>
      <w:r w:rsidR="00B05793">
        <w:t>beach debris surveys in the Olympic Coast re</w:t>
      </w:r>
      <w:r w:rsidR="00D758CB">
        <w:t>gion from 2012-2017</w:t>
      </w:r>
      <w:r w:rsidR="00B05793">
        <w:t>, covering 17 beaches</w:t>
      </w:r>
      <w:r w:rsidR="007250EF">
        <w:t xml:space="preserve"> in Washington State,</w:t>
      </w:r>
      <w:r w:rsidR="00B05793">
        <w:t xml:space="preserve"> from Roosevelt Beach </w:t>
      </w:r>
      <w:r w:rsidR="00F209C4">
        <w:t>(47.1770</w:t>
      </w:r>
      <w:r w:rsidR="000812BD">
        <w:rPr>
          <w:rFonts w:ascii="Arial" w:hAnsi="Arial" w:cs="Arial"/>
          <w:b/>
          <w:bCs/>
          <w:color w:val="222222"/>
          <w:sz w:val="21"/>
          <w:szCs w:val="21"/>
          <w:shd w:val="clear" w:color="auto" w:fill="FFFFFF"/>
        </w:rPr>
        <w:t>°</w:t>
      </w:r>
      <w:r w:rsidR="00F209C4">
        <w:t xml:space="preserve"> N, 124.1972</w:t>
      </w:r>
      <w:r w:rsidR="000812BD">
        <w:rPr>
          <w:rFonts w:ascii="Arial" w:hAnsi="Arial" w:cs="Arial"/>
          <w:b/>
          <w:bCs/>
          <w:color w:val="222222"/>
          <w:sz w:val="21"/>
          <w:szCs w:val="21"/>
          <w:shd w:val="clear" w:color="auto" w:fill="FFFFFF"/>
        </w:rPr>
        <w:t>°</w:t>
      </w:r>
      <w:r w:rsidR="00F209C4">
        <w:t xml:space="preserve"> W)</w:t>
      </w:r>
      <w:r w:rsidR="00D758CB">
        <w:t xml:space="preserve"> </w:t>
      </w:r>
      <w:r w:rsidR="00B05793">
        <w:t xml:space="preserve">to </w:t>
      </w:r>
      <w:proofErr w:type="spellStart"/>
      <w:r w:rsidR="00B05793">
        <w:t>Wa</w:t>
      </w:r>
      <w:r w:rsidR="000150B5">
        <w:t>’</w:t>
      </w:r>
      <w:r w:rsidR="00B05793">
        <w:t>atch</w:t>
      </w:r>
      <w:proofErr w:type="spellEnd"/>
      <w:r w:rsidR="00B05793">
        <w:t xml:space="preserve"> Beach </w:t>
      </w:r>
      <w:r w:rsidR="00D758CB">
        <w:t>(48.3441</w:t>
      </w:r>
      <w:r w:rsidR="000812BD">
        <w:rPr>
          <w:rFonts w:ascii="Arial" w:hAnsi="Arial" w:cs="Arial"/>
          <w:b/>
          <w:bCs/>
          <w:color w:val="222222"/>
          <w:sz w:val="21"/>
          <w:szCs w:val="21"/>
          <w:shd w:val="clear" w:color="auto" w:fill="FFFFFF"/>
        </w:rPr>
        <w:t>°</w:t>
      </w:r>
      <w:r w:rsidR="00D758CB">
        <w:t xml:space="preserve"> N, 124.6792</w:t>
      </w:r>
      <w:r w:rsidR="000812BD">
        <w:rPr>
          <w:rFonts w:ascii="Arial" w:hAnsi="Arial" w:cs="Arial"/>
          <w:b/>
          <w:bCs/>
          <w:color w:val="222222"/>
          <w:sz w:val="21"/>
          <w:szCs w:val="21"/>
          <w:shd w:val="clear" w:color="auto" w:fill="FFFFFF"/>
        </w:rPr>
        <w:t>°</w:t>
      </w:r>
      <w:r w:rsidR="00D758CB">
        <w:t xml:space="preserve"> W)</w:t>
      </w:r>
      <w:r w:rsidR="00B05793">
        <w:t xml:space="preserve">. </w:t>
      </w:r>
      <w:r w:rsidR="000756EF">
        <w:t xml:space="preserve">Surveys were conducted by volunteers </w:t>
      </w:r>
      <w:r w:rsidR="00F518B3">
        <w:t xml:space="preserve">in an OCNMS citizen science program </w:t>
      </w:r>
      <w:r w:rsidR="000756EF">
        <w:t xml:space="preserve">adhering to standardized debris monitoring procedures developed by NOAA’s Marine Debris Program </w:t>
      </w:r>
      <w:r w:rsidR="000756EF">
        <w:fldChar w:fldCharType="begin" w:fldLock="1"/>
      </w:r>
      <w:r w:rsidR="0095115D">
        <w:instrText>ADDIN CSL_CITATION {"citationItems":[{"id":"ITEM-1","itemData":{"author":[{"dropping-particle":"","family":"Opfer","given":"Sarah","non-dropping-particle":"","parse-names":false,"suffix":""},{"dropping-particle":"","family":"Arthur","given":"Courtney","non-dropping-particle":"","parse-names":false,"suffix":""},{"dropping-particle":"","family":"Lippiatt","given":"Sherry","non-dropping-particle":"","parse-names":false,"suffix":""}],"container-title":"NOAA Marine Debris Program","id":"ITEM-1","issued":{"date-parts":[["2012"]]},"number-of-pages":"19","title":"NOAA marine debris shoreline survey field guide","type":"report"},"uris":["http://www.mendeley.com/documents/?uuid=7608afcf-c4e5-3945-8f4c-3cf649082009"]}],"mendeley":{"formattedCitation":"[22]","plainTextFormattedCitation":"[22]","previouslyFormattedCitation":"[22]"},"properties":{"noteIndex":0},"schema":"https://github.com/citation-style-language/schema/raw/master/csl-citation.json"}</w:instrText>
      </w:r>
      <w:r w:rsidR="000756EF">
        <w:fldChar w:fldCharType="separate"/>
      </w:r>
      <w:r w:rsidR="001B19E5" w:rsidRPr="001B19E5">
        <w:rPr>
          <w:noProof/>
        </w:rPr>
        <w:t>[22]</w:t>
      </w:r>
      <w:r w:rsidR="000756EF">
        <w:fldChar w:fldCharType="end"/>
      </w:r>
      <w:r w:rsidR="000756EF">
        <w:t xml:space="preserve">. </w:t>
      </w:r>
      <w:r w:rsidR="00CA204F">
        <w:t>The number of packing bands encountered each year in beach debris surveys was divided by the total number of surveys conducted in that year to correct for variation in survey effort.</w:t>
      </w:r>
      <w:r w:rsidR="009239B1">
        <w:t xml:space="preserve"> The annual proportion of entanglements caused by packing bands observed during surveys was analyzed for correlation with the number of packing bands per </w:t>
      </w:r>
      <w:r w:rsidR="00A93786">
        <w:t xml:space="preserve">beach debris </w:t>
      </w:r>
      <w:r w:rsidR="009239B1">
        <w:t xml:space="preserve">survey. </w:t>
      </w:r>
    </w:p>
    <w:p w14:paraId="370C18B3" w14:textId="01EF3AC7" w:rsidR="00361790" w:rsidRDefault="00361790" w:rsidP="00CA40D3">
      <w:pPr>
        <w:pStyle w:val="Heading2"/>
        <w:spacing w:line="480" w:lineRule="auto"/>
      </w:pPr>
      <w:r>
        <w:t xml:space="preserve">Stranding </w:t>
      </w:r>
      <w:r w:rsidR="00860639">
        <w:t>a</w:t>
      </w:r>
      <w:r>
        <w:t>nalysis</w:t>
      </w:r>
    </w:p>
    <w:p w14:paraId="661C4FF6" w14:textId="34FD9546" w:rsidR="00361790" w:rsidRDefault="00395EE6" w:rsidP="00A41DE2">
      <w:pPr>
        <w:spacing w:line="480" w:lineRule="auto"/>
      </w:pPr>
      <w:r>
        <w:t>T</w:t>
      </w:r>
      <w:r w:rsidR="00361790">
        <w:t xml:space="preserve">he West Coast Marine Mammal Stranding Network, overseen by </w:t>
      </w:r>
      <w:r w:rsidR="00F0018E">
        <w:t>NOAA’s</w:t>
      </w:r>
      <w:r w:rsidR="00361790">
        <w:t xml:space="preserve"> West Coast Regional Office</w:t>
      </w:r>
      <w:r w:rsidR="00F0018E">
        <w:t xml:space="preserve"> </w:t>
      </w:r>
      <w:r w:rsidR="00361790">
        <w:t>Protected Resources Division</w:t>
      </w:r>
      <w:r w:rsidR="00861E12">
        <w:t xml:space="preserve">, </w:t>
      </w:r>
      <w:r>
        <w:t>ha</w:t>
      </w:r>
      <w:r w:rsidR="00F71130">
        <w:t>s</w:t>
      </w:r>
      <w:r>
        <w:t xml:space="preserve"> recorde</w:t>
      </w:r>
      <w:r w:rsidR="00F71130">
        <w:t xml:space="preserve">d sightings of </w:t>
      </w:r>
      <w:r>
        <w:t xml:space="preserve">marine mammal strandings </w:t>
      </w:r>
      <w:r w:rsidR="00861E12">
        <w:t>since the early 1980s</w:t>
      </w:r>
      <w:r w:rsidR="00361790">
        <w:t xml:space="preserve">. </w:t>
      </w:r>
      <w:r w:rsidR="00906F52">
        <w:t>Network members recorded evidence of entanglement on examined stranded sea lions</w:t>
      </w:r>
      <w:r w:rsidR="00A41DE2" w:rsidRPr="00A41DE2">
        <w:t>.</w:t>
      </w:r>
      <w:r w:rsidR="00A41DE2">
        <w:t xml:space="preserve"> </w:t>
      </w:r>
      <w:r w:rsidR="00361790">
        <w:t>Data on Steller and California</w:t>
      </w:r>
      <w:r w:rsidR="00FC4BB8">
        <w:t xml:space="preserve"> sea lions that stranded dead on the</w:t>
      </w:r>
      <w:r w:rsidR="00361790">
        <w:t xml:space="preserve"> Washington and Oregon</w:t>
      </w:r>
      <w:r w:rsidR="00FC4BB8">
        <w:t xml:space="preserve"> coast</w:t>
      </w:r>
      <w:r w:rsidR="00361790">
        <w:t xml:space="preserve"> from 2010-2018 w</w:t>
      </w:r>
      <w:r w:rsidR="003E59AC">
        <w:t>ere</w:t>
      </w:r>
      <w:r w:rsidR="00361790">
        <w:t xml:space="preserve"> analyzed to determine the occurrence of </w:t>
      </w:r>
      <w:r w:rsidR="00A8065F">
        <w:t xml:space="preserve">stranded individuals bearing </w:t>
      </w:r>
      <w:r w:rsidR="00361790">
        <w:t xml:space="preserve">evidence of entanglement. </w:t>
      </w:r>
      <w:r w:rsidR="00361790">
        <w:lastRenderedPageBreak/>
        <w:t xml:space="preserve">Entanglements were assigned to three categories depending on the nature of the entanglement evidence: animals that stranded with the entangling material still present were marked as </w:t>
      </w:r>
      <w:r w:rsidR="00235759">
        <w:t>‘</w:t>
      </w:r>
      <w:r w:rsidR="00361790">
        <w:t>Active</w:t>
      </w:r>
      <w:r w:rsidR="00235759">
        <w:t>’</w:t>
      </w:r>
      <w:r w:rsidR="00361790">
        <w:t>, animals with evidence of entangleme</w:t>
      </w:r>
      <w:r w:rsidR="005C5143">
        <w:t xml:space="preserve">nt-related injuries </w:t>
      </w:r>
      <w:r w:rsidR="00A8065F">
        <w:t>without</w:t>
      </w:r>
      <w:r w:rsidR="001F703A">
        <w:t xml:space="preserve"> entangling material present </w:t>
      </w:r>
      <w:r w:rsidR="005C5143">
        <w:t>were marked</w:t>
      </w:r>
      <w:r w:rsidR="00361790">
        <w:t xml:space="preserve"> </w:t>
      </w:r>
      <w:r w:rsidR="00235759">
        <w:t>‘</w:t>
      </w:r>
      <w:r w:rsidR="00361790">
        <w:t>Scar</w:t>
      </w:r>
      <w:r w:rsidR="00235759">
        <w:t>’</w:t>
      </w:r>
      <w:r w:rsidR="00361790">
        <w:t xml:space="preserve">, and animals showing </w:t>
      </w:r>
      <w:r w:rsidR="00A8065F">
        <w:t xml:space="preserve">probable </w:t>
      </w:r>
      <w:r w:rsidR="00361790">
        <w:t xml:space="preserve">but inconclusive evidence of entanglement were marked </w:t>
      </w:r>
      <w:r w:rsidR="00235759">
        <w:t>‘</w:t>
      </w:r>
      <w:r w:rsidR="00361790">
        <w:t>Possible</w:t>
      </w:r>
      <w:r w:rsidR="00235759">
        <w:t>’</w:t>
      </w:r>
      <w:r w:rsidR="007E2A6D">
        <w:t>. For active entanglements</w:t>
      </w:r>
      <w:r w:rsidR="003D4877">
        <w:t xml:space="preserve">, the entangling material was </w:t>
      </w:r>
      <w:r w:rsidR="001F703A">
        <w:t>determined</w:t>
      </w:r>
      <w:r w:rsidR="003D4877">
        <w:t xml:space="preserve"> </w:t>
      </w:r>
      <w:r w:rsidR="007E2A6D">
        <w:t xml:space="preserve">using notes and comments accompanying the stranding record </w:t>
      </w:r>
      <w:r w:rsidR="00235759">
        <w:t>and assigned to one of the categories used during our live surveys (e.g. packing band</w:t>
      </w:r>
      <w:r w:rsidR="0054072F">
        <w:t>,</w:t>
      </w:r>
      <w:r w:rsidR="00235759">
        <w:t xml:space="preserve"> flasher). </w:t>
      </w:r>
      <w:r w:rsidR="00FC4BB8">
        <w:t xml:space="preserve">Entanglements marked </w:t>
      </w:r>
      <w:r w:rsidR="0060645F">
        <w:t>‘</w:t>
      </w:r>
      <w:r w:rsidR="00FC4BB8">
        <w:t>Possible</w:t>
      </w:r>
      <w:r w:rsidR="0060645F">
        <w:t>’</w:t>
      </w:r>
      <w:r w:rsidR="00FC4BB8">
        <w:t xml:space="preserve"> were excluded from summar</w:t>
      </w:r>
      <w:r w:rsidR="007E4DD6">
        <w:t>y statistics due to inconsistencies in</w:t>
      </w:r>
      <w:r w:rsidR="00FC4BB8">
        <w:t xml:space="preserve"> report</w:t>
      </w:r>
      <w:r w:rsidR="007E4DD6">
        <w:t>ing</w:t>
      </w:r>
      <w:r w:rsidR="00FC4BB8">
        <w:t xml:space="preserve"> suspicious lesions as potential entanglement evidence.</w:t>
      </w:r>
    </w:p>
    <w:p w14:paraId="345688CA" w14:textId="7F546BAD" w:rsidR="001B19E5" w:rsidRDefault="001B19E5" w:rsidP="001B19E5">
      <w:pPr>
        <w:pStyle w:val="Heading2"/>
        <w:spacing w:line="480" w:lineRule="auto"/>
      </w:pPr>
      <w:r>
        <w:t xml:space="preserve">Statistical </w:t>
      </w:r>
      <w:r w:rsidR="00860639">
        <w:t>a</w:t>
      </w:r>
      <w:r>
        <w:t>nalysis</w:t>
      </w:r>
    </w:p>
    <w:p w14:paraId="725FF927" w14:textId="62376E91" w:rsidR="001B19E5" w:rsidRPr="001B19E5" w:rsidRDefault="006B3402" w:rsidP="001B19E5">
      <w:pPr>
        <w:spacing w:line="480" w:lineRule="auto"/>
      </w:pPr>
      <w:r>
        <w:t xml:space="preserve">All statistical analyses were conducted in Microsoft Excel. Figures </w:t>
      </w:r>
      <w:r w:rsidR="008646F7">
        <w:t>3</w:t>
      </w:r>
      <w:r>
        <w:t>-</w:t>
      </w:r>
      <w:r w:rsidR="008646F7">
        <w:t>7</w:t>
      </w:r>
      <w:r>
        <w:t xml:space="preserve"> were created with R Statistical Program version 3.6.1 using ggplot2</w:t>
      </w:r>
      <w:r w:rsidR="00E9030C">
        <w:t xml:space="preserve"> </w:t>
      </w:r>
      <w:r>
        <w:fldChar w:fldCharType="begin" w:fldLock="1"/>
      </w:r>
      <w:r w:rsidR="003B2288">
        <w:instrText>ADDIN CSL_CITATION {"citationItems":[{"id":"ITEM-1","itemData":{"author":[{"dropping-particle":"","family":"R Core Team","given":"","non-dropping-particle":"","parse-names":false,"suffix":""}],"id":"ITEM-1","issued":{"date-parts":[["2019"]]},"title":"R Statistical Program","type":"article"},"uris":["http://www.mendeley.com/documents/?uuid=24b00a86-7588-445d-9122-1412602fea1d"]},{"id":"ITEM-2","itemData":{"ISBN":"978-3-319-24277-4","author":[{"dropping-particle":"","family":"Wickham","given":"H","non-dropping-particle":"","parse-names":false,"suffix":""}],"id":"ITEM-2","issued":{"date-parts":[["2016"]]},"publisher":"Springer-Verlag","publisher-place":"New York","title":"ggplot2: Elegant Graphics for Data Analysis","type":"book"},"uris":["http://www.mendeley.com/documents/?uuid=577dca70-a799-4446-816f-93c075ff423b"]}],"mendeley":{"formattedCitation":"[23,24]","plainTextFormattedCitation":"[23,24]","previouslyFormattedCitation":"[23,24]"},"properties":{"noteIndex":0},"schema":"https://github.com/citation-style-language/schema/raw/master/csl-citation.json"}</w:instrText>
      </w:r>
      <w:r>
        <w:fldChar w:fldCharType="separate"/>
      </w:r>
      <w:r w:rsidRPr="006B3402">
        <w:rPr>
          <w:noProof/>
        </w:rPr>
        <w:t>[23,24]</w:t>
      </w:r>
      <w:r>
        <w:fldChar w:fldCharType="end"/>
      </w:r>
      <w:r>
        <w:t>.</w:t>
      </w:r>
    </w:p>
    <w:p w14:paraId="721F1593" w14:textId="3DDBB50C" w:rsidR="00F71D4C" w:rsidRDefault="00F71D4C" w:rsidP="00CA40D3">
      <w:pPr>
        <w:pStyle w:val="Heading1"/>
        <w:spacing w:line="480" w:lineRule="auto"/>
      </w:pPr>
      <w:r>
        <w:t>Results</w:t>
      </w:r>
    </w:p>
    <w:p w14:paraId="045B8D7A" w14:textId="36CDBFD2" w:rsidR="00492E2C" w:rsidRDefault="00B728BB" w:rsidP="00492E2C">
      <w:pPr>
        <w:pStyle w:val="Heading2"/>
        <w:spacing w:line="480" w:lineRule="auto"/>
      </w:pPr>
      <w:r>
        <w:t xml:space="preserve">Haulout </w:t>
      </w:r>
      <w:r w:rsidR="00860639">
        <w:t>a</w:t>
      </w:r>
      <w:r>
        <w:t>bundance</w:t>
      </w:r>
      <w:r w:rsidR="00492E2C">
        <w:t xml:space="preserve"> </w:t>
      </w:r>
      <w:r w:rsidR="00860639">
        <w:t>t</w:t>
      </w:r>
      <w:r w:rsidR="00492E2C">
        <w:t>rends</w:t>
      </w:r>
    </w:p>
    <w:p w14:paraId="3F8A7445" w14:textId="5AFE60CC" w:rsidR="00B31A30" w:rsidRDefault="00492E2C" w:rsidP="007D522F">
      <w:pPr>
        <w:spacing w:line="480" w:lineRule="auto"/>
      </w:pPr>
      <w:r>
        <w:t xml:space="preserve">There were </w:t>
      </w:r>
      <w:r w:rsidR="00040E57">
        <w:t>9</w:t>
      </w:r>
      <w:r w:rsidR="00FA74FB">
        <w:t>7</w:t>
      </w:r>
      <w:r>
        <w:t xml:space="preserve"> survey days from 2010-2017 where counts were recorded at all four major </w:t>
      </w:r>
      <w:r w:rsidR="00771172">
        <w:t xml:space="preserve">haulout </w:t>
      </w:r>
      <w:r>
        <w:t>complexes</w:t>
      </w:r>
      <w:r w:rsidR="006A54A7">
        <w:t xml:space="preserve"> (Table 1)</w:t>
      </w:r>
      <w:r>
        <w:t xml:space="preserve">. The average annual </w:t>
      </w:r>
      <w:r w:rsidR="00D27F35">
        <w:t>rate of change</w:t>
      </w:r>
      <w:r>
        <w:t xml:space="preserve"> </w:t>
      </w:r>
      <w:r w:rsidR="00AD73DE">
        <w:t xml:space="preserve">of abundance </w:t>
      </w:r>
      <w:r>
        <w:t xml:space="preserve">at the haulout complexes in northern Washington </w:t>
      </w:r>
      <w:r w:rsidR="0064529B">
        <w:t>for Steller sea lio</w:t>
      </w:r>
      <w:r w:rsidR="008C36DE">
        <w:t>ns</w:t>
      </w:r>
      <w:r w:rsidR="0064529B">
        <w:t xml:space="preserve"> </w:t>
      </w:r>
      <w:r>
        <w:t xml:space="preserve">was 7.9% </w:t>
      </w:r>
      <w:r w:rsidRPr="00E31241">
        <w:t>±</w:t>
      </w:r>
      <w:r>
        <w:t xml:space="preserve"> 3.2 (95% CI), and </w:t>
      </w:r>
      <w:r w:rsidR="0064529B">
        <w:t xml:space="preserve">for </w:t>
      </w:r>
      <w:r>
        <w:t xml:space="preserve">California sea </w:t>
      </w:r>
      <w:r w:rsidR="0064529B">
        <w:t xml:space="preserve">lions was </w:t>
      </w:r>
      <w:r>
        <w:t xml:space="preserve">7.8% </w:t>
      </w:r>
      <w:r w:rsidRPr="00E31241">
        <w:t>±</w:t>
      </w:r>
      <w:r>
        <w:t xml:space="preserve"> 4.2 (95% CI; Fig </w:t>
      </w:r>
      <w:r w:rsidR="00EE6289">
        <w:t>3</w:t>
      </w:r>
      <w:r>
        <w:t xml:space="preserve">). </w:t>
      </w:r>
    </w:p>
    <w:p w14:paraId="30BD74E9" w14:textId="6BD4523D" w:rsidR="00492E2C" w:rsidRPr="00635B97" w:rsidRDefault="00492E2C" w:rsidP="00635B97">
      <w:pPr>
        <w:pStyle w:val="Caption"/>
      </w:pPr>
      <w:r w:rsidRPr="00635B97">
        <w:t xml:space="preserve">Fig </w:t>
      </w:r>
      <w:r w:rsidR="00635B97">
        <w:t>3</w:t>
      </w:r>
      <w:r w:rsidRPr="00635B97">
        <w:t>: Trends in average annual counts of Steller and California sea lions present at four major haulout complexes on the north coast of Washington from 2010-2017.</w:t>
      </w:r>
    </w:p>
    <w:p w14:paraId="1BB5761A" w14:textId="4B63F016" w:rsidR="00B3127D" w:rsidRPr="00B3127D" w:rsidRDefault="00B3127D" w:rsidP="00CA40D3">
      <w:pPr>
        <w:pStyle w:val="Heading2"/>
        <w:spacing w:line="480" w:lineRule="auto"/>
      </w:pPr>
      <w:r>
        <w:lastRenderedPageBreak/>
        <w:t xml:space="preserve">Entanglement </w:t>
      </w:r>
      <w:r w:rsidR="00860639">
        <w:t>r</w:t>
      </w:r>
      <w:r>
        <w:t>ates</w:t>
      </w:r>
    </w:p>
    <w:p w14:paraId="64F36F54" w14:textId="2AF6B573" w:rsidR="009F4365" w:rsidRDefault="00F71D4C" w:rsidP="00F960D9">
      <w:pPr>
        <w:spacing w:line="480" w:lineRule="auto"/>
      </w:pPr>
      <w:r>
        <w:t>There were 648</w:t>
      </w:r>
      <w:r w:rsidR="00E940A5">
        <w:t xml:space="preserve"> </w:t>
      </w:r>
      <w:r>
        <w:t>obser</w:t>
      </w:r>
      <w:r w:rsidR="00125F82">
        <w:t>vations of active and inactive entanglements</w:t>
      </w:r>
      <w:r>
        <w:t xml:space="preserve"> in the survey area from 2010-2018, 6</w:t>
      </w:r>
      <w:r w:rsidR="00BA0E85">
        <w:t>11</w:t>
      </w:r>
      <w:r>
        <w:t xml:space="preserve"> </w:t>
      </w:r>
      <w:r w:rsidR="00284927">
        <w:t>(433 Steller</w:t>
      </w:r>
      <w:r w:rsidR="00C215D3">
        <w:t>,</w:t>
      </w:r>
      <w:r w:rsidR="00284927">
        <w:t xml:space="preserve"> 178 California) </w:t>
      </w:r>
      <w:r>
        <w:t xml:space="preserve">of which were documented at the four major haulout </w:t>
      </w:r>
      <w:r w:rsidR="00FA5EE6">
        <w:t>complexes</w:t>
      </w:r>
      <w:r w:rsidR="00DF0857">
        <w:t>.</w:t>
      </w:r>
      <w:r>
        <w:t xml:space="preserve"> </w:t>
      </w:r>
      <w:r w:rsidR="009D08E6">
        <w:t>T</w:t>
      </w:r>
      <w:r w:rsidR="00004F06">
        <w:t>he</w:t>
      </w:r>
      <w:r w:rsidR="00045B6C">
        <w:t xml:space="preserve"> </w:t>
      </w:r>
      <w:r w:rsidR="001511FA">
        <w:t xml:space="preserve">average </w:t>
      </w:r>
      <w:r w:rsidR="00315F76">
        <w:t xml:space="preserve">overall </w:t>
      </w:r>
      <w:r>
        <w:t>entanglement rate for California sea lions was</w:t>
      </w:r>
      <w:r w:rsidR="00F35582">
        <w:t xml:space="preserve"> 2.13%, and </w:t>
      </w:r>
      <w:r>
        <w:t>for Steller sea lions</w:t>
      </w:r>
      <w:r w:rsidR="00FF7A80">
        <w:t xml:space="preserve"> </w:t>
      </w:r>
      <w:r w:rsidR="00F35582">
        <w:t xml:space="preserve">was </w:t>
      </w:r>
      <w:r w:rsidR="00FF7A80">
        <w:t>0.</w:t>
      </w:r>
      <w:r w:rsidR="00DB5F96">
        <w:t>41</w:t>
      </w:r>
      <w:r w:rsidR="00F224A0">
        <w:t>%</w:t>
      </w:r>
      <w:r w:rsidR="00FF7A80">
        <w:t>.</w:t>
      </w:r>
      <w:r w:rsidR="007341F6">
        <w:t xml:space="preserve"> </w:t>
      </w:r>
      <w:r w:rsidR="00AF07DB">
        <w:t>There were</w:t>
      </w:r>
      <w:r w:rsidR="00DE62D1">
        <w:t xml:space="preserve"> no </w:t>
      </w:r>
      <w:r w:rsidR="00BC48E8">
        <w:t xml:space="preserve">annual </w:t>
      </w:r>
      <w:r w:rsidR="00DE62D1">
        <w:t xml:space="preserve">or seasonal </w:t>
      </w:r>
      <w:r w:rsidR="00BC48E8">
        <w:t>trend</w:t>
      </w:r>
      <w:r w:rsidR="00AF07DB">
        <w:t>s</w:t>
      </w:r>
      <w:r w:rsidR="00BC48E8">
        <w:t xml:space="preserve"> </w:t>
      </w:r>
      <w:r w:rsidR="00272C87">
        <w:t xml:space="preserve">of statistical significance </w:t>
      </w:r>
      <w:r w:rsidR="00BC48E8">
        <w:t xml:space="preserve">in entanglement rates for </w:t>
      </w:r>
      <w:r w:rsidR="00272C87">
        <w:t xml:space="preserve">Steller </w:t>
      </w:r>
      <w:r w:rsidR="00C12406">
        <w:t xml:space="preserve">or California </w:t>
      </w:r>
      <w:r w:rsidR="00272C87">
        <w:t>sea lions</w:t>
      </w:r>
      <w:r w:rsidR="00C12406">
        <w:t xml:space="preserve"> (Fig </w:t>
      </w:r>
      <w:r w:rsidR="00EF48BB">
        <w:t>4</w:t>
      </w:r>
      <w:r w:rsidR="00C12406">
        <w:t xml:space="preserve">). However, California sea lions experienced high rates of entanglement in 2014, and both species experienced somewhat elevated rates of entanglement in 2015. </w:t>
      </w:r>
      <w:r w:rsidR="00272C87">
        <w:t xml:space="preserve">California sea lions </w:t>
      </w:r>
      <w:r w:rsidR="007F295E">
        <w:t xml:space="preserve">also </w:t>
      </w:r>
      <w:r w:rsidR="00272C87">
        <w:t xml:space="preserve">exhibited </w:t>
      </w:r>
      <w:r w:rsidR="007F295E">
        <w:t xml:space="preserve">some seasonal variability with </w:t>
      </w:r>
      <w:r w:rsidR="001842B2">
        <w:t>a peak in entanglement rate</w:t>
      </w:r>
      <w:r w:rsidR="007874E7">
        <w:t>s</w:t>
      </w:r>
      <w:r w:rsidR="001842B2">
        <w:t xml:space="preserve"> in the </w:t>
      </w:r>
      <w:r w:rsidR="00C01C12">
        <w:t>summer</w:t>
      </w:r>
      <w:r w:rsidR="007874E7">
        <w:t>,</w:t>
      </w:r>
      <w:r w:rsidR="00492E2C">
        <w:t xml:space="preserve"> coinciding with</w:t>
      </w:r>
      <w:r w:rsidR="007874E7">
        <w:t xml:space="preserve"> the</w:t>
      </w:r>
      <w:r w:rsidR="00492E2C">
        <w:t xml:space="preserve"> low</w:t>
      </w:r>
      <w:r w:rsidR="007874E7">
        <w:t xml:space="preserve">est months for </w:t>
      </w:r>
      <w:r w:rsidR="00492E2C">
        <w:t xml:space="preserve">haulout </w:t>
      </w:r>
      <w:r w:rsidR="00E30C48">
        <w:t>abundance</w:t>
      </w:r>
      <w:r w:rsidR="00197110">
        <w:t xml:space="preserve"> (</w:t>
      </w:r>
      <w:r w:rsidR="0069149E">
        <w:t xml:space="preserve">Fig </w:t>
      </w:r>
      <w:r w:rsidR="00EF48BB">
        <w:t>5</w:t>
      </w:r>
      <w:r w:rsidR="00197110">
        <w:t>)</w:t>
      </w:r>
      <w:r w:rsidR="003C59E8">
        <w:t xml:space="preserve">. </w:t>
      </w:r>
      <w:r w:rsidR="009F0936">
        <w:t>While other months exhibited elevated rates of entanglement (November: 1.5%) or comparatively low average haulout counts (February: 168, March: 218), June and July were the only months to exhibit both low average haulout counts and high entanglement rates (June: 167, 10.2%; July: 35, 12.1%)</w:t>
      </w:r>
      <w:r w:rsidR="008E5F4F">
        <w:t xml:space="preserve">. </w:t>
      </w:r>
    </w:p>
    <w:p w14:paraId="735E7657" w14:textId="559BD365" w:rsidR="009F4365" w:rsidRPr="009F4365" w:rsidRDefault="00F960D9" w:rsidP="00677776">
      <w:pPr>
        <w:pStyle w:val="Caption"/>
      </w:pPr>
      <w:r>
        <w:t xml:space="preserve">Fig </w:t>
      </w:r>
      <w:r w:rsidR="00EE6289">
        <w:t>4</w:t>
      </w:r>
      <w:r>
        <w:t>: Average entanglement rates (expressed as entanglements per individual) and entangling material proportions for California and Steller sea lions in northern Washington from 2010-2018 by year. Entanglement rate calculations only included entangled individuals observed at one of four major haulout complexes. Entangling materials were only analyzed for individuals with photos of sufficient quality</w:t>
      </w:r>
      <w:r w:rsidR="00816913" w:rsidRPr="00816913">
        <w:t xml:space="preserve"> observed hauled out anywhere along the survey route</w:t>
      </w:r>
      <w:r>
        <w:t xml:space="preserve">. </w:t>
      </w:r>
    </w:p>
    <w:p w14:paraId="12E4A867" w14:textId="5609A2A1" w:rsidR="004C322F" w:rsidRDefault="004C322F" w:rsidP="00CA40D3">
      <w:pPr>
        <w:pStyle w:val="Caption"/>
      </w:pPr>
      <w:r>
        <w:t xml:space="preserve">Fig </w:t>
      </w:r>
      <w:r w:rsidR="00EE6289">
        <w:t>5</w:t>
      </w:r>
      <w:r>
        <w:t>: A</w:t>
      </w:r>
      <w:r w:rsidR="00B74576">
        <w:t>verage pooled counts at the four major haulouts, a</w:t>
      </w:r>
      <w:r>
        <w:t xml:space="preserve">verage entanglement rates </w:t>
      </w:r>
      <w:r w:rsidR="0045413C">
        <w:t>(expressed as entanglements per individual)</w:t>
      </w:r>
      <w:r w:rsidR="00B74576">
        <w:t>,</w:t>
      </w:r>
      <w:r w:rsidR="0045413C">
        <w:t xml:space="preserve"> </w:t>
      </w:r>
      <w:r>
        <w:t xml:space="preserve">and entangling material proportions for California </w:t>
      </w:r>
      <w:r w:rsidR="00B74576">
        <w:t xml:space="preserve">and Steller </w:t>
      </w:r>
      <w:r>
        <w:t>sea lions in northern W</w:t>
      </w:r>
      <w:r w:rsidR="00FC775B">
        <w:t>ashington</w:t>
      </w:r>
      <w:r>
        <w:t xml:space="preserve"> from 2010-2018 by month</w:t>
      </w:r>
      <w:r w:rsidR="003802F9">
        <w:t xml:space="preserve">. </w:t>
      </w:r>
      <w:r w:rsidR="002C603D">
        <w:t>E</w:t>
      </w:r>
      <w:r w:rsidR="003802F9">
        <w:t xml:space="preserve">ntanglement rate calculations only included entangled individuals observed at one of four major haulout </w:t>
      </w:r>
      <w:r w:rsidR="00FA5EE6">
        <w:t>complexes</w:t>
      </w:r>
      <w:r w:rsidR="003802F9">
        <w:t>. Entangling materials were analyzed for any entangled individuals with photos of sufficient quality</w:t>
      </w:r>
      <w:r w:rsidR="00816913" w:rsidRPr="00816913">
        <w:t xml:space="preserve"> observed hauled out anywhere along the survey route</w:t>
      </w:r>
      <w:r w:rsidR="003802F9">
        <w:t xml:space="preserve">. </w:t>
      </w:r>
    </w:p>
    <w:p w14:paraId="2BAF33F4" w14:textId="4AB0EBA1" w:rsidR="00B3127D" w:rsidRDefault="003E2EA8" w:rsidP="00CA40D3">
      <w:pPr>
        <w:pStyle w:val="Heading2"/>
        <w:spacing w:line="480" w:lineRule="auto"/>
      </w:pPr>
      <w:r>
        <w:t>Material</w:t>
      </w:r>
      <w:r w:rsidR="00B3127D">
        <w:t xml:space="preserve"> </w:t>
      </w:r>
      <w:r w:rsidR="00860639">
        <w:t>a</w:t>
      </w:r>
      <w:r w:rsidR="00B3127D">
        <w:t>nalysis</w:t>
      </w:r>
    </w:p>
    <w:p w14:paraId="43BD11B4" w14:textId="62052566" w:rsidR="00B04FFA" w:rsidRDefault="00254D3B" w:rsidP="00CA40D3">
      <w:pPr>
        <w:spacing w:line="480" w:lineRule="auto"/>
        <w:rPr>
          <w:noProof/>
        </w:rPr>
      </w:pPr>
      <w:r>
        <w:t>The</w:t>
      </w:r>
      <w:r w:rsidR="00045B6C">
        <w:t xml:space="preserve">re were 502 </w:t>
      </w:r>
      <w:r w:rsidR="005768E9">
        <w:t xml:space="preserve">(357 Steller, 145 California) </w:t>
      </w:r>
      <w:r w:rsidR="002E7911">
        <w:t xml:space="preserve">sightings of </w:t>
      </w:r>
      <w:r w:rsidR="00045B6C">
        <w:t>entanglements with</w:t>
      </w:r>
      <w:r>
        <w:t xml:space="preserve"> photo</w:t>
      </w:r>
      <w:r w:rsidR="00045B6C">
        <w:t>s of a</w:t>
      </w:r>
      <w:r>
        <w:t xml:space="preserve"> quality sufficient for analysis. </w:t>
      </w:r>
      <w:r w:rsidR="00C77545">
        <w:t xml:space="preserve">For Steller sea lions, </w:t>
      </w:r>
      <w:r w:rsidR="00BC01C2">
        <w:t>in</w:t>
      </w:r>
      <w:r w:rsidR="00C77545">
        <w:t>a</w:t>
      </w:r>
      <w:r w:rsidR="00701074">
        <w:t xml:space="preserve">ctive entanglements </w:t>
      </w:r>
      <w:r w:rsidR="00BC01C2">
        <w:t xml:space="preserve">(scars) </w:t>
      </w:r>
      <w:r w:rsidR="00701074">
        <w:t xml:space="preserve">comprised </w:t>
      </w:r>
      <w:r w:rsidR="00BC01C2">
        <w:t>22.1</w:t>
      </w:r>
      <w:r w:rsidR="00701074">
        <w:t xml:space="preserve">% of all </w:t>
      </w:r>
      <w:r w:rsidR="00701074">
        <w:lastRenderedPageBreak/>
        <w:t>entanglements</w:t>
      </w:r>
      <w:r w:rsidR="00BC01C2">
        <w:t>. Of the remaining active entanglements,</w:t>
      </w:r>
      <w:r w:rsidR="00805AF3">
        <w:t xml:space="preserve"> only </w:t>
      </w:r>
      <w:r w:rsidR="00C77545">
        <w:t>55.4</w:t>
      </w:r>
      <w:r w:rsidR="00805AF3">
        <w:t xml:space="preserve">% </w:t>
      </w:r>
      <w:r w:rsidR="008F1F2B">
        <w:t xml:space="preserve">(n = </w:t>
      </w:r>
      <w:r w:rsidR="00C77545">
        <w:t>154</w:t>
      </w:r>
      <w:r w:rsidR="008F1F2B">
        <w:t>)</w:t>
      </w:r>
      <w:r w:rsidR="0044798F">
        <w:t xml:space="preserve"> were identifiable</w:t>
      </w:r>
      <w:r w:rsidR="00701074">
        <w:t xml:space="preserve">. </w:t>
      </w:r>
      <w:r w:rsidR="00F71D4C">
        <w:t>The majority of identifiable entanglements</w:t>
      </w:r>
      <w:r w:rsidR="00AF7B49">
        <w:t xml:space="preserve"> </w:t>
      </w:r>
      <w:r w:rsidR="00F71D4C">
        <w:t>were c</w:t>
      </w:r>
      <w:r w:rsidR="007C0142">
        <w:t>aused by packing bands (6</w:t>
      </w:r>
      <w:r w:rsidR="00635CB0">
        <w:t>7.5</w:t>
      </w:r>
      <w:r w:rsidR="00F71D4C">
        <w:t>%)</w:t>
      </w:r>
      <w:r w:rsidR="00AF7B49">
        <w:t xml:space="preserve"> and </w:t>
      </w:r>
      <w:r w:rsidR="007C0142">
        <w:t>salmon flashers (1</w:t>
      </w:r>
      <w:r w:rsidR="00635CB0">
        <w:t>3.6</w:t>
      </w:r>
      <w:r w:rsidR="00F71D4C">
        <w:t>%)</w:t>
      </w:r>
      <w:r w:rsidR="00AF7B49">
        <w:t xml:space="preserve">. </w:t>
      </w:r>
      <w:r w:rsidR="00F71D4C">
        <w:t xml:space="preserve">Other materials </w:t>
      </w:r>
      <w:r w:rsidR="009D3901">
        <w:t xml:space="preserve">comprised </w:t>
      </w:r>
      <w:r w:rsidR="00F71D4C">
        <w:t>less than 10% of identifiable entanglem</w:t>
      </w:r>
      <w:r w:rsidR="007C0142">
        <w:t>ents</w:t>
      </w:r>
      <w:r w:rsidR="009D3901">
        <w:t>:</w:t>
      </w:r>
      <w:r w:rsidR="007C0142">
        <w:t xml:space="preserve"> </w:t>
      </w:r>
      <w:r w:rsidR="001F7C2C">
        <w:t xml:space="preserve">rubber bands (7.8%), </w:t>
      </w:r>
      <w:r w:rsidR="007C0142">
        <w:t>monofilament line (</w:t>
      </w:r>
      <w:r w:rsidR="001F7C2C">
        <w:t>6.5</w:t>
      </w:r>
      <w:r w:rsidR="00F71D4C">
        <w:t xml:space="preserve">%), </w:t>
      </w:r>
      <w:r w:rsidR="007C0142">
        <w:t>netting (1.</w:t>
      </w:r>
      <w:r w:rsidR="001F7C2C">
        <w:t>9</w:t>
      </w:r>
      <w:r w:rsidR="007C0142">
        <w:t>%), hook and line (1.</w:t>
      </w:r>
      <w:r w:rsidR="001F7C2C">
        <w:t>9</w:t>
      </w:r>
      <w:r w:rsidR="001C7A14">
        <w:t>%)</w:t>
      </w:r>
      <w:r w:rsidR="001F7C2C">
        <w:t>, and rope (0.6%)</w:t>
      </w:r>
      <w:r w:rsidR="001C7A14">
        <w:t>.</w:t>
      </w:r>
      <w:r w:rsidR="000F00F0">
        <w:t xml:space="preserve"> </w:t>
      </w:r>
      <w:r w:rsidR="001F7C2C">
        <w:t>For California sea lions, 80</w:t>
      </w:r>
      <w:r w:rsidR="00CC3E77">
        <w:t>.0</w:t>
      </w:r>
      <w:r w:rsidR="001F7C2C">
        <w:t xml:space="preserve">% of all entanglements were active, and 41.4% </w:t>
      </w:r>
      <w:r w:rsidR="00D03757">
        <w:t xml:space="preserve">(n = 48) </w:t>
      </w:r>
      <w:r w:rsidR="001F7C2C">
        <w:t xml:space="preserve">of active entanglements were identifiable. Packing bands made up the majority of entanglements (70.8%), followed by monofilament line (12.5%), rope (10.4%), and </w:t>
      </w:r>
      <w:r w:rsidR="00F7413A">
        <w:t xml:space="preserve">salmon </w:t>
      </w:r>
      <w:r w:rsidR="001F7C2C">
        <w:t>flashers (6.3%)</w:t>
      </w:r>
      <w:r w:rsidR="00957A83">
        <w:t>.</w:t>
      </w:r>
      <w:r w:rsidR="00C27CC7">
        <w:t xml:space="preserve"> For both species</w:t>
      </w:r>
      <w:r w:rsidR="004B0FE6">
        <w:t>,</w:t>
      </w:r>
      <w:r w:rsidR="00C27CC7">
        <w:t xml:space="preserve"> salmon flashers were only observed in the months of June – September coinciding with the local recreational and commercial ocean salmon troll fishery (Fig </w:t>
      </w:r>
      <w:r w:rsidR="008646F7">
        <w:t>5</w:t>
      </w:r>
      <w:r w:rsidR="00C27CC7">
        <w:t xml:space="preserve">). </w:t>
      </w:r>
      <w:r w:rsidR="000F00F0">
        <w:t>In all cases where the entangling material could not be identified</w:t>
      </w:r>
      <w:r w:rsidR="009033F8">
        <w:t xml:space="preserve"> or was no longer present</w:t>
      </w:r>
      <w:r w:rsidR="000F00F0">
        <w:t xml:space="preserve"> the entanglement scar or wound was located on the neck, indicating that those entanglements were caused by an encircling material, such as a packing band, rubber band, monofilament line, </w:t>
      </w:r>
      <w:r w:rsidR="00E92CFB">
        <w:t xml:space="preserve">rope, </w:t>
      </w:r>
      <w:r w:rsidR="000F00F0">
        <w:t>or netting.</w:t>
      </w:r>
      <w:r w:rsidR="001C7A14">
        <w:t xml:space="preserve"> </w:t>
      </w:r>
    </w:p>
    <w:p w14:paraId="7C52BC9B" w14:textId="7A78ADE4" w:rsidR="003E2EA8" w:rsidRDefault="003E2EA8" w:rsidP="00CA40D3">
      <w:pPr>
        <w:pStyle w:val="Heading2"/>
        <w:spacing w:line="480" w:lineRule="auto"/>
      </w:pPr>
      <w:r>
        <w:t xml:space="preserve">Sex and </w:t>
      </w:r>
      <w:r w:rsidR="00860639">
        <w:t>a</w:t>
      </w:r>
      <w:r>
        <w:t>ge</w:t>
      </w:r>
    </w:p>
    <w:p w14:paraId="6AEE0E5C" w14:textId="3624AF89" w:rsidR="009F4365" w:rsidRDefault="00C60D47" w:rsidP="00B67317">
      <w:pPr>
        <w:spacing w:line="480" w:lineRule="auto"/>
      </w:pPr>
      <w:r>
        <w:t>For Steller sea lions both</w:t>
      </w:r>
      <w:r w:rsidR="00CE2879">
        <w:t xml:space="preserve"> the sex and age could be identified for</w:t>
      </w:r>
      <w:r w:rsidR="00333D59">
        <w:t xml:space="preserve"> </w:t>
      </w:r>
      <w:r w:rsidR="00973080">
        <w:t>74</w:t>
      </w:r>
      <w:r w:rsidR="00333D59">
        <w:t xml:space="preserve">.5% of entanglements, and either the sex or the age could be identified for an additional </w:t>
      </w:r>
      <w:r w:rsidR="00973080">
        <w:t>19.9</w:t>
      </w:r>
      <w:r w:rsidR="00333D59">
        <w:t>%</w:t>
      </w:r>
      <w:r w:rsidR="00C6370D">
        <w:t xml:space="preserve"> </w:t>
      </w:r>
      <w:r w:rsidR="00CD4D47">
        <w:t>of</w:t>
      </w:r>
      <w:r w:rsidR="00C6370D">
        <w:t xml:space="preserve"> the </w:t>
      </w:r>
      <w:r w:rsidR="00973080">
        <w:t>357</w:t>
      </w:r>
      <w:r w:rsidR="00C6370D">
        <w:t xml:space="preserve"> </w:t>
      </w:r>
      <w:r w:rsidR="00973080">
        <w:t xml:space="preserve">Steller </w:t>
      </w:r>
      <w:r w:rsidR="00C6370D">
        <w:t>sea lion</w:t>
      </w:r>
      <w:r w:rsidR="001638B0">
        <w:t xml:space="preserve"> entanglement </w:t>
      </w:r>
      <w:r w:rsidR="00FC4DC7">
        <w:t>cases</w:t>
      </w:r>
      <w:r w:rsidR="00C6370D">
        <w:t xml:space="preserve"> analyzed</w:t>
      </w:r>
      <w:r w:rsidR="00333D59">
        <w:t xml:space="preserve">. </w:t>
      </w:r>
      <w:r w:rsidR="00104A99">
        <w:t>The age composition of entangled Steller sea lions was 77% adults (32.4% male, 63.3% female), 17.1% juveniles, 5.9% unknown age, and no pups</w:t>
      </w:r>
      <w:r w:rsidR="00333D59">
        <w:t>.</w:t>
      </w:r>
      <w:r w:rsidR="00D524E3">
        <w:t xml:space="preserve"> </w:t>
      </w:r>
      <w:r w:rsidR="005C5CDC">
        <w:t>For the most part, entangling materials were evenly distributed among sex and age classes, but 1</w:t>
      </w:r>
      <w:r w:rsidR="00E51F39">
        <w:t>6.4</w:t>
      </w:r>
      <w:r w:rsidR="005C5CDC">
        <w:t>% of entangled juveniles exhibited a flasher</w:t>
      </w:r>
      <w:r w:rsidR="00212738">
        <w:t xml:space="preserve"> and 11.</w:t>
      </w:r>
      <w:r w:rsidR="00E51F39">
        <w:t>5</w:t>
      </w:r>
      <w:r w:rsidR="00212738">
        <w:t>% exhibited rubber bands,</w:t>
      </w:r>
      <w:r w:rsidR="005C5CDC">
        <w:t xml:space="preserve"> higher percentage</w:t>
      </w:r>
      <w:r w:rsidR="00212738">
        <w:t>s</w:t>
      </w:r>
      <w:r w:rsidR="005C5CDC">
        <w:t xml:space="preserve"> than any other sex or age class</w:t>
      </w:r>
      <w:r w:rsidR="00212738">
        <w:t xml:space="preserve"> grouping</w:t>
      </w:r>
      <w:r w:rsidR="00C6370D">
        <w:t xml:space="preserve"> (Fig </w:t>
      </w:r>
      <w:r w:rsidR="00EF48BB">
        <w:t>6</w:t>
      </w:r>
      <w:r w:rsidR="00C6370D">
        <w:t>)</w:t>
      </w:r>
      <w:r w:rsidR="005C5CDC">
        <w:t xml:space="preserve">. </w:t>
      </w:r>
      <w:r w:rsidR="00AA3912">
        <w:t>The sex and age could be identified for 98.6% (n = 143) of entangled California sea lions, 142 of which were adult males, with one juvenile male</w:t>
      </w:r>
      <w:r w:rsidR="00BC0E7E">
        <w:t xml:space="preserve">. </w:t>
      </w:r>
      <w:r w:rsidR="0015452D">
        <w:t>The single juvenile male was entangled in a packing band</w:t>
      </w:r>
      <w:r w:rsidR="00447B86">
        <w:t>.</w:t>
      </w:r>
    </w:p>
    <w:p w14:paraId="00A0F67C" w14:textId="386EEB9E" w:rsidR="009F04B7" w:rsidRPr="003E2EA8" w:rsidRDefault="00F556B3" w:rsidP="00CA40D3">
      <w:pPr>
        <w:pStyle w:val="Caption"/>
      </w:pPr>
      <w:r>
        <w:t xml:space="preserve">Fig </w:t>
      </w:r>
      <w:r w:rsidR="00EF48BB">
        <w:t>6</w:t>
      </w:r>
      <w:r w:rsidR="00C21998">
        <w:t>: T</w:t>
      </w:r>
      <w:r>
        <w:t>he proportion of entanglements caused by ea</w:t>
      </w:r>
      <w:r w:rsidR="00147130">
        <w:t>ch material type for</w:t>
      </w:r>
      <w:r w:rsidR="00404F55">
        <w:t xml:space="preserve"> </w:t>
      </w:r>
      <w:r w:rsidR="00C21998">
        <w:t xml:space="preserve">Steller sea lion </w:t>
      </w:r>
      <w:r w:rsidR="00750532">
        <w:t>j</w:t>
      </w:r>
      <w:r w:rsidR="00404F55">
        <w:t>uveniles</w:t>
      </w:r>
      <w:r w:rsidR="008342B1">
        <w:t xml:space="preserve"> (both sexes)</w:t>
      </w:r>
      <w:r w:rsidR="00404F55">
        <w:t xml:space="preserve">, </w:t>
      </w:r>
      <w:r w:rsidR="00750532">
        <w:t>a</w:t>
      </w:r>
      <w:r w:rsidR="00147130">
        <w:t xml:space="preserve">dult </w:t>
      </w:r>
      <w:r w:rsidR="00750532">
        <w:t>f</w:t>
      </w:r>
      <w:r w:rsidR="00147130">
        <w:t xml:space="preserve">emales, </w:t>
      </w:r>
      <w:r w:rsidR="00404F55">
        <w:t xml:space="preserve">and </w:t>
      </w:r>
      <w:r w:rsidR="00750532">
        <w:t>a</w:t>
      </w:r>
      <w:r w:rsidR="00404F55">
        <w:t xml:space="preserve">dult </w:t>
      </w:r>
      <w:r w:rsidR="00750532">
        <w:t>m</w:t>
      </w:r>
      <w:r w:rsidR="00404F55">
        <w:t>ales</w:t>
      </w:r>
      <w:r w:rsidR="00E365A3">
        <w:t xml:space="preserve"> in northern Washington, 2010-2018</w:t>
      </w:r>
      <w:r w:rsidR="00404F55">
        <w:t>.</w:t>
      </w:r>
    </w:p>
    <w:p w14:paraId="6B7048D3" w14:textId="6AEC247A" w:rsidR="00FF7A80" w:rsidRPr="00FF7A80" w:rsidRDefault="00B3127D" w:rsidP="00CA40D3">
      <w:pPr>
        <w:pStyle w:val="Heading2"/>
        <w:spacing w:line="480" w:lineRule="auto"/>
      </w:pPr>
      <w:r>
        <w:lastRenderedPageBreak/>
        <w:t xml:space="preserve">Packing </w:t>
      </w:r>
      <w:r w:rsidR="00860639">
        <w:t>b</w:t>
      </w:r>
      <w:r>
        <w:t xml:space="preserve">and </w:t>
      </w:r>
      <w:r w:rsidR="00860639">
        <w:t>a</w:t>
      </w:r>
      <w:r>
        <w:t>nalysis</w:t>
      </w:r>
    </w:p>
    <w:p w14:paraId="1F614566" w14:textId="00404A52" w:rsidR="009F4365" w:rsidRDefault="00CD2A09" w:rsidP="00B67317">
      <w:pPr>
        <w:spacing w:line="480" w:lineRule="auto"/>
      </w:pPr>
      <w:r>
        <w:t xml:space="preserve">Annual trends in </w:t>
      </w:r>
      <w:r w:rsidR="00540612">
        <w:t>the proportion of entanglements caused by packing bands</w:t>
      </w:r>
      <w:r>
        <w:t xml:space="preserve"> </w:t>
      </w:r>
      <w:r w:rsidR="00C24525">
        <w:t xml:space="preserve">from 2012-2017 </w:t>
      </w:r>
      <w:r w:rsidR="00B91D03">
        <w:t xml:space="preserve">positively </w:t>
      </w:r>
      <w:r w:rsidR="00824436">
        <w:t>correlate</w:t>
      </w:r>
      <w:r w:rsidR="000F1D4B">
        <w:t>d</w:t>
      </w:r>
      <w:r>
        <w:t xml:space="preserve"> with the annual occurrence of packing bands observed during OCNMS beach debris surveys</w:t>
      </w:r>
      <w:r w:rsidR="00CE0A29">
        <w:t xml:space="preserve"> </w:t>
      </w:r>
      <w:r>
        <w:t>(</w:t>
      </w:r>
      <w:r w:rsidR="00E365A3">
        <w:t>Pearson’s R</w:t>
      </w:r>
      <w:r>
        <w:t>=0.</w:t>
      </w:r>
      <w:r w:rsidR="00C24525">
        <w:t>81</w:t>
      </w:r>
      <w:r w:rsidR="00E719C8">
        <w:t xml:space="preserve">; Fig </w:t>
      </w:r>
      <w:r w:rsidR="00871CC4">
        <w:t>7</w:t>
      </w:r>
      <w:r>
        <w:t>).</w:t>
      </w:r>
    </w:p>
    <w:p w14:paraId="1573D258" w14:textId="3D6FD1C7" w:rsidR="005B753D" w:rsidRDefault="00BC7834" w:rsidP="00CA40D3">
      <w:pPr>
        <w:pStyle w:val="Caption"/>
      </w:pPr>
      <w:r>
        <w:t xml:space="preserve">Fig </w:t>
      </w:r>
      <w:r w:rsidR="00871CC4">
        <w:t>7</w:t>
      </w:r>
      <w:r>
        <w:t xml:space="preserve">: </w:t>
      </w:r>
      <w:r w:rsidR="006D767A">
        <w:t xml:space="preserve">The proportion of entanglements caused by packing bands </w:t>
      </w:r>
      <w:r w:rsidR="00E365A3">
        <w:t xml:space="preserve">for sea lions at haulouts in northern Washington </w:t>
      </w:r>
      <w:r w:rsidR="00757C1F">
        <w:t xml:space="preserve">(primary axis) </w:t>
      </w:r>
      <w:r w:rsidRPr="00FB21F9">
        <w:t xml:space="preserve">and </w:t>
      </w:r>
      <w:r w:rsidR="006D767A">
        <w:t>the number of packing bands</w:t>
      </w:r>
      <w:r w:rsidR="00087C54">
        <w:t xml:space="preserve"> per survey</w:t>
      </w:r>
      <w:r w:rsidR="006D767A">
        <w:t xml:space="preserve"> recorded </w:t>
      </w:r>
      <w:r w:rsidRPr="00FB21F9">
        <w:t xml:space="preserve">in beach debris surveys </w:t>
      </w:r>
      <w:r w:rsidR="00E365A3">
        <w:t xml:space="preserve">along the north Pacific coast of Washington </w:t>
      </w:r>
      <w:r w:rsidRPr="00FB21F9">
        <w:t xml:space="preserve">conducted by the </w:t>
      </w:r>
      <w:r w:rsidR="00E365A3">
        <w:t>Olympic Coast National Marine Sanctuary</w:t>
      </w:r>
      <w:r w:rsidR="00757C1F">
        <w:t xml:space="preserve"> (secondary axis)</w:t>
      </w:r>
      <w:r w:rsidR="00CC6AE3">
        <w:t>.</w:t>
      </w:r>
    </w:p>
    <w:p w14:paraId="3EA705B0" w14:textId="05CF9CA9" w:rsidR="002C7876" w:rsidRDefault="002C7876" w:rsidP="00CA40D3">
      <w:pPr>
        <w:pStyle w:val="Heading2"/>
        <w:spacing w:line="480" w:lineRule="auto"/>
      </w:pPr>
      <w:r>
        <w:t xml:space="preserve">Stranding </w:t>
      </w:r>
      <w:r w:rsidR="00860639">
        <w:t>a</w:t>
      </w:r>
      <w:r>
        <w:t>nalysis</w:t>
      </w:r>
    </w:p>
    <w:p w14:paraId="5E808F54" w14:textId="7870D6DA" w:rsidR="002C7876" w:rsidRDefault="00EA5084" w:rsidP="00CA40D3">
      <w:pPr>
        <w:spacing w:line="480" w:lineRule="auto"/>
      </w:pPr>
      <w:r>
        <w:t xml:space="preserve">There were confirmed stranding records of </w:t>
      </w:r>
      <w:r w:rsidR="00B073EB">
        <w:t>551</w:t>
      </w:r>
      <w:r w:rsidR="00A360C7">
        <w:t xml:space="preserve"> </w:t>
      </w:r>
      <w:r w:rsidR="00B073EB">
        <w:t xml:space="preserve">dead </w:t>
      </w:r>
      <w:r w:rsidR="00143B40">
        <w:t xml:space="preserve">Steller sea lions and </w:t>
      </w:r>
      <w:r w:rsidR="00B073EB">
        <w:t>1,048 dead</w:t>
      </w:r>
      <w:r>
        <w:t xml:space="preserve"> C</w:t>
      </w:r>
      <w:r w:rsidR="00143B40">
        <w:t>alifornia sea lions</w:t>
      </w:r>
      <w:r>
        <w:t xml:space="preserve"> </w:t>
      </w:r>
      <w:r w:rsidR="00A360C7">
        <w:t xml:space="preserve">on the </w:t>
      </w:r>
      <w:r w:rsidR="007608E8">
        <w:t xml:space="preserve">outer </w:t>
      </w:r>
      <w:r w:rsidR="00A360C7">
        <w:t>coast of Washington and Oregon</w:t>
      </w:r>
      <w:r>
        <w:t xml:space="preserve"> from 2010-2018. </w:t>
      </w:r>
      <w:r w:rsidR="00337883">
        <w:t xml:space="preserve">The </w:t>
      </w:r>
      <w:r w:rsidR="007F10BE">
        <w:t>rate</w:t>
      </w:r>
      <w:r w:rsidR="00337883">
        <w:t xml:space="preserve"> of dead strandings exhibiting evidence of entanglement </w:t>
      </w:r>
      <w:r w:rsidR="001F6D50">
        <w:t xml:space="preserve">(1.6% for Steller sea lions and 0.38% for California sea lions) </w:t>
      </w:r>
      <w:r w:rsidR="00337883">
        <w:t xml:space="preserve">was </w:t>
      </w:r>
      <w:r w:rsidR="001F6D50">
        <w:t>of a similar magnitude to the rate of entanglement among live sea lions observed on the haulouts (Table 2).</w:t>
      </w:r>
      <w:r w:rsidR="00337883">
        <w:t xml:space="preserve"> </w:t>
      </w:r>
      <w:r w:rsidR="000311AE">
        <w:t xml:space="preserve">All </w:t>
      </w:r>
      <w:ins w:id="9" w:author="Liz Allyn" w:date="2020-07-24T08:30:00Z">
        <w:r w:rsidR="00181332">
          <w:t>4</w:t>
        </w:r>
      </w:ins>
      <w:del w:id="10" w:author="Liz Allyn" w:date="2020-07-24T08:30:00Z">
        <w:r w:rsidR="000311AE" w:rsidDel="00181332">
          <w:delText>four</w:delText>
        </w:r>
      </w:del>
      <w:r w:rsidR="000311AE">
        <w:t xml:space="preserve"> entangled California sea lions that stranded dead were adult males. Of the </w:t>
      </w:r>
      <w:ins w:id="11" w:author="Liz Allyn" w:date="2020-07-24T08:30:00Z">
        <w:r w:rsidR="00181332">
          <w:t>9</w:t>
        </w:r>
      </w:ins>
      <w:del w:id="12" w:author="Liz Allyn" w:date="2020-07-24T08:30:00Z">
        <w:r w:rsidR="000311AE" w:rsidDel="00181332">
          <w:delText>nine</w:delText>
        </w:r>
      </w:del>
      <w:r w:rsidR="000311AE">
        <w:t xml:space="preserve"> dead stranded entangled Steller sea lions, </w:t>
      </w:r>
      <w:r w:rsidR="00047692">
        <w:t>7</w:t>
      </w:r>
      <w:r w:rsidR="000311AE">
        <w:t xml:space="preserve"> were adults (4 females, 3 male</w:t>
      </w:r>
      <w:r w:rsidR="00047692">
        <w:t>s</w:t>
      </w:r>
      <w:r w:rsidR="000311AE">
        <w:t xml:space="preserve">), </w:t>
      </w:r>
      <w:ins w:id="13" w:author="Liz Allyn" w:date="2020-07-24T08:30:00Z">
        <w:r w:rsidR="00181332">
          <w:t>1</w:t>
        </w:r>
      </w:ins>
      <w:del w:id="14" w:author="Liz Allyn" w:date="2020-07-24T08:30:00Z">
        <w:r w:rsidR="000311AE" w:rsidDel="00181332">
          <w:delText>one</w:delText>
        </w:r>
      </w:del>
      <w:r w:rsidR="000311AE">
        <w:t xml:space="preserve"> </w:t>
      </w:r>
      <w:r w:rsidR="000D646D">
        <w:t>juvenile</w:t>
      </w:r>
      <w:r w:rsidR="00047692">
        <w:t xml:space="preserve">, and </w:t>
      </w:r>
      <w:ins w:id="15" w:author="Liz Allyn" w:date="2020-07-24T08:30:00Z">
        <w:r w:rsidR="00181332">
          <w:t>1</w:t>
        </w:r>
      </w:ins>
      <w:del w:id="16" w:author="Liz Allyn" w:date="2020-07-24T08:30:00Z">
        <w:r w:rsidR="00047692" w:rsidDel="00181332">
          <w:delText>one</w:delText>
        </w:r>
      </w:del>
      <w:r w:rsidR="00047692">
        <w:t xml:space="preserve"> unknown</w:t>
      </w:r>
      <w:r w:rsidR="000311AE">
        <w:t>. Of the 13 total</w:t>
      </w:r>
      <w:r w:rsidR="00441DCC">
        <w:t xml:space="preserve"> entanglements observed</w:t>
      </w:r>
      <w:r w:rsidR="000311AE">
        <w:t>,</w:t>
      </w:r>
      <w:r w:rsidR="00441DCC">
        <w:t xml:space="preserve"> </w:t>
      </w:r>
      <w:ins w:id="17" w:author="Liz Allyn" w:date="2020-07-24T08:30:00Z">
        <w:r w:rsidR="00181332">
          <w:t>5</w:t>
        </w:r>
      </w:ins>
      <w:del w:id="18" w:author="Liz Allyn" w:date="2020-07-24T08:30:00Z">
        <w:r w:rsidR="00441DCC" w:rsidDel="00181332">
          <w:delText>five</w:delText>
        </w:r>
      </w:del>
      <w:r w:rsidR="00441DCC">
        <w:t xml:space="preserve"> </w:t>
      </w:r>
      <w:r w:rsidR="00670A50">
        <w:t>were entangled in salmon flashers</w:t>
      </w:r>
      <w:r w:rsidR="00AD577D">
        <w:t xml:space="preserve"> and other assorted hook and line gear. There was also a single Steller sea lion entangled in rope, and another exhibiting scars indicative of entanglement</w:t>
      </w:r>
      <w:r w:rsidR="00BC6992">
        <w:t>.</w:t>
      </w:r>
      <w:r w:rsidR="000311AE">
        <w:t xml:space="preserve"> </w:t>
      </w:r>
      <w:r w:rsidR="00BC6992">
        <w:t xml:space="preserve">The </w:t>
      </w:r>
      <w:r w:rsidR="000311AE">
        <w:t xml:space="preserve">remaining </w:t>
      </w:r>
      <w:ins w:id="19" w:author="Liz Allyn" w:date="2020-07-24T08:30:00Z">
        <w:r w:rsidR="00181332">
          <w:t>6</w:t>
        </w:r>
      </w:ins>
      <w:del w:id="20" w:author="Liz Allyn" w:date="2020-07-24T08:30:00Z">
        <w:r w:rsidR="000311AE" w:rsidDel="00181332">
          <w:delText>six</w:delText>
        </w:r>
      </w:del>
      <w:r w:rsidR="000311AE">
        <w:t xml:space="preserve"> records did not have enough detail to determine the status of the entanglement or the entangling material.</w:t>
      </w:r>
      <w:r w:rsidR="0011219E">
        <w:t xml:space="preserve"> No sea lions stranded dead </w:t>
      </w:r>
      <w:r w:rsidR="00E365A3">
        <w:t xml:space="preserve">were </w:t>
      </w:r>
      <w:r w:rsidR="007221E9">
        <w:t>recorded</w:t>
      </w:r>
      <w:r w:rsidR="00E365A3">
        <w:t xml:space="preserve"> </w:t>
      </w:r>
      <w:r w:rsidR="0011219E">
        <w:t>entangled in packing bands.</w:t>
      </w:r>
    </w:p>
    <w:p w14:paraId="2278C79F" w14:textId="1BBC51EC" w:rsidR="001F6D50" w:rsidRPr="005A34DA" w:rsidRDefault="001F6D50" w:rsidP="002F11E5">
      <w:pPr>
        <w:pStyle w:val="Caption"/>
        <w:pPrChange w:id="21" w:author="Liz Allyn" w:date="2020-07-24T11:37:00Z">
          <w:pPr>
            <w:spacing w:line="480" w:lineRule="auto"/>
          </w:pPr>
        </w:pPrChange>
      </w:pPr>
      <w:r>
        <w:t xml:space="preserve">Table 2: Entanglement </w:t>
      </w:r>
      <w:r w:rsidR="00A373EE">
        <w:t>r</w:t>
      </w:r>
      <w:r>
        <w:t xml:space="preserve">ates for Steller and California sea lions </w:t>
      </w:r>
      <w:ins w:id="22" w:author="Liz Allyn" w:date="2020-07-24T07:56:00Z">
        <w:r w:rsidR="00E21DF3">
          <w:t>recorded dead in the Washington and Oregon coast stranding record</w:t>
        </w:r>
        <w:r w:rsidR="00E21DF3">
          <w:t xml:space="preserve"> and for sea lions </w:t>
        </w:r>
      </w:ins>
      <w:r>
        <w:t xml:space="preserve">observed </w:t>
      </w:r>
      <w:ins w:id="23" w:author="Liz Allyn" w:date="2020-07-24T07:56:00Z">
        <w:r w:rsidR="00A56675">
          <w:t>a</w:t>
        </w:r>
      </w:ins>
      <w:r>
        <w:t>live on haulouts during surveys of northern Washington</w:t>
      </w:r>
      <w:del w:id="24" w:author="Liz Allyn" w:date="2020-07-24T07:56:00Z">
        <w:r w:rsidDel="00E21DF3">
          <w:delText xml:space="preserve"> and recorded dead in the Washington and Oregon coast stranding record</w:delText>
        </w:r>
      </w:del>
      <w:r>
        <w:t>.</w:t>
      </w:r>
    </w:p>
    <w:tbl>
      <w:tblPr>
        <w:tblStyle w:val="PlainTable2"/>
        <w:tblW w:w="0" w:type="auto"/>
        <w:tblLook w:val="04A0" w:firstRow="1" w:lastRow="0" w:firstColumn="1" w:lastColumn="0" w:noHBand="0" w:noVBand="1"/>
      </w:tblPr>
      <w:tblGrid>
        <w:gridCol w:w="2311"/>
        <w:gridCol w:w="3117"/>
        <w:gridCol w:w="2852"/>
      </w:tblGrid>
      <w:tr w:rsidR="001F6D50" w14:paraId="7B78533F" w14:textId="77777777" w:rsidTr="00523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Pr>
          <w:p w14:paraId="6E4C6406" w14:textId="77777777" w:rsidR="001F6D50" w:rsidRDefault="001F6D50" w:rsidP="005A34DA">
            <w:pPr>
              <w:spacing w:line="480" w:lineRule="auto"/>
              <w:jc w:val="center"/>
            </w:pPr>
          </w:p>
        </w:tc>
        <w:tc>
          <w:tcPr>
            <w:tcW w:w="3117" w:type="dxa"/>
          </w:tcPr>
          <w:p w14:paraId="03A63118" w14:textId="24D87E31" w:rsidR="001F6D50" w:rsidRDefault="001F6D50" w:rsidP="005A34DA">
            <w:pPr>
              <w:spacing w:line="480" w:lineRule="auto"/>
              <w:jc w:val="center"/>
              <w:cnfStyle w:val="100000000000" w:firstRow="1" w:lastRow="0" w:firstColumn="0" w:lastColumn="0" w:oddVBand="0" w:evenVBand="0" w:oddHBand="0" w:evenHBand="0" w:firstRowFirstColumn="0" w:firstRowLastColumn="0" w:lastRowFirstColumn="0" w:lastRowLastColumn="0"/>
            </w:pPr>
            <w:r>
              <w:t>Stranding Entanglement Rate</w:t>
            </w:r>
          </w:p>
        </w:tc>
        <w:tc>
          <w:tcPr>
            <w:tcW w:w="2852" w:type="dxa"/>
          </w:tcPr>
          <w:p w14:paraId="19B62363" w14:textId="79FC54DF" w:rsidR="001F6D50" w:rsidRDefault="001F6D50" w:rsidP="005A34DA">
            <w:pPr>
              <w:spacing w:line="480" w:lineRule="auto"/>
              <w:jc w:val="center"/>
              <w:cnfStyle w:val="100000000000" w:firstRow="1" w:lastRow="0" w:firstColumn="0" w:lastColumn="0" w:oddVBand="0" w:evenVBand="0" w:oddHBand="0" w:evenHBand="0" w:firstRowFirstColumn="0" w:firstRowLastColumn="0" w:lastRowFirstColumn="0" w:lastRowLastColumn="0"/>
            </w:pPr>
            <w:r>
              <w:t>Haulout Entanglement Rate</w:t>
            </w:r>
          </w:p>
        </w:tc>
      </w:tr>
      <w:tr w:rsidR="001F6D50" w14:paraId="1C07F576" w14:textId="77777777" w:rsidTr="00523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Pr>
          <w:p w14:paraId="521E8043" w14:textId="7A8861E0" w:rsidR="001F6D50" w:rsidRPr="00523E1B" w:rsidRDefault="001F6D50" w:rsidP="005A34DA">
            <w:pPr>
              <w:spacing w:line="480" w:lineRule="auto"/>
              <w:jc w:val="center"/>
              <w:rPr>
                <w:b w:val="0"/>
                <w:bCs w:val="0"/>
                <w:i/>
                <w:iCs/>
              </w:rPr>
            </w:pPr>
            <w:r w:rsidRPr="00523E1B">
              <w:rPr>
                <w:b w:val="0"/>
                <w:bCs w:val="0"/>
                <w:i/>
                <w:iCs/>
              </w:rPr>
              <w:lastRenderedPageBreak/>
              <w:t xml:space="preserve">Steller </w:t>
            </w:r>
            <w:r w:rsidR="00753054">
              <w:rPr>
                <w:b w:val="0"/>
                <w:bCs w:val="0"/>
                <w:i/>
                <w:iCs/>
              </w:rPr>
              <w:t>s</w:t>
            </w:r>
            <w:r w:rsidRPr="00523E1B">
              <w:rPr>
                <w:b w:val="0"/>
                <w:bCs w:val="0"/>
                <w:i/>
                <w:iCs/>
              </w:rPr>
              <w:t xml:space="preserve">ea </w:t>
            </w:r>
            <w:r w:rsidR="00753054">
              <w:rPr>
                <w:b w:val="0"/>
                <w:bCs w:val="0"/>
                <w:i/>
                <w:iCs/>
              </w:rPr>
              <w:t>l</w:t>
            </w:r>
            <w:r w:rsidRPr="00523E1B">
              <w:rPr>
                <w:b w:val="0"/>
                <w:bCs w:val="0"/>
                <w:i/>
                <w:iCs/>
              </w:rPr>
              <w:t>ions</w:t>
            </w:r>
          </w:p>
        </w:tc>
        <w:tc>
          <w:tcPr>
            <w:tcW w:w="3117" w:type="dxa"/>
          </w:tcPr>
          <w:p w14:paraId="772B653A" w14:textId="381F753D" w:rsidR="001F6D50" w:rsidRDefault="001F6D50" w:rsidP="005A34DA">
            <w:pPr>
              <w:spacing w:line="480" w:lineRule="auto"/>
              <w:jc w:val="right"/>
              <w:cnfStyle w:val="000000100000" w:firstRow="0" w:lastRow="0" w:firstColumn="0" w:lastColumn="0" w:oddVBand="0" w:evenVBand="0" w:oddHBand="1" w:evenHBand="0" w:firstRowFirstColumn="0" w:firstRowLastColumn="0" w:lastRowFirstColumn="0" w:lastRowLastColumn="0"/>
            </w:pPr>
            <w:r>
              <w:t>1.63%</w:t>
            </w:r>
          </w:p>
        </w:tc>
        <w:tc>
          <w:tcPr>
            <w:tcW w:w="2852" w:type="dxa"/>
          </w:tcPr>
          <w:p w14:paraId="56D74892" w14:textId="4A7019A7" w:rsidR="001F6D50" w:rsidRDefault="001F6D50" w:rsidP="005A34DA">
            <w:pPr>
              <w:spacing w:line="480" w:lineRule="auto"/>
              <w:jc w:val="right"/>
              <w:cnfStyle w:val="000000100000" w:firstRow="0" w:lastRow="0" w:firstColumn="0" w:lastColumn="0" w:oddVBand="0" w:evenVBand="0" w:oddHBand="1" w:evenHBand="0" w:firstRowFirstColumn="0" w:firstRowLastColumn="0" w:lastRowFirstColumn="0" w:lastRowLastColumn="0"/>
            </w:pPr>
            <w:r>
              <w:t>0.41%</w:t>
            </w:r>
          </w:p>
        </w:tc>
      </w:tr>
      <w:tr w:rsidR="001F6D50" w14:paraId="7F8092C4" w14:textId="77777777" w:rsidTr="00523E1B">
        <w:tc>
          <w:tcPr>
            <w:cnfStyle w:val="001000000000" w:firstRow="0" w:lastRow="0" w:firstColumn="1" w:lastColumn="0" w:oddVBand="0" w:evenVBand="0" w:oddHBand="0" w:evenHBand="0" w:firstRowFirstColumn="0" w:firstRowLastColumn="0" w:lastRowFirstColumn="0" w:lastRowLastColumn="0"/>
            <w:tcW w:w="2311" w:type="dxa"/>
          </w:tcPr>
          <w:p w14:paraId="78608356" w14:textId="441492F7" w:rsidR="001F6D50" w:rsidRPr="00523E1B" w:rsidRDefault="001F6D50" w:rsidP="005A34DA">
            <w:pPr>
              <w:spacing w:line="480" w:lineRule="auto"/>
              <w:jc w:val="center"/>
              <w:rPr>
                <w:b w:val="0"/>
                <w:bCs w:val="0"/>
                <w:i/>
                <w:iCs/>
              </w:rPr>
            </w:pPr>
            <w:r w:rsidRPr="00523E1B">
              <w:rPr>
                <w:b w:val="0"/>
                <w:bCs w:val="0"/>
                <w:i/>
                <w:iCs/>
              </w:rPr>
              <w:t>California</w:t>
            </w:r>
            <w:r w:rsidR="00753054">
              <w:rPr>
                <w:b w:val="0"/>
                <w:bCs w:val="0"/>
                <w:i/>
                <w:iCs/>
              </w:rPr>
              <w:t xml:space="preserve"> s</w:t>
            </w:r>
            <w:r w:rsidRPr="00523E1B">
              <w:rPr>
                <w:b w:val="0"/>
                <w:bCs w:val="0"/>
                <w:i/>
                <w:iCs/>
              </w:rPr>
              <w:t xml:space="preserve">ea </w:t>
            </w:r>
            <w:r w:rsidR="00753054">
              <w:rPr>
                <w:b w:val="0"/>
                <w:bCs w:val="0"/>
                <w:i/>
                <w:iCs/>
              </w:rPr>
              <w:t>l</w:t>
            </w:r>
            <w:r w:rsidRPr="00523E1B">
              <w:rPr>
                <w:b w:val="0"/>
                <w:bCs w:val="0"/>
                <w:i/>
                <w:iCs/>
              </w:rPr>
              <w:t>ions</w:t>
            </w:r>
          </w:p>
        </w:tc>
        <w:tc>
          <w:tcPr>
            <w:tcW w:w="3117" w:type="dxa"/>
          </w:tcPr>
          <w:p w14:paraId="299B616C" w14:textId="5103B60F" w:rsidR="001F6D50" w:rsidRDefault="001F6D50" w:rsidP="005A34DA">
            <w:pPr>
              <w:spacing w:line="480" w:lineRule="auto"/>
              <w:jc w:val="right"/>
              <w:cnfStyle w:val="000000000000" w:firstRow="0" w:lastRow="0" w:firstColumn="0" w:lastColumn="0" w:oddVBand="0" w:evenVBand="0" w:oddHBand="0" w:evenHBand="0" w:firstRowFirstColumn="0" w:firstRowLastColumn="0" w:lastRowFirstColumn="0" w:lastRowLastColumn="0"/>
            </w:pPr>
            <w:r>
              <w:t>0.38%</w:t>
            </w:r>
          </w:p>
        </w:tc>
        <w:tc>
          <w:tcPr>
            <w:tcW w:w="2852" w:type="dxa"/>
          </w:tcPr>
          <w:p w14:paraId="48F5245B" w14:textId="7046E586" w:rsidR="001F6D50" w:rsidRDefault="001F6D50" w:rsidP="005A34DA">
            <w:pPr>
              <w:spacing w:line="480" w:lineRule="auto"/>
              <w:jc w:val="right"/>
              <w:cnfStyle w:val="000000000000" w:firstRow="0" w:lastRow="0" w:firstColumn="0" w:lastColumn="0" w:oddVBand="0" w:evenVBand="0" w:oddHBand="0" w:evenHBand="0" w:firstRowFirstColumn="0" w:firstRowLastColumn="0" w:lastRowFirstColumn="0" w:lastRowLastColumn="0"/>
            </w:pPr>
            <w:r>
              <w:t>2.13%</w:t>
            </w:r>
          </w:p>
        </w:tc>
      </w:tr>
    </w:tbl>
    <w:p w14:paraId="2515DB0A" w14:textId="77777777" w:rsidR="001F6D50" w:rsidRPr="002C7876" w:rsidRDefault="001F6D50" w:rsidP="00CA40D3">
      <w:pPr>
        <w:spacing w:line="480" w:lineRule="auto"/>
      </w:pPr>
    </w:p>
    <w:p w14:paraId="0A91133B" w14:textId="594FF92F" w:rsidR="00941680" w:rsidRDefault="00911BDD" w:rsidP="00CA40D3">
      <w:pPr>
        <w:pStyle w:val="Heading1"/>
        <w:spacing w:line="480" w:lineRule="auto"/>
      </w:pPr>
      <w:r>
        <w:t>Discussion</w:t>
      </w:r>
    </w:p>
    <w:p w14:paraId="0932AE01" w14:textId="117C2FE3" w:rsidR="002B7620" w:rsidRDefault="007540DA" w:rsidP="00CA40D3">
      <w:pPr>
        <w:spacing w:line="480" w:lineRule="auto"/>
      </w:pPr>
      <w:r>
        <w:t xml:space="preserve">Despite exhibiting high rates of entanglement, both California sea lions and Steller sea lions exhibited high rates of </w:t>
      </w:r>
      <w:r w:rsidR="00D00F9C">
        <w:t>haulout abundance</w:t>
      </w:r>
      <w:r>
        <w:t xml:space="preserve"> </w:t>
      </w:r>
      <w:r w:rsidR="00693DE2">
        <w:t xml:space="preserve">increase </w:t>
      </w:r>
      <w:r>
        <w:t>in northern Washington</w:t>
      </w:r>
      <w:r w:rsidR="003E7174">
        <w:t>.</w:t>
      </w:r>
      <w:r w:rsidR="009E4BEC">
        <w:t xml:space="preserve"> </w:t>
      </w:r>
      <w:r w:rsidR="00BE48BC">
        <w:t>The California sea lions</w:t>
      </w:r>
      <w:r w:rsidR="00DB250C">
        <w:t xml:space="preserve"> in this study</w:t>
      </w:r>
      <w:r w:rsidR="009B6032">
        <w:t xml:space="preserve"> experienced</w:t>
      </w:r>
      <w:r w:rsidR="001D52A6">
        <w:t xml:space="preserve"> </w:t>
      </w:r>
      <w:r w:rsidR="00BE48BC">
        <w:t xml:space="preserve">the </w:t>
      </w:r>
      <w:r w:rsidR="00BC48E8">
        <w:t>second</w:t>
      </w:r>
      <w:r w:rsidR="004428A3">
        <w:t xml:space="preserve"> </w:t>
      </w:r>
      <w:r w:rsidR="001D52A6">
        <w:t xml:space="preserve">highest </w:t>
      </w:r>
      <w:r w:rsidR="00F9355F">
        <w:t xml:space="preserve">entanglement </w:t>
      </w:r>
      <w:r w:rsidR="00BE48BC">
        <w:t xml:space="preserve">rate for any </w:t>
      </w:r>
      <w:r w:rsidR="00824902">
        <w:t>otariid</w:t>
      </w:r>
      <w:r w:rsidR="009B6032">
        <w:t xml:space="preserve"> </w:t>
      </w:r>
      <w:r w:rsidR="001D52A6">
        <w:t xml:space="preserve">in the </w:t>
      </w:r>
      <w:r w:rsidR="00BE48BC">
        <w:t>published literature</w:t>
      </w:r>
      <w:r w:rsidR="00F91076">
        <w:t xml:space="preserve"> </w:t>
      </w:r>
      <w:r w:rsidR="005D6416">
        <w:t xml:space="preserve">and the highest </w:t>
      </w:r>
      <w:r w:rsidR="00824902">
        <w:t>otariid</w:t>
      </w:r>
      <w:r w:rsidR="005D6416">
        <w:t xml:space="preserve"> entang</w:t>
      </w:r>
      <w:r w:rsidR="001A0C32">
        <w:t>lement rate documented in the United States</w:t>
      </w:r>
      <w:r w:rsidR="009D0B23">
        <w:t xml:space="preserve"> </w:t>
      </w:r>
      <w:r w:rsidR="00540555">
        <w:t xml:space="preserve">(Table </w:t>
      </w:r>
      <w:r w:rsidR="00FF3F33">
        <w:t>3</w:t>
      </w:r>
      <w:r w:rsidR="00540555">
        <w:t>)</w:t>
      </w:r>
      <w:r w:rsidR="008D0D02">
        <w:t xml:space="preserve">. </w:t>
      </w:r>
      <w:r w:rsidR="00692ECA">
        <w:t>The</w:t>
      </w:r>
      <w:r w:rsidR="001C6F1F">
        <w:t xml:space="preserve"> observed</w:t>
      </w:r>
      <w:r w:rsidR="00897FB6">
        <w:t xml:space="preserve"> rate of</w:t>
      </w:r>
      <w:r w:rsidR="00CA2E22">
        <w:t xml:space="preserve"> increase</w:t>
      </w:r>
      <w:r w:rsidR="001C6F1F">
        <w:t xml:space="preserve"> </w:t>
      </w:r>
      <w:r w:rsidR="00897FB6">
        <w:t xml:space="preserve">in </w:t>
      </w:r>
      <w:r w:rsidR="00F27C7B">
        <w:t xml:space="preserve">local </w:t>
      </w:r>
      <w:r w:rsidR="00897FB6">
        <w:t xml:space="preserve">haulout </w:t>
      </w:r>
      <w:r w:rsidR="00F27C7B">
        <w:t>abundance</w:t>
      </w:r>
      <w:r w:rsidR="001C6F1F">
        <w:t xml:space="preserve"> for California sea lions (7.8%) was </w:t>
      </w:r>
      <w:r w:rsidR="00EA783E">
        <w:t>greater than the estimated growth rate of the range-wide population in recent years as the population approached carrying capacity</w:t>
      </w:r>
      <w:ins w:id="25" w:author="Liz Allyn" w:date="2020-07-24T11:38:00Z">
        <w:r w:rsidR="00950E6A">
          <w:t>,</w:t>
        </w:r>
      </w:ins>
      <w:r w:rsidR="00EA783E">
        <w:t xml:space="preserve"> and </w:t>
      </w:r>
      <w:r w:rsidR="007936A5">
        <w:t xml:space="preserve">was </w:t>
      </w:r>
      <w:r w:rsidR="001C6F1F">
        <w:t xml:space="preserve">similar to the </w:t>
      </w:r>
      <w:r w:rsidR="00306DD0">
        <w:t xml:space="preserve">maximum </w:t>
      </w:r>
      <w:r w:rsidR="001C6F1F">
        <w:t xml:space="preserve">range-wide </w:t>
      </w:r>
      <w:r w:rsidR="0096585A">
        <w:t xml:space="preserve">population growth </w:t>
      </w:r>
      <w:r w:rsidR="001C6F1F">
        <w:t xml:space="preserve">estimate </w:t>
      </w:r>
      <w:r w:rsidR="00306DD0">
        <w:t>observed from</w:t>
      </w:r>
      <w:r w:rsidR="001C6F1F">
        <w:t xml:space="preserve"> 1975-2014 (7%) </w:t>
      </w:r>
      <w:r w:rsidR="001C6F1F">
        <w:fldChar w:fldCharType="begin" w:fldLock="1"/>
      </w:r>
      <w:r w:rsidR="0095115D">
        <w:instrText>ADDIN CSL_CITATION {"citationItems":[{"id":"ITEM-1","itemData":{"DOI":"10.1002/jwmg.21405","ISSN":"19372817","abstract":"The California sea lion (Zalophus californianus) population in the United States has increased steadily since the early 1970s. The Marine Mammal Protection Act of 1972 (MMPA) established criteria for management of marine mammals based on the concept of managing populations within the optimal sustainable population (OSP), defined as a range of abundance from the maximum net productivity level (MNPL) to carrying capacity (K). Recent declines in California sea lion pup production and survival suggest that the population may have stopped growing, but the status of the population relative to OSP and MNPL is unknown. We used a time series of pup counts from 1975 to 2014 and a time series of mark-release-resight-recovery data from 1987 to 2015 for survival estimates to numerically reconstruct the population and evaluate the current population status relative to OSP using a generalized logistic model. We demonstrated that the population size in 2014 was above MNPL and within its OSP range. However, we also showed that population growth can be dramatically decreased by increasing sea surface temperature associated with El Niño events or similar regional ocean temperature anomalies. In this analysis we developed a critical tool for management of California sea lions that provides a better understanding of the population dynamics and a scientific foundation upon which to base management decisions related to complex resource issues involving this species. Published 2018. This article is a U.S. Government work and is in the public domain in the USA.","author":[{"dropping-particle":"","family":"Laake","given":"Jeffrey L.","non-dropping-particle":"","parse-names":false,"suffix":""},{"dropping-particle":"","family":"Lowry","given":"Mark S.","non-dropping-particle":"","parse-names":false,"suffix":""},{"dropping-particle":"","family":"DeLong","given":"Robert L.","non-dropping-particle":"","parse-names":false,"suffix":""},{"dropping-particle":"","family":"Melin","given":"Sharon R.","non-dropping-particle":"","parse-names":false,"suffix":""},{"dropping-particle":"V.","family":"Carretta","given":"James","non-dropping-particle":"","parse-names":false,"suffix":""}],"container-title":"Journal of Wildlife Management","id":"ITEM-1","issue":"3","issued":{"date-parts":[["2018"]]},"page":"583-595","title":"Population growth and status of California sea lions","type":"article-journal","volume":"82"},"uris":["http://www.mendeley.com/documents/?uuid=bec8cfca-38ff-4a4d-b3fc-9e6c473ecbf0"]}],"mendeley":{"formattedCitation":"[25]","plainTextFormattedCitation":"[25]","previouslyFormattedCitation":"[25]"},"properties":{"noteIndex":0},"schema":"https://github.com/citation-style-language/schema/raw/master/csl-citation.json"}</w:instrText>
      </w:r>
      <w:r w:rsidR="001C6F1F">
        <w:fldChar w:fldCharType="separate"/>
      </w:r>
      <w:r w:rsidR="006B3402" w:rsidRPr="006B3402">
        <w:rPr>
          <w:noProof/>
        </w:rPr>
        <w:t>[25]</w:t>
      </w:r>
      <w:r w:rsidR="001C6F1F">
        <w:fldChar w:fldCharType="end"/>
      </w:r>
      <w:r w:rsidR="00E06A88">
        <w:t>.</w:t>
      </w:r>
      <w:r w:rsidR="001D52A6">
        <w:t xml:space="preserve"> </w:t>
      </w:r>
      <w:r w:rsidR="00F91076">
        <w:t>The entanglement</w:t>
      </w:r>
      <w:r w:rsidR="001D52A6">
        <w:t xml:space="preserve"> rate</w:t>
      </w:r>
      <w:r w:rsidR="00DB250C">
        <w:t xml:space="preserve"> </w:t>
      </w:r>
      <w:r w:rsidR="00EE1462">
        <w:t>observed</w:t>
      </w:r>
      <w:r w:rsidR="00DB250C">
        <w:t xml:space="preserve"> in this study</w:t>
      </w:r>
      <w:r w:rsidR="00F91076">
        <w:t xml:space="preserve"> for Steller sea lions</w:t>
      </w:r>
      <w:r w:rsidR="0011219E">
        <w:t xml:space="preserve"> wa</w:t>
      </w:r>
      <w:r w:rsidR="001D52A6">
        <w:t>s a</w:t>
      </w:r>
      <w:r w:rsidR="00EE1462">
        <w:t>lmost double</w:t>
      </w:r>
      <w:r w:rsidR="001D52A6">
        <w:t xml:space="preserve"> other </w:t>
      </w:r>
      <w:r w:rsidR="00EE1462">
        <w:t>published</w:t>
      </w:r>
      <w:r w:rsidR="001D52A6">
        <w:t xml:space="preserve"> rates</w:t>
      </w:r>
      <w:r w:rsidR="00824902">
        <w:t xml:space="preserve"> </w:t>
      </w:r>
      <w:r w:rsidR="001D52A6">
        <w:fldChar w:fldCharType="begin" w:fldLock="1"/>
      </w:r>
      <w:ins w:id="26" w:author="Liz Allyn" w:date="2020-07-24T11:42:00Z">
        <w:r w:rsidR="004C5DBD">
          <w:instrText>ADDIN CSL_CITATION {"citationItems":[{"id":"ITEM-1","itemData":{"DOI":"10.1016/j.marpolbul.2009.06.004","ISBN":"0025-326X","ISSN":"0025326X","PMID":"19631950","abstract":"Entanglement in marine debris is a contributing factor in Steller sea lion (SSL; Eumetopias jubatus) injury and mortality. We quantified SSL entanglement by debris type, sex and age class, entanglement incidence, and estimated population level effects. Surveys of SSL haul-outs were conducted from 2000-2007 in Southeast Alaska and northern British Columbia. We recorded 386 individuals of all age classes as being either entangled in marine debris or having ingested fishing gear. Packing bands were the most common neck entangling material (54%), followed by rubber bands (30%), net (7%), rope (7%), and monofilament line (2%). Ingested fishing gear included salmon fishery flashers (lures: 80%), longline gear (12%), hook and line (4%), spinners/spoons (2%), and bait hooks (2%). Entanglement incidence was 0.26% (SD = 0.0064, n = 69 sites). \"Lose the Loop!\" Simple procedures such as cutting entangling loops of synthetic material and eliminating the use of packing bands can prevent entanglements. © 2009 Elsevier Ltd.","author":[{"dropping-particle":"","family":"Raum-Suryan","given":"Kimberly L","non-dropping-particle":"","parse-names":false,"suffix":""},{"dropping-particle":"","family":"Jemison","given":"Lauri A","non-dropping-particle":"","parse-names":false,"suffix":""},{"dropping-particle":"","family":"Pitcher","given":"Kenneth W","non-dropping-particle":"","parse-names":false,"suffix":""}],"container-title":"Marine Pollution Bulletin","id":"ITEM-1","issue":"10","issued":{"date-parts":[["2009"]]},"note":"This study is almost a mirror image of what we have planned, so it will be helpful to look at for methods and shaping the intro/discussion\n\nSummary:\nSurveys of SEAK and NBC haulouts from 2000-2007. n = 386. Packing bands most common neck entanglement (54%), flashers most common ingested (80%). Overall incidence was 0.26%. No significant difference between years, but yes between sites","page":"1487-1495","title":"Entanglement of Steller sea lions (&lt;i&gt;Eumetopias jubatus&lt;/i&gt;) in marine debris: Identifying causes and finding solutions","type":"article-journal","volume":"58"},"uris":["http://www.mendeley.com/documents/?uuid=046194b0-9f90-3462-a138-521c26704961"]},{"id":"ITEM-2","itemData":{"author":[{"dropping-particle":"","family":"Loughlin","given":"Thomas R","non-dropping-particle":"","parse-names":false,"suffix":""}],"container-title":"NWAFC Processed Report 86-02","id":"ITEM-2","issued":{"date-parts":[["1986"]]},"title":"Assessment of net entanglement on northern sea lions in the Aleutian Islands, 25 June - 15 July 1985","type":"report"},"uris":["http://www.mendeley.com/documents/?uuid=80e13b0e-c193-4db8-bfbf-577ba4c65a8b"]}],"mendeley":{"formattedCitation":"[18,26]","manualFormatting":"[18,26; Table 3]","plainTextFormattedCitation":"[18,26]","previouslyFormattedCitation":"[18,26]"},"properties":{"noteIndex":0},"schema":"https://github.com/citation-style-language/schema/raw/master/csl-citation.json"}</w:instrText>
        </w:r>
      </w:ins>
      <w:del w:id="27" w:author="Liz Allyn" w:date="2020-07-24T11:42:00Z">
        <w:r w:rsidR="0095115D" w:rsidDel="004C5DBD">
          <w:delInstrText>ADDIN CSL_CITATION {"citationItems":[{"id":"ITEM-1","itemData":{"DOI":"10.1016/j.marpolbul.2009.06.004","ISBN":"0025-326X","ISSN":"0025326X","PMID":"19631950","abstract":"Entanglement in marine debris is a contributing factor in Steller sea lion (SSL; Eumetopias jubatus) injury and mortality. We quantified SSL entanglement by debris type, sex and age class, entanglement incidence, and estimated population level effects. Surveys of SSL haul-outs were conducted from 2000-2007 in Southeast Alaska and northern British Columbia. We recorded 386 individuals of all age classes as being either entangled in marine debris or having ingested fishing gear. Packing bands were the most common neck entangling material (54%), followed by rubber bands (30%), net (7%), rope (7%), and monofilament line (2%). Ingested fishing gear included salmon fishery flashers (lures: 80%), longline gear (12%), hook and line (4%), spinners/spoons (2%), and bait hooks (2%). Entanglement incidence was 0.26% (SD = 0.0064, n = 69 sites). \"Lose the Loop!\" Simple procedures such as cutting entangling loops of synthetic material and eliminating the use of packing bands can prevent entanglements. © 2009 Elsevier Ltd.","author":[{"dropping-particle":"","family":"Raum-Suryan","given":"Kimberly L","non-dropping-particle":"","parse-names":false,"suffix":""},{"dropping-particle":"","family":"Jemison","given":"Lauri A","non-dropping-particle":"","parse-names":false,"suffix":""},{"dropping-particle":"","family":"Pitcher","given":"Kenneth W","non-dropping-particle":"","parse-names":false,"suffix":""}],"container-title":"Marine Pollution Bulletin","id":"ITEM-1","issue":"10","issued":{"date-parts":[["2009"]]},"note":"This study is almost a mirror image of what we have planned, so it will be helpful to look at for methods and shaping the intro/discussion\n\nSummary:\nSurveys of SEAK and NBC haulouts from 2000-2007. n = 386. Packing bands most common neck entanglement (54%), flashers most common ingested (80%). Overall incidence was 0.26%. No significant difference between years, but yes between sites","page":"1487-1495","title":"Entanglement of Steller sea lions (&lt;i&gt;Eumetopias jubatus&lt;/i&gt;) in marine debris: Identifying causes and finding solutions","type":"article-journal","volume":"58"},"uris":["http://www.mendeley.com/documents/?uuid=046194b0-9f90-3462-a138-521c26704961"]},{"id":"ITEM-2","itemData":{"author":[{"dropping-particle":"","family":"Loughlin","given":"Thomas R","non-dropping-particle":"","parse-names":false,"suffix":""}],"container-title":"NWAFC Processed Report 86-02","id":"ITEM-2","issued":{"date-parts":[["1986"]]},"title":"Assessment of net entanglement on northern sea lions in the Aleutian Islands, 25 June - 15 July 1985","type":"report"},"uris":["http://www.mendeley.com/documents/?uuid=80e13b0e-c193-4db8-bfbf-577ba4c65a8b"]}],"mendeley":{"formattedCitation":"[18,26]","plainTextFormattedCitation":"[18,26]","previouslyFormattedCitation":"[18,26]"},"properties":{"noteIndex":0},"schema":"https://github.com/citation-style-language/schema/raw/master/csl-citation.json"}</w:delInstrText>
        </w:r>
      </w:del>
      <w:r w:rsidR="001D52A6">
        <w:fldChar w:fldCharType="separate"/>
      </w:r>
      <w:r w:rsidR="006B3402" w:rsidRPr="006B3402">
        <w:rPr>
          <w:noProof/>
        </w:rPr>
        <w:t>[18,26</w:t>
      </w:r>
      <w:ins w:id="28" w:author="Liz Allyn" w:date="2020-07-24T11:38:00Z">
        <w:r w:rsidR="00950E6A">
          <w:rPr>
            <w:noProof/>
          </w:rPr>
          <w:t>; Table 3</w:t>
        </w:r>
      </w:ins>
      <w:r w:rsidR="006B3402" w:rsidRPr="006B3402">
        <w:rPr>
          <w:noProof/>
        </w:rPr>
        <w:t>]</w:t>
      </w:r>
      <w:r w:rsidR="001D52A6">
        <w:fldChar w:fldCharType="end"/>
      </w:r>
      <w:r>
        <w:t>, and t</w:t>
      </w:r>
      <w:r w:rsidR="002B7620">
        <w:t xml:space="preserve">he </w:t>
      </w:r>
      <w:r w:rsidR="00D54390">
        <w:t xml:space="preserve">haulout abundance </w:t>
      </w:r>
      <w:r w:rsidR="005309F2">
        <w:t>increase</w:t>
      </w:r>
      <w:r w:rsidR="002B7620">
        <w:t xml:space="preserve"> rate calculated for Steller sea lions in this study (7.9%) was </w:t>
      </w:r>
      <w:del w:id="29" w:author="Liz Allyn" w:date="2020-07-24T11:42:00Z">
        <w:r w:rsidR="002B7620" w:rsidDel="004C5DBD">
          <w:delText xml:space="preserve">close to </w:delText>
        </w:r>
      </w:del>
      <w:ins w:id="30" w:author="Liz Allyn" w:date="2020-07-24T11:42:00Z">
        <w:r w:rsidR="004C5DBD">
          <w:t xml:space="preserve">more than </w:t>
        </w:r>
      </w:ins>
      <w:r w:rsidR="002B7620">
        <w:t>double the</w:t>
      </w:r>
      <w:r w:rsidR="005309F2">
        <w:t xml:space="preserve"> growth </w:t>
      </w:r>
      <w:r w:rsidR="002B7620">
        <w:t xml:space="preserve">rate observed by Pitcher et al. </w:t>
      </w:r>
      <w:r w:rsidR="002B7620">
        <w:fldChar w:fldCharType="begin" w:fldLock="1"/>
      </w:r>
      <w:r w:rsidR="003B2288">
        <w:instrText>ADDIN CSL_CITATION {"citationItems":[{"id":"ITEM-1","itemData":{"author":[{"dropping-particle":"","family":"Pitcher","given":"Kenneth W.","non-dropping-particle":"","parse-names":false,"suffix":""},{"dropping-particle":"","family":"Olesiuk","given":"Peter F","non-dropping-particle":"","parse-names":false,"suffix":""},{"dropping-particle":"","family":"Brown","given":"Robin F.","non-dropping-particle":"","parse-names":false,"suffix":""},{"dropping-particle":"","family":"Lowry","given":"Mark S.","non-dropping-particle":"","parse-names":false,"suffix":""},{"dropping-particle":"","family":"Jeffries","given":"Steven J.","non-dropping-particle":"","parse-names":false,"suffix":""},{"dropping-particle":"","family":"Sease","given":"John L.","non-dropping-particle":"","parse-names":false,"suffix":""},{"dropping-particle":"","family":"Perryman","given":"Wayne L.","non-dropping-particle":"","parse-names":false,"suffix":""},{"dropping-particle":"","family":"Stinchcomb","given":"Charles E.","non-dropping-particle":"","parse-names":false,"suffix":""},{"dropping-particle":"","family":"Lowry","given":"Lloyd F.","non-dropping-particle":"","parse-names":false,"suffix":""}],"container-title":"Fishery Bulletin","id":"ITEM-1","issued":{"date-parts":[["2007"]]},"page":"102-115","title":"Abundance and distribution of the eastern North Pacific Steller sea lion (&lt;i&gt;Eumetopias jubatus&lt;/i&gt;) population","type":"article-journal","volume":"107"},"uris":["http://www.mendeley.com/documents/?uuid=37bcd0b3-252c-4b08-97cf-1d4ac39c46b5"]}],"mendeley":{"formattedCitation":"[27]","plainTextFormattedCitation":"[27]","previouslyFormattedCitation":"[27]"},"properties":{"noteIndex":0},"schema":"https://github.com/citation-style-language/schema/raw/master/csl-citation.json"}</w:instrText>
      </w:r>
      <w:r w:rsidR="002B7620">
        <w:fldChar w:fldCharType="separate"/>
      </w:r>
      <w:r w:rsidR="006B3402" w:rsidRPr="006B3402">
        <w:rPr>
          <w:noProof/>
        </w:rPr>
        <w:t>[27]</w:t>
      </w:r>
      <w:r w:rsidR="002B7620">
        <w:fldChar w:fldCharType="end"/>
      </w:r>
      <w:r w:rsidR="002B7620">
        <w:t xml:space="preserve"> and the National Marine Fisheries Service </w:t>
      </w:r>
      <w:r w:rsidR="002B7620">
        <w:fldChar w:fldCharType="begin" w:fldLock="1"/>
      </w:r>
      <w:r w:rsidR="003B2288">
        <w:instrText>ADDIN CSL_CITATION {"citationItems":[{"id":"ITEM-1","itemData":{"author":[{"dropping-particle":"","family":"National Marine Fisheries Service","given":"","non-dropping-particle":"","parse-names":false,"suffix":""}],"container-title":"U.S. Pacific Marine Mammal Stock Assessments","id":"ITEM-1","issued":{"date-parts":[["2018"]]},"number-of-pages":"16-26","title":"Steller Sea Lion (&lt;i&gt;Eumetopias jubatus&lt;/i&gt;): Eastern U.S. Stock","type":"report"},"uris":["http://www.mendeley.com/documents/?uuid=12b77d24-f6ad-46aa-a467-8fa917384943"]}],"mendeley":{"formattedCitation":"[28]","plainTextFormattedCitation":"[28]","previouslyFormattedCitation":"[28]"},"properties":{"noteIndex":0},"schema":"https://github.com/citation-style-language/schema/raw/master/csl-citation.json"}</w:instrText>
      </w:r>
      <w:r w:rsidR="002B7620">
        <w:fldChar w:fldCharType="separate"/>
      </w:r>
      <w:r w:rsidR="006B3402" w:rsidRPr="006B3402">
        <w:rPr>
          <w:noProof/>
        </w:rPr>
        <w:t>[28]</w:t>
      </w:r>
      <w:r w:rsidR="002B7620">
        <w:fldChar w:fldCharType="end"/>
      </w:r>
      <w:r w:rsidR="002B7620">
        <w:t xml:space="preserve"> </w:t>
      </w:r>
      <w:r w:rsidR="00610449">
        <w:t xml:space="preserve">using population estimates based on pup counts </w:t>
      </w:r>
      <w:r w:rsidR="002B7620">
        <w:t>for the eastern distinct population segment of Steller sea lions</w:t>
      </w:r>
      <w:ins w:id="31" w:author="Liz Allyn" w:date="2020-07-24T11:42:00Z">
        <w:r w:rsidR="004C5DBD">
          <w:t xml:space="preserve"> (3.1%)</w:t>
        </w:r>
      </w:ins>
      <w:r w:rsidR="002B7620">
        <w:t>.</w:t>
      </w:r>
      <w:r w:rsidR="009E4BEC">
        <w:t xml:space="preserve"> While local haulout abundance trends alone cannot be used to make conclusions regarding the trajectory of the population as a whole, </w:t>
      </w:r>
      <w:r w:rsidR="00D00C79">
        <w:t xml:space="preserve">or the impact that entanglement might be having range-wide, it is important to note that use of the study area continues to increase despite such high entanglement rates, and that both populations </w:t>
      </w:r>
      <w:r w:rsidR="0079290C">
        <w:t xml:space="preserve">as a whole are healthy and growing. </w:t>
      </w:r>
      <w:r w:rsidR="00116002">
        <w:t>Fu</w:t>
      </w:r>
      <w:r w:rsidR="004E3D0D">
        <w:t>ture</w:t>
      </w:r>
      <w:r w:rsidR="00116002">
        <w:t xml:space="preserve"> studies that incorporate entanglement data from the </w:t>
      </w:r>
      <w:r w:rsidR="007936A5">
        <w:t>whole</w:t>
      </w:r>
      <w:r w:rsidR="00116002">
        <w:t xml:space="preserve"> range of each species could illuminate the</w:t>
      </w:r>
      <w:r w:rsidR="00EA783E">
        <w:t xml:space="preserve"> </w:t>
      </w:r>
      <w:r w:rsidR="007936A5">
        <w:t xml:space="preserve">full </w:t>
      </w:r>
      <w:r w:rsidR="00116002">
        <w:t>impact that entanglement</w:t>
      </w:r>
      <w:r w:rsidR="00EA783E">
        <w:t>s</w:t>
      </w:r>
      <w:r w:rsidR="00116002">
        <w:t xml:space="preserve"> may be having on the two species</w:t>
      </w:r>
      <w:r w:rsidR="00EA783E">
        <w:t>. Furthermore, a longer-termed study could detect delayed impacts of entanglements on local abundance trends that might have been outside the timeframe of this study.</w:t>
      </w:r>
      <w:r w:rsidR="004E3D0D">
        <w:t xml:space="preserve"> </w:t>
      </w:r>
    </w:p>
    <w:p w14:paraId="4DA84421" w14:textId="3648D455" w:rsidR="00D74EDB" w:rsidRDefault="00D74EDB" w:rsidP="00CA40D3">
      <w:pPr>
        <w:pStyle w:val="Caption"/>
        <w:keepNext/>
      </w:pPr>
      <w:r>
        <w:lastRenderedPageBreak/>
        <w:t xml:space="preserve">Table </w:t>
      </w:r>
      <w:r w:rsidR="00FF3F33">
        <w:t>3</w:t>
      </w:r>
      <w:r>
        <w:t xml:space="preserve">: </w:t>
      </w:r>
      <w:r w:rsidR="00622868">
        <w:t>A review of p</w:t>
      </w:r>
      <w:r>
        <w:t>inniped entanglement rates in the published literature in ascending order of entanglement rate</w:t>
      </w:r>
      <w:r w:rsidR="00FB736C">
        <w:t>. Entanglement rates were calculated using many different methodologies based on many different data collection methods and are not meant to be directly comparable</w:t>
      </w:r>
      <w:r w:rsidR="00A111B1">
        <w:t xml:space="preserve"> without caution</w:t>
      </w:r>
      <w:r w:rsidR="00FB736C">
        <w:t>.</w:t>
      </w:r>
      <w:r w:rsidR="002D553A">
        <w:t xml:space="preserve"> Species are listed using the first letters of their genus and species</w:t>
      </w:r>
      <w:r w:rsidR="000919A2">
        <w:t>:</w:t>
      </w:r>
      <w:r w:rsidR="002D553A">
        <w:t xml:space="preserve"> </w:t>
      </w:r>
      <w:proofErr w:type="spellStart"/>
      <w:r w:rsidR="002D553A">
        <w:t>Af</w:t>
      </w:r>
      <w:proofErr w:type="spellEnd"/>
      <w:r w:rsidR="002D553A">
        <w:t xml:space="preserve"> - Arctocephalus </w:t>
      </w:r>
      <w:proofErr w:type="spellStart"/>
      <w:r w:rsidR="002D553A">
        <w:t>forsteri</w:t>
      </w:r>
      <w:proofErr w:type="spellEnd"/>
      <w:r w:rsidR="002D553A">
        <w:t xml:space="preserve">, Ag – Arctocephalus </w:t>
      </w:r>
      <w:proofErr w:type="spellStart"/>
      <w:r w:rsidR="002D553A">
        <w:t>gazella</w:t>
      </w:r>
      <w:proofErr w:type="spellEnd"/>
      <w:r w:rsidR="002D553A">
        <w:t xml:space="preserve">, </w:t>
      </w:r>
      <w:r w:rsidR="00187B79">
        <w:t xml:space="preserve">Ap – Arctocephalus </w:t>
      </w:r>
      <w:proofErr w:type="spellStart"/>
      <w:r w:rsidR="00187B79">
        <w:t>pusillus</w:t>
      </w:r>
      <w:proofErr w:type="spellEnd"/>
      <w:r w:rsidR="00187B79">
        <w:t xml:space="preserve">, </w:t>
      </w:r>
      <w:proofErr w:type="spellStart"/>
      <w:r w:rsidR="00B97E3E">
        <w:t>Apd</w:t>
      </w:r>
      <w:proofErr w:type="spellEnd"/>
      <w:r w:rsidR="00B97E3E">
        <w:t xml:space="preserve"> – Arctocephalus </w:t>
      </w:r>
      <w:proofErr w:type="spellStart"/>
      <w:r w:rsidR="00B97E3E">
        <w:t>pusillus</w:t>
      </w:r>
      <w:proofErr w:type="spellEnd"/>
      <w:r w:rsidR="00B97E3E">
        <w:t xml:space="preserve"> </w:t>
      </w:r>
      <w:proofErr w:type="spellStart"/>
      <w:r w:rsidR="00B97E3E">
        <w:t>doriferus</w:t>
      </w:r>
      <w:proofErr w:type="spellEnd"/>
      <w:r w:rsidR="00B97E3E">
        <w:t xml:space="preserve">, </w:t>
      </w:r>
      <w:r w:rsidR="00010974">
        <w:t>Ap</w:t>
      </w:r>
      <w:r w:rsidR="00187B79">
        <w:t>p</w:t>
      </w:r>
      <w:r w:rsidR="00010974">
        <w:t xml:space="preserve"> – Arctocephalus </w:t>
      </w:r>
      <w:proofErr w:type="spellStart"/>
      <w:r w:rsidR="00010974">
        <w:t>pusillus</w:t>
      </w:r>
      <w:proofErr w:type="spellEnd"/>
      <w:r w:rsidR="00010974">
        <w:t xml:space="preserve"> </w:t>
      </w:r>
      <w:proofErr w:type="spellStart"/>
      <w:r w:rsidR="00010974">
        <w:t>p</w:t>
      </w:r>
      <w:r w:rsidR="008A0CA2">
        <w:t>usillus</w:t>
      </w:r>
      <w:proofErr w:type="spellEnd"/>
      <w:r w:rsidR="008A0CA2">
        <w:t>,</w:t>
      </w:r>
      <w:r w:rsidR="002D553A">
        <w:t xml:space="preserve"> </w:t>
      </w:r>
      <w:r w:rsidR="004941B8">
        <w:t xml:space="preserve">At – Arctocephalus tropicalis, </w:t>
      </w:r>
      <w:r w:rsidR="002D553A">
        <w:t xml:space="preserve">Cu – </w:t>
      </w:r>
      <w:proofErr w:type="spellStart"/>
      <w:r w:rsidR="002D553A">
        <w:t>Callorhinus</w:t>
      </w:r>
      <w:proofErr w:type="spellEnd"/>
      <w:r w:rsidR="002D553A">
        <w:t xml:space="preserve"> </w:t>
      </w:r>
      <w:proofErr w:type="spellStart"/>
      <w:r w:rsidR="002D553A">
        <w:t>ursinus</w:t>
      </w:r>
      <w:proofErr w:type="spellEnd"/>
      <w:r w:rsidR="002D553A">
        <w:t xml:space="preserve">, </w:t>
      </w:r>
      <w:proofErr w:type="spellStart"/>
      <w:r w:rsidR="002D553A">
        <w:t>Ej</w:t>
      </w:r>
      <w:proofErr w:type="spellEnd"/>
      <w:r w:rsidR="002D553A">
        <w:t xml:space="preserve"> – Eumetopias jubatus, Nc – </w:t>
      </w:r>
      <w:proofErr w:type="spellStart"/>
      <w:r w:rsidR="002D553A">
        <w:t>Neophoca</w:t>
      </w:r>
      <w:proofErr w:type="spellEnd"/>
      <w:r w:rsidR="002D553A">
        <w:t xml:space="preserve"> </w:t>
      </w:r>
      <w:proofErr w:type="spellStart"/>
      <w:r w:rsidR="002D553A">
        <w:t>cinerea</w:t>
      </w:r>
      <w:proofErr w:type="spellEnd"/>
      <w:r w:rsidR="002D553A">
        <w:t xml:space="preserve">, </w:t>
      </w:r>
      <w:proofErr w:type="spellStart"/>
      <w:r w:rsidR="002D553A">
        <w:t>Zc</w:t>
      </w:r>
      <w:proofErr w:type="spellEnd"/>
      <w:r w:rsidR="002D553A">
        <w:t xml:space="preserve"> – Zalophus californianus</w:t>
      </w:r>
      <w:r w:rsidR="00537884">
        <w:t>.</w:t>
      </w:r>
    </w:p>
    <w:tbl>
      <w:tblPr>
        <w:tblStyle w:val="PlainTable2"/>
        <w:tblW w:w="7560" w:type="dxa"/>
        <w:tblLayout w:type="fixed"/>
        <w:tblLook w:val="04A0" w:firstRow="1" w:lastRow="0" w:firstColumn="1" w:lastColumn="0" w:noHBand="0" w:noVBand="1"/>
      </w:tblPr>
      <w:tblGrid>
        <w:gridCol w:w="1440"/>
        <w:gridCol w:w="1080"/>
        <w:gridCol w:w="2520"/>
        <w:gridCol w:w="1260"/>
        <w:gridCol w:w="1260"/>
      </w:tblGrid>
      <w:tr w:rsidR="00B6213C" w:rsidRPr="005718EB" w14:paraId="7239952A" w14:textId="339E4D5C" w:rsidTr="00B6213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4B4A80E0" w14:textId="77777777" w:rsidR="00B6213C" w:rsidRPr="005718EB" w:rsidRDefault="00B6213C" w:rsidP="00CA40D3">
            <w:pPr>
              <w:spacing w:line="480" w:lineRule="auto"/>
              <w:rPr>
                <w:rFonts w:cstheme="minorHAnsi"/>
                <w:sz w:val="20"/>
                <w:szCs w:val="20"/>
              </w:rPr>
            </w:pPr>
            <w:r w:rsidRPr="005718EB">
              <w:rPr>
                <w:rFonts w:cstheme="minorHAnsi"/>
                <w:sz w:val="20"/>
                <w:szCs w:val="20"/>
              </w:rPr>
              <w:t>Year</w:t>
            </w:r>
          </w:p>
        </w:tc>
        <w:tc>
          <w:tcPr>
            <w:tcW w:w="1080" w:type="dxa"/>
            <w:noWrap/>
            <w:hideMark/>
          </w:tcPr>
          <w:p w14:paraId="043EF7E2" w14:textId="77777777" w:rsidR="00B6213C" w:rsidRPr="005718EB" w:rsidRDefault="00B6213C" w:rsidP="00CA40D3">
            <w:pPr>
              <w:spacing w:line="480" w:lineRule="auto"/>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718EB">
              <w:rPr>
                <w:rFonts w:cstheme="minorHAnsi"/>
                <w:sz w:val="20"/>
                <w:szCs w:val="20"/>
              </w:rPr>
              <w:t>Reference</w:t>
            </w:r>
          </w:p>
        </w:tc>
        <w:tc>
          <w:tcPr>
            <w:tcW w:w="2520" w:type="dxa"/>
            <w:noWrap/>
            <w:hideMark/>
          </w:tcPr>
          <w:p w14:paraId="7EB838CB" w14:textId="70AF9B70" w:rsidR="00B6213C" w:rsidRPr="005718EB" w:rsidRDefault="00B6213C" w:rsidP="00CA40D3">
            <w:pPr>
              <w:spacing w:line="480" w:lineRule="auto"/>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718EB">
              <w:rPr>
                <w:rFonts w:cstheme="minorHAnsi"/>
                <w:sz w:val="20"/>
                <w:szCs w:val="20"/>
              </w:rPr>
              <w:t>Location</w:t>
            </w:r>
          </w:p>
        </w:tc>
        <w:tc>
          <w:tcPr>
            <w:tcW w:w="1260" w:type="dxa"/>
            <w:noWrap/>
            <w:hideMark/>
          </w:tcPr>
          <w:p w14:paraId="32E0BE18" w14:textId="77777777" w:rsidR="00B6213C" w:rsidRPr="005718EB" w:rsidRDefault="00B6213C" w:rsidP="00CA40D3">
            <w:pPr>
              <w:spacing w:line="480" w:lineRule="auto"/>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718EB">
              <w:rPr>
                <w:rFonts w:cstheme="minorHAnsi"/>
                <w:sz w:val="20"/>
                <w:szCs w:val="20"/>
              </w:rPr>
              <w:t>Species</w:t>
            </w:r>
          </w:p>
        </w:tc>
        <w:tc>
          <w:tcPr>
            <w:tcW w:w="1260" w:type="dxa"/>
            <w:noWrap/>
            <w:hideMark/>
          </w:tcPr>
          <w:p w14:paraId="7ECBF9C2" w14:textId="71353EEB" w:rsidR="00B6213C" w:rsidRPr="005718EB" w:rsidRDefault="00B6213C" w:rsidP="00CA40D3">
            <w:pPr>
              <w:spacing w:line="480" w:lineRule="auto"/>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718EB">
              <w:rPr>
                <w:rFonts w:cstheme="minorHAnsi"/>
                <w:sz w:val="20"/>
                <w:szCs w:val="20"/>
              </w:rPr>
              <w:t>Rate</w:t>
            </w:r>
            <w:r>
              <w:rPr>
                <w:rFonts w:cstheme="minorHAnsi"/>
                <w:sz w:val="20"/>
                <w:szCs w:val="20"/>
              </w:rPr>
              <w:t xml:space="preserve"> (%)</w:t>
            </w:r>
          </w:p>
        </w:tc>
      </w:tr>
      <w:tr w:rsidR="00B6213C" w:rsidRPr="00DA4060" w14:paraId="67716669" w14:textId="77777777"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04F68DEF" w14:textId="64FC5400" w:rsidR="00B6213C" w:rsidRPr="00DA4060" w:rsidRDefault="00B6213C" w:rsidP="00632BBD">
            <w:pPr>
              <w:spacing w:line="480" w:lineRule="auto"/>
              <w:rPr>
                <w:rFonts w:cstheme="minorHAnsi"/>
                <w:b w:val="0"/>
                <w:bCs w:val="0"/>
                <w:sz w:val="20"/>
                <w:szCs w:val="20"/>
              </w:rPr>
            </w:pPr>
            <w:r w:rsidRPr="00DA4060">
              <w:rPr>
                <w:rFonts w:cstheme="minorHAnsi"/>
                <w:b w:val="0"/>
                <w:bCs w:val="0"/>
                <w:sz w:val="20"/>
                <w:szCs w:val="20"/>
              </w:rPr>
              <w:t>1988-1989</w:t>
            </w:r>
          </w:p>
        </w:tc>
        <w:tc>
          <w:tcPr>
            <w:tcW w:w="1080" w:type="dxa"/>
            <w:noWrap/>
          </w:tcPr>
          <w:p w14:paraId="01AFBE5A" w14:textId="38196B1B" w:rsidR="00B6213C" w:rsidRPr="00DA4060"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fldChar w:fldCharType="begin" w:fldLock="1"/>
            </w:r>
            <w:r>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[20]","plainTextFormattedCitation":"[20]","previouslyFormattedCitation":"[20]"},"properties":{"noteIndex":0},"schema":"https://github.com/citation-style-language/schema/raw/master/csl-citation.json"}</w:instrText>
            </w:r>
            <w:r>
              <w:rPr>
                <w:rFonts w:cstheme="minorHAnsi"/>
                <w:sz w:val="20"/>
                <w:szCs w:val="20"/>
              </w:rPr>
              <w:fldChar w:fldCharType="separate"/>
            </w:r>
            <w:r w:rsidRPr="00DA4060">
              <w:rPr>
                <w:rFonts w:cstheme="minorHAnsi"/>
                <w:noProof/>
                <w:sz w:val="20"/>
                <w:szCs w:val="20"/>
              </w:rPr>
              <w:t>[20]</w:t>
            </w:r>
            <w:r>
              <w:rPr>
                <w:rFonts w:cstheme="minorHAnsi"/>
                <w:sz w:val="20"/>
                <w:szCs w:val="20"/>
              </w:rPr>
              <w:fldChar w:fldCharType="end"/>
            </w:r>
          </w:p>
        </w:tc>
        <w:tc>
          <w:tcPr>
            <w:tcW w:w="2520" w:type="dxa"/>
            <w:noWrap/>
          </w:tcPr>
          <w:p w14:paraId="4E2642D5" w14:textId="70ED3472" w:rsidR="00B6213C" w:rsidRPr="00DA4060"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Channel Islands, CA</w:t>
            </w:r>
          </w:p>
        </w:tc>
        <w:tc>
          <w:tcPr>
            <w:tcW w:w="1260" w:type="dxa"/>
            <w:noWrap/>
          </w:tcPr>
          <w:p w14:paraId="2CDED1CE" w14:textId="7ECF96CD" w:rsidR="00B6213C" w:rsidRPr="00DA4060"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Cu</w:t>
            </w:r>
          </w:p>
        </w:tc>
        <w:tc>
          <w:tcPr>
            <w:tcW w:w="1260" w:type="dxa"/>
            <w:noWrap/>
          </w:tcPr>
          <w:p w14:paraId="7B238FF1" w14:textId="3D069460" w:rsidR="00B6213C" w:rsidRPr="00DA4060"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0.00</w:t>
            </w:r>
          </w:p>
        </w:tc>
      </w:tr>
      <w:tr w:rsidR="00B6213C" w:rsidRPr="00953370" w14:paraId="21EB1884" w14:textId="411C67E2"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5EA1DF9F" w14:textId="77777777" w:rsidR="00B6213C" w:rsidRPr="00953370" w:rsidRDefault="00B6213C" w:rsidP="00632BBD">
            <w:pPr>
              <w:spacing w:line="480" w:lineRule="auto"/>
              <w:rPr>
                <w:rFonts w:cstheme="minorHAnsi"/>
                <w:b w:val="0"/>
                <w:bCs w:val="0"/>
                <w:sz w:val="20"/>
                <w:szCs w:val="20"/>
              </w:rPr>
            </w:pPr>
            <w:r w:rsidRPr="00953370">
              <w:rPr>
                <w:rFonts w:cstheme="minorHAnsi"/>
                <w:b w:val="0"/>
                <w:bCs w:val="0"/>
                <w:sz w:val="20"/>
                <w:szCs w:val="20"/>
              </w:rPr>
              <w:t>1997-2013</w:t>
            </w:r>
          </w:p>
        </w:tc>
        <w:tc>
          <w:tcPr>
            <w:tcW w:w="1080" w:type="dxa"/>
            <w:noWrap/>
          </w:tcPr>
          <w:p w14:paraId="030CCB6E" w14:textId="205A75C6" w:rsidR="00B6213C" w:rsidRPr="00953370"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53370">
              <w:rPr>
                <w:rFonts w:cstheme="minorHAnsi"/>
                <w:sz w:val="20"/>
                <w:szCs w:val="20"/>
              </w:rPr>
              <w:fldChar w:fldCharType="begin" w:fldLock="1"/>
            </w:r>
            <w:r w:rsidR="003B2288">
              <w:rPr>
                <w:rFonts w:cstheme="minorHAnsi"/>
                <w:sz w:val="20"/>
                <w:szCs w:val="20"/>
              </w:rPr>
              <w:instrText>ADDIN CSL_CITATION {"citationItems":[{"id":"ITEM-1","itemData":{"DOI":"10.1016/j.marpolbul.2015.10.007","ISSN":"18793363","abstract":"Methods of calculating wildlife entanglement rates are not standardised between studies and often ignore the influence of observer effort, confounding comparisons. From 1997-2013 we identified 359 entangled Australian fur seals at Seal Rocks, south-eastern Australia. Most entanglement materials originated from commercial fisheries; most frequently entangling pups and juveniles. Using Generalized Additive Mixed Models, which incorporated observer effort and survey frequency, we identified that entanglements were observed more frequently amongst pups from July to October as they approached weaning. Neither the decline in regional fishing intensity nor changing seal population size influenced the incidence of entanglements. Using the models, we estimated that 302 (95% CI. =. 182-510) entangled seals were at Seal Rocks each year, equivalent to 1.0% (CI. =. 0.6-1.7%) of the site population. This study highlights the influence of observer effort and the value of long-term datasets for determining the drivers of marine debris entanglements.","author":[{"dropping-particle":"","family":"McIntosh","given":"Rebecca R.","non-dropping-particle":"","parse-names":false,"suffix":""},{"dropping-particle":"","family":"Kirkwood","given":"Roger","non-dropping-particle":"","parse-names":false,"suffix":""},{"dropping-particle":"","family":"Sutherland","given":"Duncan R.","non-dropping-particle":"","parse-names":false,"suffix":""},{"dropping-particle":"","family":"Dann","given":"Peter","non-dropping-particle":"","parse-names":false,"suffix":""}],"container-title":"Marine Pollution Bulletin","id":"ITEM-1","issue":"2","issued":{"date-parts":[["2015"]]},"page":"716-725","publisher":"Elsevier Ltd","title":"Drivers and annual estimates of marine wildlife entanglement rates: A long-term case study with Australian fur seals","type":"article-journal","volume":"101"},"uris":["http://www.mendeley.com/documents/?uuid=1931c464-9cab-49df-89b5-8e035f5bc399"]}],"mendeley":{"formattedCitation":"[29]","plainTextFormattedCitation":"[29]","previouslyFormattedCitation":"[29]"},"properties":{"noteIndex":0},"schema":"https://github.com/citation-style-language/schema/raw/master/csl-citation.json"}</w:instrText>
            </w:r>
            <w:r w:rsidRPr="00953370">
              <w:rPr>
                <w:rFonts w:cstheme="minorHAnsi"/>
                <w:sz w:val="20"/>
                <w:szCs w:val="20"/>
              </w:rPr>
              <w:fldChar w:fldCharType="separate"/>
            </w:r>
            <w:r w:rsidR="006B3402" w:rsidRPr="006B3402">
              <w:rPr>
                <w:rFonts w:cstheme="minorHAnsi"/>
                <w:noProof/>
                <w:sz w:val="20"/>
                <w:szCs w:val="20"/>
              </w:rPr>
              <w:t>[29]</w:t>
            </w:r>
            <w:r w:rsidRPr="00953370">
              <w:rPr>
                <w:rFonts w:cstheme="minorHAnsi"/>
                <w:sz w:val="20"/>
                <w:szCs w:val="20"/>
              </w:rPr>
              <w:fldChar w:fldCharType="end"/>
            </w:r>
          </w:p>
        </w:tc>
        <w:tc>
          <w:tcPr>
            <w:tcW w:w="2520" w:type="dxa"/>
            <w:noWrap/>
          </w:tcPr>
          <w:p w14:paraId="1CE4E752" w14:textId="421DFEC0" w:rsidR="00B6213C" w:rsidRPr="00953370"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Bass Strait, Australia</w:t>
            </w:r>
          </w:p>
        </w:tc>
        <w:tc>
          <w:tcPr>
            <w:tcW w:w="1260" w:type="dxa"/>
            <w:noWrap/>
          </w:tcPr>
          <w:p w14:paraId="330B3E34" w14:textId="65458D6F" w:rsidR="00B6213C" w:rsidRPr="00953370"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53370">
              <w:rPr>
                <w:rFonts w:cstheme="minorHAnsi"/>
                <w:sz w:val="20"/>
                <w:szCs w:val="20"/>
              </w:rPr>
              <w:t>Ap</w:t>
            </w:r>
            <w:r>
              <w:rPr>
                <w:rFonts w:cstheme="minorHAnsi"/>
                <w:sz w:val="20"/>
                <w:szCs w:val="20"/>
              </w:rPr>
              <w:t>p</w:t>
            </w:r>
          </w:p>
        </w:tc>
        <w:tc>
          <w:tcPr>
            <w:tcW w:w="1260" w:type="dxa"/>
            <w:noWrap/>
          </w:tcPr>
          <w:p w14:paraId="515E18D2" w14:textId="1498C26E" w:rsidR="00B6213C" w:rsidRPr="00953370"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53370">
              <w:rPr>
                <w:rFonts w:cstheme="minorHAnsi"/>
                <w:sz w:val="20"/>
                <w:szCs w:val="20"/>
              </w:rPr>
              <w:t>0.002-0.019</w:t>
            </w:r>
          </w:p>
        </w:tc>
      </w:tr>
      <w:tr w:rsidR="00B6213C" w:rsidRPr="00412DE4" w14:paraId="7C5EEA2E" w14:textId="59FBF11C"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116495D4" w14:textId="146940AD" w:rsidR="00B6213C" w:rsidRPr="00412DE4" w:rsidRDefault="00B6213C" w:rsidP="00632BBD">
            <w:pPr>
              <w:spacing w:line="480" w:lineRule="auto"/>
              <w:rPr>
                <w:rFonts w:cstheme="minorHAnsi"/>
                <w:b w:val="0"/>
                <w:bCs w:val="0"/>
                <w:sz w:val="20"/>
                <w:szCs w:val="20"/>
              </w:rPr>
            </w:pPr>
            <w:r w:rsidRPr="00412DE4">
              <w:rPr>
                <w:rFonts w:cstheme="minorHAnsi"/>
                <w:b w:val="0"/>
                <w:bCs w:val="0"/>
                <w:sz w:val="20"/>
                <w:szCs w:val="20"/>
              </w:rPr>
              <w:t>1988-1997</w:t>
            </w:r>
          </w:p>
        </w:tc>
        <w:tc>
          <w:tcPr>
            <w:tcW w:w="1080" w:type="dxa"/>
            <w:noWrap/>
          </w:tcPr>
          <w:p w14:paraId="5AD4B118" w14:textId="4E4FABF4" w:rsidR="00B6213C" w:rsidRPr="00412DE4"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412DE4">
              <w:rPr>
                <w:rFonts w:cstheme="minorHAnsi"/>
                <w:sz w:val="20"/>
                <w:szCs w:val="20"/>
              </w:rPr>
              <w:fldChar w:fldCharType="begin" w:fldLock="1"/>
            </w:r>
            <w:r w:rsidR="003B2288">
              <w:rPr>
                <w:rFonts w:cstheme="minorHAnsi"/>
                <w:sz w:val="20"/>
                <w:szCs w:val="20"/>
              </w:rPr>
              <w:instrText>ADDIN CSL_CITATION {"citationItems":[{"id":"ITEM-1","itemData":{"author":[{"dropping-particle":"","family":"Hucke-Gaete","given":"Rodrigo","non-dropping-particle":"","parse-names":false,"suffix":""},{"dropping-particle":"","family":"Torres","given":"Daniel","non-dropping-particle":"","parse-names":false,"suffix":""},{"dropping-particle":"","family":"Vallejos","given":"Veronica","non-dropping-particle":"","parse-names":false,"suffix":""}],"container-title":"Serie Científica INACH (Chile)","id":"ITEM-1","issued":{"date-parts":[["1997"]]},"note":"entanglement rate!","page":"123-135","title":"Entanglement of Antarctic fur seals &lt;i&gt;Arctocephalus gazella&lt;/i&gt; in marine debris at Cape Shirreff and San Telmo Islets, Livingston Island, Antarctica: 1988-1997","type":"article-journal","volume":"47"},"uris":["http://www.mendeley.com/documents/?uuid=3ee461c5-4afa-4f88-b187-9d514afad091"]}],"mendeley":{"formattedCitation":"[30]","plainTextFormattedCitation":"[30]","previouslyFormattedCitation":"[30]"},"properties":{"noteIndex":0},"schema":"https://github.com/citation-style-language/schema/raw/master/csl-citation.json"}</w:instrText>
            </w:r>
            <w:r w:rsidRPr="00412DE4">
              <w:rPr>
                <w:rFonts w:cstheme="minorHAnsi"/>
                <w:sz w:val="20"/>
                <w:szCs w:val="20"/>
              </w:rPr>
              <w:fldChar w:fldCharType="separate"/>
            </w:r>
            <w:r w:rsidR="006B3402" w:rsidRPr="006B3402">
              <w:rPr>
                <w:rFonts w:cstheme="minorHAnsi"/>
                <w:noProof/>
                <w:sz w:val="20"/>
                <w:szCs w:val="20"/>
              </w:rPr>
              <w:t>[30]</w:t>
            </w:r>
            <w:r w:rsidRPr="00412DE4">
              <w:rPr>
                <w:rFonts w:cstheme="minorHAnsi"/>
                <w:sz w:val="20"/>
                <w:szCs w:val="20"/>
              </w:rPr>
              <w:fldChar w:fldCharType="end"/>
            </w:r>
          </w:p>
        </w:tc>
        <w:tc>
          <w:tcPr>
            <w:tcW w:w="2520" w:type="dxa"/>
            <w:noWrap/>
          </w:tcPr>
          <w:p w14:paraId="2C9ABFB6" w14:textId="33F1FEE6" w:rsidR="00B6213C" w:rsidRPr="00412DE4"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Livingston Island, Antarctica</w:t>
            </w:r>
          </w:p>
        </w:tc>
        <w:tc>
          <w:tcPr>
            <w:tcW w:w="1260" w:type="dxa"/>
            <w:noWrap/>
          </w:tcPr>
          <w:p w14:paraId="47B9625D" w14:textId="71AE33D5" w:rsidR="00B6213C" w:rsidRPr="00412DE4"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Ag</w:t>
            </w:r>
          </w:p>
        </w:tc>
        <w:tc>
          <w:tcPr>
            <w:tcW w:w="1260" w:type="dxa"/>
            <w:noWrap/>
          </w:tcPr>
          <w:p w14:paraId="385051CD" w14:textId="69B985C1" w:rsidR="00B6213C" w:rsidRPr="00412DE4"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0.024</w:t>
            </w:r>
          </w:p>
        </w:tc>
      </w:tr>
      <w:tr w:rsidR="00B6213C" w:rsidRPr="007A1F02" w14:paraId="3AFAD52E" w14:textId="71E2F5CE"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7FE62E01" w14:textId="170A2B60" w:rsidR="00B6213C" w:rsidRPr="005718EB" w:rsidRDefault="00B6213C" w:rsidP="00632BBD">
            <w:pPr>
              <w:spacing w:line="480" w:lineRule="auto"/>
              <w:rPr>
                <w:rFonts w:cstheme="minorHAnsi"/>
                <w:b w:val="0"/>
                <w:sz w:val="20"/>
                <w:szCs w:val="20"/>
              </w:rPr>
            </w:pPr>
            <w:r w:rsidRPr="005718EB">
              <w:rPr>
                <w:rFonts w:cstheme="minorHAnsi"/>
                <w:b w:val="0"/>
                <w:sz w:val="20"/>
                <w:szCs w:val="20"/>
              </w:rPr>
              <w:t>199</w:t>
            </w:r>
            <w:r>
              <w:rPr>
                <w:rFonts w:cstheme="minorHAnsi"/>
                <w:b w:val="0"/>
                <w:sz w:val="20"/>
                <w:szCs w:val="20"/>
              </w:rPr>
              <w:t>6-2002</w:t>
            </w:r>
          </w:p>
        </w:tc>
        <w:tc>
          <w:tcPr>
            <w:tcW w:w="1080" w:type="dxa"/>
            <w:noWrap/>
            <w:hideMark/>
          </w:tcPr>
          <w:p w14:paraId="3C7FD466" w14:textId="6585FCF6" w:rsidR="00B6213C" w:rsidRPr="007A1F02"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{"citationItems":[{"id":"ITEM-1","itemData":{"DOI":"10.1016/j.marpolbul.2006.05.003","ISSN":"0025326X","abstract":"Entanglements of Antarctic fur seals Arctocephalus gazella were recorded during four summers from 1996 to 2002 at the subantarctic island, Bouvetøya. Rates of entanglement varied between 0.024% and 0.059%. These rates are low for a pinniped population and might be because of the geographic isolation of the haulout site. An apparent decrease in the levels of entanglement over the course of the study was likely due, at least in part, to the removal of entanglements by observers. At least two-thirds of entangling materials were generated by fishery sources. Since there is no known local source of anthropogenic marine pollution, seals become entangled either in waters distant from the island, or when materials drift into local waters. Significantly more subadults were found entangled than expected from the postulated population age class distribution. © 2006 Elsevier Ltd. All rights reserved.","author":[{"dropping-particle":"","family":"Hofmeyr","given":"G. J.","non-dropping-particle":"","parse-names":false,"suffix":""},{"dropping-particle":"","family":"Bester","given":"Marthán N.","non-dropping-particle":"","parse-names":false,"suffix":""},{"dropping-particle":"","family":"Kirkman","given":"Steve P.","non-dropping-particle":"","parse-names":false,"suffix":""},{"dropping-particle":"","family":"Lydersen","given":"Christian","non-dropping-particle":"","parse-names":false,"suffix":""},{"dropping-particle":"","family":"Kovacs","given":"Kit M.","non-dropping-particle":"","parse-names":false,"suffix":""}],"container-title":"Marine Pollution Bulletin","id":"ITEM-1","issued":{"date-parts":[["2006"]]},"page":"1077-1080","title":"Entanglement of Antarctic fur seals at Bouvetøya, Southern Ocean","type":"article-journal","volume":"52"},"uris":["http://www.mendeley.com/documents/?uuid=2a40e1c3-f1d1-49a4-9c29-c0c8b86457c6"]}],"mendeley":{"formattedCitation":"[31]","plainTextFormattedCitation":"[31]","previouslyFormattedCitation":"[31]"},"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[31]</w:t>
            </w:r>
            <w:r w:rsidRPr="007A1F02">
              <w:rPr>
                <w:rFonts w:cstheme="minorHAnsi"/>
                <w:sz w:val="20"/>
                <w:szCs w:val="20"/>
              </w:rPr>
              <w:fldChar w:fldCharType="end"/>
            </w:r>
          </w:p>
        </w:tc>
        <w:tc>
          <w:tcPr>
            <w:tcW w:w="2520" w:type="dxa"/>
            <w:noWrap/>
            <w:hideMark/>
          </w:tcPr>
          <w:p w14:paraId="0F042699" w14:textId="77777777" w:rsidR="00B6213C" w:rsidRPr="007A1F02"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7A1F02">
              <w:rPr>
                <w:rFonts w:cstheme="minorHAnsi"/>
                <w:sz w:val="20"/>
                <w:szCs w:val="20"/>
              </w:rPr>
              <w:t>Bouvetøya</w:t>
            </w:r>
            <w:proofErr w:type="spellEnd"/>
          </w:p>
        </w:tc>
        <w:tc>
          <w:tcPr>
            <w:tcW w:w="1260" w:type="dxa"/>
            <w:noWrap/>
            <w:hideMark/>
          </w:tcPr>
          <w:p w14:paraId="758F801C" w14:textId="77777777" w:rsidR="00B6213C" w:rsidRPr="007A1F02"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Ag</w:t>
            </w:r>
          </w:p>
        </w:tc>
        <w:tc>
          <w:tcPr>
            <w:tcW w:w="1260" w:type="dxa"/>
            <w:noWrap/>
            <w:hideMark/>
          </w:tcPr>
          <w:p w14:paraId="1D32A544" w14:textId="7B6E98C3" w:rsidR="00B6213C" w:rsidRPr="007A1F02"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0.024-</w:t>
            </w:r>
            <w:r w:rsidRPr="007A1F02">
              <w:rPr>
                <w:rFonts w:cstheme="minorHAnsi"/>
                <w:sz w:val="20"/>
                <w:szCs w:val="20"/>
              </w:rPr>
              <w:t>0.059</w:t>
            </w:r>
          </w:p>
        </w:tc>
      </w:tr>
      <w:tr w:rsidR="00B6213C" w:rsidRPr="007A1F02" w14:paraId="2BAEE5A8" w14:textId="42E3A91A"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BB73CEF" w14:textId="46221CA3" w:rsidR="00B6213C" w:rsidRPr="005718EB" w:rsidRDefault="00B6213C" w:rsidP="00CA40D3">
            <w:pPr>
              <w:spacing w:line="480" w:lineRule="auto"/>
              <w:rPr>
                <w:rFonts w:cstheme="minorHAnsi"/>
                <w:b w:val="0"/>
                <w:sz w:val="20"/>
                <w:szCs w:val="20"/>
              </w:rPr>
            </w:pPr>
            <w:r w:rsidRPr="005718EB">
              <w:rPr>
                <w:rFonts w:cstheme="minorHAnsi"/>
                <w:b w:val="0"/>
                <w:sz w:val="20"/>
                <w:szCs w:val="20"/>
              </w:rPr>
              <w:t>200</w:t>
            </w:r>
            <w:r>
              <w:rPr>
                <w:rFonts w:cstheme="minorHAnsi"/>
                <w:b w:val="0"/>
                <w:sz w:val="20"/>
                <w:szCs w:val="20"/>
              </w:rPr>
              <w:t>1-2005</w:t>
            </w:r>
          </w:p>
        </w:tc>
        <w:tc>
          <w:tcPr>
            <w:tcW w:w="1080" w:type="dxa"/>
            <w:noWrap/>
            <w:hideMark/>
          </w:tcPr>
          <w:p w14:paraId="0FA96296" w14:textId="57B02D5F"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DOI":"10.1016/j.marpolbul.2009.02.006","ISSN":"0025326X","author":[{"dropping-particle":"","family":"Moore","given":"Emma","non-dropping-particle":"","parse-names":false,"suffix":""},{"dropping-particle":"","family":"Lyday","given":"Shannon","non-dropping-particle":"","parse-names":false,"suffix":""},{"dropping-particle":"","family":"Roletto","given":"Jan","non-dropping-particle":"","parse-names":false,"suffix":""},{"dropping-particle":"","family":"Litle","given":"Kate","non-dropping-particle":"","parse-names":false,"suffix":""},{"dropping-particle":"","family":"Parrish","given":"Julia K.","non-dropping-particle":"","parse-names":false,"suffix":""},{"dropping-particle":"","family":"Nevins","given":"Hannah","non-dropping-particle":"","parse-names":false,"suffix":""},{"dropping-particle":"","family":"Harvey","given":"Jim","non-dropping-particle":"","parse-names":false,"suffix":""},{"dropping-particle":"","family":"Mortenson","given":"Joe","non-dropping-particle":"","parse-names":false,"suffix":""},{"dropping-particle":"","family":"Greig","given":"Denise","non-dropping-particle":"","parse-names":false,"suffix":""},{"dropping-particle":"","family":"Piazza","given":"Melanie","non-dropping-particle":"","parse-names":false,"suffix":""},{"dropping-particle":"","family":"Hermance","given":"Alison","non-dropping-particle":"","parse-names":false,"suffix":""},{"dropping-particle":"","family":"Lee","given":"Derek","non-dropping-particle":"","parse-names":false,"suffix":""},{"dropping-particle":"","family":"Adams","given":"Dawn","non-dropping-particle":"","parse-names":false,"suffix":""},{"dropping-particle":"","family":"Allen","given":"Sarah","non-dropping-particle":"","parse-names":false,"suffix":""},{"dropping-particle":"","family":"Kell","given":"Shelagh","non-dropping-particle":"","parse-names":false,"suffix":""}],"container-title":"Marine Pollution Bulletin","id":"ITEM-1","issue":"7","issued":{"date-parts":[["2009"]]},"note":"Summary:\nSeabirds and mammals CA to WA 2001 - 2005, data from 7 orgs with different methods and goals. Materials primarily fishing related. TMMC recorded an average of 3.2% of stranded mammals were entangled. Yearling and juvenile entangled Zcs were mostly male","page":"1045-1051","publisher":"Elsevier Ltd","title":"Entanglements of marine mammals and seabirds in central California and the north-west coast of the United States 2001–2005","type":"article-journal","volume":"58"},"uris":["http://www.mendeley.com/documents/?uuid=2866d17e-bf33-3ba0-b0d1-38b9443a5b30"]}],"mendeley":{"formattedCitation":"[1]","plainTextFormattedCitation":"[1]","previouslyFormattedCitation":"[1]"},"properties":{"noteIndex":0},"schema":"https://github.com/citation-style-language/schema/raw/master/csl-citation.json"}</w:instrText>
            </w:r>
            <w:r w:rsidRPr="007A1F02">
              <w:rPr>
                <w:rFonts w:cstheme="minorHAnsi"/>
                <w:sz w:val="20"/>
                <w:szCs w:val="20"/>
              </w:rPr>
              <w:fldChar w:fldCharType="separate"/>
            </w:r>
            <w:r w:rsidRPr="005C5A42">
              <w:rPr>
                <w:rFonts w:cstheme="minorHAnsi"/>
                <w:noProof/>
                <w:sz w:val="20"/>
                <w:szCs w:val="20"/>
              </w:rPr>
              <w:t>[1]</w:t>
            </w:r>
            <w:r w:rsidRPr="007A1F02">
              <w:rPr>
                <w:rFonts w:cstheme="minorHAnsi"/>
                <w:sz w:val="20"/>
                <w:szCs w:val="20"/>
              </w:rPr>
              <w:fldChar w:fldCharType="end"/>
            </w:r>
          </w:p>
        </w:tc>
        <w:tc>
          <w:tcPr>
            <w:tcW w:w="2520" w:type="dxa"/>
            <w:noWrap/>
            <w:hideMark/>
          </w:tcPr>
          <w:p w14:paraId="7037CC16" w14:textId="04AB7392"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Point Reyes</w:t>
            </w:r>
            <w:r>
              <w:rPr>
                <w:rFonts w:cstheme="minorHAnsi"/>
                <w:sz w:val="20"/>
                <w:szCs w:val="20"/>
              </w:rPr>
              <w:t>, CA</w:t>
            </w:r>
          </w:p>
        </w:tc>
        <w:tc>
          <w:tcPr>
            <w:tcW w:w="1260" w:type="dxa"/>
            <w:noWrap/>
            <w:hideMark/>
          </w:tcPr>
          <w:p w14:paraId="5B6B66A7"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7A1F02">
              <w:rPr>
                <w:rFonts w:cstheme="minorHAnsi"/>
                <w:sz w:val="20"/>
                <w:szCs w:val="20"/>
              </w:rPr>
              <w:t>Zc</w:t>
            </w:r>
            <w:proofErr w:type="spellEnd"/>
          </w:p>
        </w:tc>
        <w:tc>
          <w:tcPr>
            <w:tcW w:w="1260" w:type="dxa"/>
            <w:noWrap/>
            <w:hideMark/>
          </w:tcPr>
          <w:p w14:paraId="4528075A" w14:textId="33170521"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0.03</w:t>
            </w:r>
          </w:p>
        </w:tc>
      </w:tr>
      <w:tr w:rsidR="00B6213C" w:rsidRPr="007A1F02" w14:paraId="13997076" w14:textId="1DBDE2AA"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52E564DE" w14:textId="58E4FD73" w:rsidR="00B6213C" w:rsidRPr="005718EB" w:rsidRDefault="00B6213C" w:rsidP="00632BBD">
            <w:pPr>
              <w:spacing w:line="480" w:lineRule="auto"/>
              <w:rPr>
                <w:rFonts w:cstheme="minorHAnsi"/>
                <w:b w:val="0"/>
                <w:sz w:val="20"/>
                <w:szCs w:val="20"/>
              </w:rPr>
            </w:pPr>
            <w:r w:rsidRPr="005718EB">
              <w:rPr>
                <w:rFonts w:cstheme="minorHAnsi"/>
                <w:b w:val="0"/>
                <w:sz w:val="20"/>
                <w:szCs w:val="20"/>
              </w:rPr>
              <w:t>198</w:t>
            </w:r>
            <w:r>
              <w:rPr>
                <w:rFonts w:cstheme="minorHAnsi"/>
                <w:b w:val="0"/>
                <w:sz w:val="20"/>
                <w:szCs w:val="20"/>
              </w:rPr>
              <w:t>2-1984</w:t>
            </w:r>
          </w:p>
        </w:tc>
        <w:tc>
          <w:tcPr>
            <w:tcW w:w="1080" w:type="dxa"/>
            <w:noWrap/>
            <w:hideMark/>
          </w:tcPr>
          <w:p w14:paraId="455B8A64" w14:textId="056303BD" w:rsidR="00B6213C" w:rsidRPr="007A1F02"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{"citationItems":[{"id":"ITEM-1","itemData":{"author":[{"dropping-particle":"","family":"Scordino","given":"Joe","non-dropping-particle":"","parse-names":false,"suffix":""}],"container-title":"Proceedings of the Workshop on the Fate and Impact of Marine Debris, 27-29 November 1984, Honolulu, HI.","editor":[{"dropping-particle":"","family":"Shomura","given":"Richard S.;","non-dropping-particle":"","parse-names":false,"suffix":""},{"dropping-particle":"","family":"Yoshida","given":"Howard O.","non-dropping-particle":"","parse-names":false,"suffix":""}],"id":"ITEM-1","issued":{"date-parts":[["1985"]]},"page":"278-290","title":"Studies on fur seal entanglement, 1981-1984, St. Paul Island, Alaska","type":"paper-conference"},"uris":["http://www.mendeley.com/documents/?uuid=b75a8fc7-4fd8-4052-a40e-cd5a2847c7c7"]}],"mendeley":{"formattedCitation":"[32]","plainTextFormattedCitation":"[32]","previouslyFormattedCitation":"[32]"},"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[32]</w:t>
            </w:r>
            <w:r w:rsidRPr="007A1F02">
              <w:rPr>
                <w:rFonts w:cstheme="minorHAnsi"/>
                <w:sz w:val="20"/>
                <w:szCs w:val="20"/>
              </w:rPr>
              <w:fldChar w:fldCharType="end"/>
            </w:r>
          </w:p>
        </w:tc>
        <w:tc>
          <w:tcPr>
            <w:tcW w:w="2520" w:type="dxa"/>
            <w:noWrap/>
            <w:hideMark/>
          </w:tcPr>
          <w:p w14:paraId="63D8EDD3" w14:textId="77777777" w:rsidR="00B6213C" w:rsidRPr="007A1F02"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St Paul Island</w:t>
            </w:r>
            <w:r>
              <w:rPr>
                <w:rFonts w:cstheme="minorHAnsi"/>
                <w:sz w:val="20"/>
                <w:szCs w:val="20"/>
              </w:rPr>
              <w:t>, AK</w:t>
            </w:r>
          </w:p>
        </w:tc>
        <w:tc>
          <w:tcPr>
            <w:tcW w:w="1260" w:type="dxa"/>
            <w:noWrap/>
            <w:hideMark/>
          </w:tcPr>
          <w:p w14:paraId="1428AD25" w14:textId="77777777" w:rsidR="00B6213C" w:rsidRPr="007A1F02"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778710B9" w14:textId="77777777" w:rsidR="00B6213C" w:rsidRPr="007A1F02"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w:t>
            </w:r>
            <w:r>
              <w:rPr>
                <w:rFonts w:cstheme="minorHAnsi"/>
                <w:sz w:val="20"/>
                <w:szCs w:val="20"/>
              </w:rPr>
              <w:t>04</w:t>
            </w:r>
            <w:r w:rsidRPr="001A3895">
              <w:rPr>
                <w:rFonts w:cstheme="minorHAnsi"/>
                <w:sz w:val="20"/>
                <w:szCs w:val="20"/>
                <w:vertAlign w:val="superscript"/>
              </w:rPr>
              <w:t>~</w:t>
            </w:r>
          </w:p>
        </w:tc>
      </w:tr>
      <w:tr w:rsidR="00B6213C" w:rsidRPr="007A1F02" w14:paraId="252252EB" w14:textId="4EFC47A5"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11B01261" w14:textId="77777777" w:rsidR="00B6213C" w:rsidRPr="005718EB" w:rsidRDefault="00B6213C" w:rsidP="00CA40D3">
            <w:pPr>
              <w:spacing w:line="480" w:lineRule="auto"/>
              <w:rPr>
                <w:rFonts w:cstheme="minorHAnsi"/>
                <w:b w:val="0"/>
                <w:sz w:val="20"/>
                <w:szCs w:val="20"/>
              </w:rPr>
            </w:pPr>
            <w:r w:rsidRPr="005718EB">
              <w:rPr>
                <w:rFonts w:cstheme="minorHAnsi"/>
                <w:b w:val="0"/>
                <w:sz w:val="20"/>
                <w:szCs w:val="20"/>
              </w:rPr>
              <w:t>1985</w:t>
            </w:r>
          </w:p>
        </w:tc>
        <w:tc>
          <w:tcPr>
            <w:tcW w:w="1080" w:type="dxa"/>
            <w:noWrap/>
            <w:hideMark/>
          </w:tcPr>
          <w:p w14:paraId="2ABDE12B" w14:textId="5457FC2D"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95115D">
              <w:rPr>
                <w:rFonts w:cstheme="minorHAnsi"/>
                <w:sz w:val="20"/>
                <w:szCs w:val="20"/>
              </w:rPr>
              <w:instrText>ADDIN CSL_CITATION {"citationItems":[{"id":"ITEM-1","itemData":{"author":[{"dropping-particle":"","family":"Loughlin","given":"Thomas R","non-dropping-particle":"","parse-names":false,"suffix":""}],"container-title":"NWAFC Processed Report 86-02","id":"ITEM-1","issued":{"date-parts":[["1986"]]},"title":"Assessment of net entanglement on northern sea lions in the Aleutian Islands, 25 June - 15 July 1985","type":"report"},"uris":["http://www.mendeley.com/documents/?uuid=80e13b0e-c193-4db8-bfbf-577ba4c65a8b"]}],"mendeley":{"formattedCitation":"[26]","plainTextFormattedCitation":"[26]","previouslyFormattedCitation":"[26]"},"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[26]</w:t>
            </w:r>
            <w:r w:rsidRPr="007A1F02">
              <w:rPr>
                <w:rFonts w:cstheme="minorHAnsi"/>
                <w:sz w:val="20"/>
                <w:szCs w:val="20"/>
              </w:rPr>
              <w:fldChar w:fldCharType="end"/>
            </w:r>
          </w:p>
        </w:tc>
        <w:tc>
          <w:tcPr>
            <w:tcW w:w="2520" w:type="dxa"/>
            <w:noWrap/>
            <w:hideMark/>
          </w:tcPr>
          <w:p w14:paraId="5173F581" w14:textId="6697840C"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Aleutian</w:t>
            </w:r>
            <w:r>
              <w:rPr>
                <w:rFonts w:cstheme="minorHAnsi"/>
                <w:sz w:val="20"/>
                <w:szCs w:val="20"/>
              </w:rPr>
              <w:t xml:space="preserve"> Islands, AK</w:t>
            </w:r>
          </w:p>
        </w:tc>
        <w:tc>
          <w:tcPr>
            <w:tcW w:w="1260" w:type="dxa"/>
            <w:noWrap/>
            <w:hideMark/>
          </w:tcPr>
          <w:p w14:paraId="16A1A930"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7A1F02">
              <w:rPr>
                <w:rFonts w:cstheme="minorHAnsi"/>
                <w:sz w:val="20"/>
                <w:szCs w:val="20"/>
              </w:rPr>
              <w:t>Ej</w:t>
            </w:r>
            <w:proofErr w:type="spellEnd"/>
          </w:p>
        </w:tc>
        <w:tc>
          <w:tcPr>
            <w:tcW w:w="1260" w:type="dxa"/>
            <w:noWrap/>
            <w:hideMark/>
          </w:tcPr>
          <w:p w14:paraId="1C41D8AE" w14:textId="14F04CC3"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0.07</w:t>
            </w:r>
          </w:p>
        </w:tc>
      </w:tr>
      <w:tr w:rsidR="00B6213C" w:rsidRPr="007A1F02" w14:paraId="7AA30E86" w14:textId="47D19F76"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30D3D4B1" w14:textId="77777777" w:rsidR="00B6213C" w:rsidRPr="005718EB" w:rsidRDefault="00B6213C" w:rsidP="00CA40D3">
            <w:pPr>
              <w:spacing w:line="480" w:lineRule="auto"/>
              <w:rPr>
                <w:rFonts w:cstheme="minorHAnsi"/>
                <w:b w:val="0"/>
                <w:sz w:val="20"/>
                <w:szCs w:val="20"/>
              </w:rPr>
            </w:pPr>
            <w:r w:rsidRPr="005718EB">
              <w:rPr>
                <w:rFonts w:cstheme="minorHAnsi"/>
                <w:b w:val="0"/>
                <w:sz w:val="20"/>
                <w:szCs w:val="20"/>
              </w:rPr>
              <w:t>1978</w:t>
            </w:r>
          </w:p>
        </w:tc>
        <w:tc>
          <w:tcPr>
            <w:tcW w:w="1080" w:type="dxa"/>
            <w:noWrap/>
            <w:hideMark/>
          </w:tcPr>
          <w:p w14:paraId="4993638A" w14:textId="7BDA3268"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95115D">
              <w:rPr>
                <w:rFonts w:cstheme="minorHAnsi"/>
                <w:sz w:val="20"/>
                <w:szCs w:val="20"/>
              </w:rPr>
              <w:instrText>ADDIN CSL_CITATION {"citationItems":[{"id":"ITEM-1","itemData":{"abstract":"The number of Cape fur seals Arctocephalus pusillus entangled with man-made objects was recorded during harvests of immature seals from 1972 to 1974 in one colony and from 1977 to 1979 in several colonies. Most of the objects were around the seals' necks. The percentage of harvested seals that were entangled was 0.12 in 1977 and 1979, and 0.11 in 1978. The highest incidence among harvested seals was recorded at the Cape Cross colony, viz., 0.56-0.66% from 1977 to 1979. These rates of entanglement at Cape Cross are possibly higher than those recorded at harvests of northern fur seals on the Pribilof Islands. Cape fur seals were entangled in string, monorflament line, fishing net, rope, plastic straps, rubber O-rings and wire.","author":[{"dropping-particle":"","family":"Shaughnessy","given":"PD","non-dropping-particle":"","parse-names":false,"suffix":""}],"container-title":"Marine Pollution Bulletin","id":"ITEM-1","issued":{"date-parts":[["1980"]]},"note":"May not be useful for comparison because data was collected during harvest and long enough ago that materials may have changed (?)\n\nSummary:\nEntanglements of fur seal recorded during harvest 1972-1974, 1977-1979. Cape Cross highest rates: 0.56-0.66% of harvested, possibly higher than Pribilofs (but rates not directly comparable). Approximately 0.1% of the total harvest was entangled. Materials depended on site, but mostly packing bands and trawl gear","page":"332-336","title":"Entanglement of cape fur seals with man-made objects","type":"article-journal","volume":"11"},"uris":["http://www.mendeley.com/documents/?uuid=7d8ad12d-95ed-3ca4-82a4-f8a09549f827"]}],"mendeley":{"formattedCitation":"[33]","plainTextFormattedCitation":"[33]","previouslyFormattedCitation":"[33]"},"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[33]</w:t>
            </w:r>
            <w:r w:rsidRPr="007A1F02">
              <w:rPr>
                <w:rFonts w:cstheme="minorHAnsi"/>
                <w:sz w:val="20"/>
                <w:szCs w:val="20"/>
              </w:rPr>
              <w:fldChar w:fldCharType="end"/>
            </w:r>
          </w:p>
        </w:tc>
        <w:tc>
          <w:tcPr>
            <w:tcW w:w="2520" w:type="dxa"/>
            <w:noWrap/>
            <w:hideMark/>
          </w:tcPr>
          <w:p w14:paraId="365E8BC9" w14:textId="3AC9B2B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Namibia &amp; South Africa</w:t>
            </w:r>
          </w:p>
        </w:tc>
        <w:tc>
          <w:tcPr>
            <w:tcW w:w="1260" w:type="dxa"/>
            <w:noWrap/>
            <w:hideMark/>
          </w:tcPr>
          <w:p w14:paraId="0B93CEAF" w14:textId="58C39AEE"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w:t>
            </w:r>
            <w:r>
              <w:rPr>
                <w:rFonts w:cstheme="minorHAnsi"/>
                <w:sz w:val="20"/>
                <w:szCs w:val="20"/>
              </w:rPr>
              <w:t>p</w:t>
            </w:r>
          </w:p>
        </w:tc>
        <w:tc>
          <w:tcPr>
            <w:tcW w:w="1260" w:type="dxa"/>
            <w:noWrap/>
            <w:hideMark/>
          </w:tcPr>
          <w:p w14:paraId="29A00315" w14:textId="41036780"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0.11</w:t>
            </w:r>
            <w:r w:rsidRPr="001A3895">
              <w:rPr>
                <w:rFonts w:cstheme="minorHAnsi"/>
                <w:sz w:val="20"/>
                <w:szCs w:val="20"/>
                <w:vertAlign w:val="superscript"/>
              </w:rPr>
              <w:t>*</w:t>
            </w:r>
          </w:p>
        </w:tc>
      </w:tr>
      <w:tr w:rsidR="00B6213C" w:rsidRPr="009A680F" w14:paraId="3827F464" w14:textId="77777777"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2A3AF3F1" w14:textId="103C35ED" w:rsidR="00B6213C" w:rsidRPr="009A680F" w:rsidRDefault="00B6213C" w:rsidP="00CA40D3">
            <w:pPr>
              <w:spacing w:line="480" w:lineRule="auto"/>
              <w:rPr>
                <w:rFonts w:cstheme="minorHAnsi"/>
                <w:b w:val="0"/>
                <w:bCs w:val="0"/>
                <w:sz w:val="20"/>
                <w:szCs w:val="20"/>
              </w:rPr>
            </w:pPr>
            <w:r w:rsidRPr="009A680F">
              <w:rPr>
                <w:rFonts w:cstheme="minorHAnsi"/>
                <w:b w:val="0"/>
                <w:bCs w:val="0"/>
                <w:sz w:val="20"/>
                <w:szCs w:val="20"/>
              </w:rPr>
              <w:t>1977</w:t>
            </w:r>
          </w:p>
        </w:tc>
        <w:tc>
          <w:tcPr>
            <w:tcW w:w="1080" w:type="dxa"/>
            <w:noWrap/>
          </w:tcPr>
          <w:p w14:paraId="32AD1F5F" w14:textId="6513C99F" w:rsidR="00B6213C" w:rsidRPr="009A680F"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9A680F">
              <w:rPr>
                <w:rFonts w:cstheme="minorHAnsi"/>
                <w:sz w:val="20"/>
                <w:szCs w:val="20"/>
              </w:rPr>
              <w:fldChar w:fldCharType="begin" w:fldLock="1"/>
            </w:r>
            <w:r w:rsidR="0095115D">
              <w:rPr>
                <w:rFonts w:cstheme="minorHAnsi"/>
                <w:sz w:val="20"/>
                <w:szCs w:val="20"/>
              </w:rPr>
              <w:instrText>ADDIN CSL_CITATION {"citationItems":[{"id":"ITEM-1","itemData":{"abstract":"The number of Cape fur seals Arctocephalus pusillus entangled with man-made objects was recorded during harvests of immature seals from 1972 to 1974 in one colony and from 1977 to 1979 in several colonies. Most of the objects were around the seals' necks. The percentage of harvested seals that were entangled was 0.12 in 1977 and 1979, and 0.11 in 1978. The highest incidence among harvested seals was recorded at the Cape Cross colony, viz., 0.56-0.66% from 1977 to 1979. These rates of entanglement at Cape Cross are possibly higher than those recorded at harvests of northern fur seals on the Pribilof Islands. Cape fur seals were entangled in string, monorflament line, fishing net, rope, plastic straps, rubber O-rings and wire.","author":[{"dropping-particle":"","family":"Shaughnessy","given":"PD","non-dropping-particle":"","parse-names":false,"suffix":""}],"container-title":"Marine Pollution Bulletin","id":"ITEM-1","issued":{"date-parts":[["1980"]]},"note":"May not be useful for comparison because data was collected during harvest and long enough ago that materials may have changed (?)\n\nSummary:\nEntanglements of fur seal recorded during harvest 1972-1974, 1977-1979. Cape Cross highest rates: 0.56-0.66% of harvested, possibly higher than Pribilofs (but rates not directly comparable). Approximately 0.1% of the total harvest was entangled. Materials depended on site, but mostly packing bands and trawl gear","page":"332-336","title":"Entanglement of cape fur seals with man-made objects","type":"article-journal","volume":"11"},"uris":["http://www.mendeley.com/documents/?uuid=7d8ad12d-95ed-3ca4-82a4-f8a09549f827"]}],"mendeley":{"formattedCitation":"[33]","plainTextFormattedCitation":"[33]","previouslyFormattedCitation":"[33]"},"properties":{"noteIndex":0},"schema":"https://github.com/citation-style-language/schema/raw/master/csl-citation.json"}</w:instrText>
            </w:r>
            <w:r w:rsidRPr="009A680F">
              <w:rPr>
                <w:rFonts w:cstheme="minorHAnsi"/>
                <w:sz w:val="20"/>
                <w:szCs w:val="20"/>
              </w:rPr>
              <w:fldChar w:fldCharType="separate"/>
            </w:r>
            <w:r w:rsidR="006B3402" w:rsidRPr="006B3402">
              <w:rPr>
                <w:rFonts w:cstheme="minorHAnsi"/>
                <w:noProof/>
                <w:sz w:val="20"/>
                <w:szCs w:val="20"/>
              </w:rPr>
              <w:t>[33]</w:t>
            </w:r>
            <w:r w:rsidRPr="009A680F">
              <w:rPr>
                <w:rFonts w:cstheme="minorHAnsi"/>
                <w:sz w:val="20"/>
                <w:szCs w:val="20"/>
              </w:rPr>
              <w:fldChar w:fldCharType="end"/>
            </w:r>
          </w:p>
        </w:tc>
        <w:tc>
          <w:tcPr>
            <w:tcW w:w="2520" w:type="dxa"/>
            <w:noWrap/>
          </w:tcPr>
          <w:p w14:paraId="3699498B" w14:textId="52FCE630" w:rsidR="00B6213C" w:rsidRPr="009A680F"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Namibia &amp; South Africa</w:t>
            </w:r>
          </w:p>
        </w:tc>
        <w:tc>
          <w:tcPr>
            <w:tcW w:w="1260" w:type="dxa"/>
            <w:noWrap/>
          </w:tcPr>
          <w:p w14:paraId="31A71EA8" w14:textId="2E8AE5AC" w:rsidR="00B6213C" w:rsidRPr="009A680F"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Ap</w:t>
            </w:r>
          </w:p>
        </w:tc>
        <w:tc>
          <w:tcPr>
            <w:tcW w:w="1260" w:type="dxa"/>
            <w:noWrap/>
          </w:tcPr>
          <w:p w14:paraId="734FDF9B" w14:textId="40B36109" w:rsidR="00B6213C" w:rsidRPr="009A680F"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vertAlign w:val="superscript"/>
              </w:rPr>
            </w:pPr>
            <w:r>
              <w:rPr>
                <w:rFonts w:cstheme="minorHAnsi"/>
                <w:sz w:val="20"/>
                <w:szCs w:val="20"/>
              </w:rPr>
              <w:t>0.12</w:t>
            </w:r>
            <w:r>
              <w:rPr>
                <w:rFonts w:cstheme="minorHAnsi"/>
                <w:sz w:val="20"/>
                <w:szCs w:val="20"/>
                <w:vertAlign w:val="superscript"/>
              </w:rPr>
              <w:t>*</w:t>
            </w:r>
          </w:p>
        </w:tc>
      </w:tr>
      <w:tr w:rsidR="00B6213C" w:rsidRPr="00D56AB1" w14:paraId="49E25976" w14:textId="77777777"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54F96157" w14:textId="4CCEDF33" w:rsidR="00B6213C" w:rsidRPr="00D56AB1" w:rsidRDefault="00B6213C" w:rsidP="00CA40D3">
            <w:pPr>
              <w:spacing w:line="480" w:lineRule="auto"/>
              <w:rPr>
                <w:rFonts w:cstheme="minorHAnsi"/>
                <w:b w:val="0"/>
                <w:bCs w:val="0"/>
                <w:sz w:val="20"/>
                <w:szCs w:val="20"/>
              </w:rPr>
            </w:pPr>
            <w:r w:rsidRPr="00D56AB1">
              <w:rPr>
                <w:rFonts w:cstheme="minorHAnsi"/>
                <w:b w:val="0"/>
                <w:bCs w:val="0"/>
                <w:sz w:val="20"/>
                <w:szCs w:val="20"/>
              </w:rPr>
              <w:t>1979</w:t>
            </w:r>
          </w:p>
        </w:tc>
        <w:tc>
          <w:tcPr>
            <w:tcW w:w="1080" w:type="dxa"/>
            <w:noWrap/>
          </w:tcPr>
          <w:p w14:paraId="7E183978" w14:textId="1A062274" w:rsidR="00B6213C" w:rsidRPr="00D56AB1"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fldChar w:fldCharType="begin" w:fldLock="1"/>
            </w:r>
            <w:r w:rsidR="0095115D">
              <w:rPr>
                <w:rFonts w:cstheme="minorHAnsi"/>
                <w:sz w:val="20"/>
                <w:szCs w:val="20"/>
              </w:rPr>
              <w:instrText>ADDIN CSL_CITATION {"citationItems":[{"id":"ITEM-1","itemData":{"abstract":"The number of Cape fur seals Arctocephalus pusillus entangled with man-made objects was recorded during harvests of immature seals from 1972 to 1974 in one colony and from 1977 to 1979 in several colonies. Most of the objects were around the seals' necks. The percentage of harvested seals that were entangled was 0.12 in 1977 and 1979, and 0.11 in 1978. The highest incidence among harvested seals was recorded at the Cape Cross colony, viz., 0.56-0.66% from 1977 to 1979. These rates of entanglement at Cape Cross are possibly higher than those recorded at harvests of northern fur seals on the Pribilof Islands. Cape fur seals were entangled in string, monorflament line, fishing net, rope, plastic straps, rubber O-rings and wire.","author":[{"dropping-particle":"","family":"Shaughnessy","given":"PD","non-dropping-particle":"","parse-names":false,"suffix":""}],"container-title":"Marine Pollution Bulletin","id":"ITEM-1","issued":{"date-parts":[["1980"]]},"note":"May not be useful for comparison because data was collected during harvest and long enough ago that materials may have changed (?)\n\nSummary:\nEntanglements of fur seal recorded during harvest 1972-1974, 1977-1979. Cape Cross highest rates: 0.56-0.66% of harvested, possibly higher than Pribilofs (but rates not directly comparable). Approximately 0.1% of the total harvest was entangled. Materials depended on site, but mostly packing bands and trawl gear","page":"332-336","title":"Entanglement of cape fur seals with man-made objects","type":"article-journal","volume":"11"},"uris":["http://www.mendeley.com/documents/?uuid=7d8ad12d-95ed-3ca4-82a4-f8a09549f827"]}],"mendeley":{"formattedCitation":"[33]","plainTextFormattedCitation":"[33]","previouslyFormattedCitation":"[33]"},"properties":{"noteIndex":0},"schema":"https://github.com/citation-style-language/schema/raw/master/csl-citation.json"}</w:instrText>
            </w:r>
            <w:r>
              <w:rPr>
                <w:rFonts w:cstheme="minorHAnsi"/>
                <w:sz w:val="20"/>
                <w:szCs w:val="20"/>
              </w:rPr>
              <w:fldChar w:fldCharType="separate"/>
            </w:r>
            <w:r w:rsidR="006B3402" w:rsidRPr="006B3402">
              <w:rPr>
                <w:rFonts w:cstheme="minorHAnsi"/>
                <w:noProof/>
                <w:sz w:val="20"/>
                <w:szCs w:val="20"/>
              </w:rPr>
              <w:t>[33]</w:t>
            </w:r>
            <w:r>
              <w:rPr>
                <w:rFonts w:cstheme="minorHAnsi"/>
                <w:sz w:val="20"/>
                <w:szCs w:val="20"/>
              </w:rPr>
              <w:fldChar w:fldCharType="end"/>
            </w:r>
          </w:p>
        </w:tc>
        <w:tc>
          <w:tcPr>
            <w:tcW w:w="2520" w:type="dxa"/>
            <w:noWrap/>
          </w:tcPr>
          <w:p w14:paraId="02619BE5" w14:textId="0E371114" w:rsidR="00B6213C" w:rsidRPr="00D56AB1"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Namibia &amp; South Africa</w:t>
            </w:r>
          </w:p>
        </w:tc>
        <w:tc>
          <w:tcPr>
            <w:tcW w:w="1260" w:type="dxa"/>
            <w:noWrap/>
          </w:tcPr>
          <w:p w14:paraId="75A657DC" w14:textId="24E09040" w:rsidR="00B6213C" w:rsidRPr="00D56AB1"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Ap</w:t>
            </w:r>
          </w:p>
        </w:tc>
        <w:tc>
          <w:tcPr>
            <w:tcW w:w="1260" w:type="dxa"/>
            <w:noWrap/>
          </w:tcPr>
          <w:p w14:paraId="0985918F" w14:textId="2A41227D" w:rsidR="00B6213C" w:rsidRPr="00D56AB1"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0.12</w:t>
            </w:r>
            <w:r>
              <w:rPr>
                <w:rFonts w:cstheme="minorHAnsi"/>
                <w:sz w:val="20"/>
                <w:szCs w:val="20"/>
                <w:vertAlign w:val="superscript"/>
              </w:rPr>
              <w:t>*</w:t>
            </w:r>
          </w:p>
        </w:tc>
      </w:tr>
      <w:tr w:rsidR="00B6213C" w:rsidRPr="007A1F02" w14:paraId="7B65BE01" w14:textId="41DBADC8"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5C7118F9" w14:textId="4D07FB81" w:rsidR="00B6213C" w:rsidRPr="005718EB" w:rsidRDefault="00B6213C" w:rsidP="00CA40D3">
            <w:pPr>
              <w:spacing w:line="480" w:lineRule="auto"/>
              <w:rPr>
                <w:rFonts w:cstheme="minorHAnsi"/>
                <w:b w:val="0"/>
                <w:sz w:val="20"/>
                <w:szCs w:val="20"/>
              </w:rPr>
            </w:pPr>
            <w:r w:rsidRPr="005718EB">
              <w:rPr>
                <w:rFonts w:cstheme="minorHAnsi"/>
                <w:b w:val="0"/>
                <w:sz w:val="20"/>
                <w:szCs w:val="20"/>
              </w:rPr>
              <w:t>199</w:t>
            </w:r>
            <w:r>
              <w:rPr>
                <w:rFonts w:cstheme="minorHAnsi"/>
                <w:b w:val="0"/>
                <w:sz w:val="20"/>
                <w:szCs w:val="20"/>
              </w:rPr>
              <w:t>1-1996</w:t>
            </w:r>
          </w:p>
        </w:tc>
        <w:tc>
          <w:tcPr>
            <w:tcW w:w="1080" w:type="dxa"/>
            <w:noWrap/>
            <w:hideMark/>
          </w:tcPr>
          <w:p w14:paraId="79D7F0AE" w14:textId="529A9F1B"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{"citationItems":[{"id":"ITEM-1","itemData":{"author":[{"dropping-particle":"","family":"Hofmeyr","given":"Greg JG","non-dropping-particle":"","parse-names":false,"suffix":""},{"dropping-particle":"","family":"Maine","given":"Michael","non-dropping-particle":"De","parse-names":false,"suffix":""},{"dropping-particle":"","family":"Bester","given":"Marthan N","non-dropping-particle":"","parse-names":false,"suffix":""},{"dropping-particle":"","family":"Kirkman","given":"Steve P","non-dropping-particle":"","parse-names":false,"suffix":""},{"dropping-particle":"","family":"Pistorius","given":"Pierre A","non-dropping-particle":"","parse-names":false,"suffix":""},{"dropping-particle":"","family":"Makhado","given":"Azwianewi B.","non-dropping-particle":"","parse-names":false,"suffix":""}],"container-title":"Australian Mammalogy","id":"ITEM-1","issued":{"date-parts":[["2002"]]},"note":"Interesting because of the analysis of before/after longline was introduced. Also compare phocid vs otariid rates, though different effort for each.\n\nSummary:\nFur seals and southern elephant seals at Marion Island. data from pre-longline 1991 - 1996 and post 1996-2001. n = 101. 67% entanglement materials from fishing, packing bands/straps most common. Longline entanglement only seen after the industry started in 1996, overall 50% increase in entanglement post-longline. 0.24% fur seal population entangled in second period after increase. Ml entanglement very low.","page":"141-146","title":"Entanglement of pinnipeds at Marion Island, Southern Ocean: 1991-2001","type":"article-journal","volume":"24"},"uris":["http://www.mendeley.com/documents/?uuid=e21715ae-7513-3520-9990-35905210c35c"]}],"mendeley":{"formattedCitation":"[34]","plainTextFormattedCitation":"[34]","previouslyFormattedCitation":"[34]"},"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[34]</w:t>
            </w:r>
            <w:r w:rsidRPr="007A1F02">
              <w:rPr>
                <w:rFonts w:cstheme="minorHAnsi"/>
                <w:sz w:val="20"/>
                <w:szCs w:val="20"/>
              </w:rPr>
              <w:fldChar w:fldCharType="end"/>
            </w:r>
          </w:p>
        </w:tc>
        <w:tc>
          <w:tcPr>
            <w:tcW w:w="2520" w:type="dxa"/>
            <w:noWrap/>
            <w:hideMark/>
          </w:tcPr>
          <w:p w14:paraId="6C393673" w14:textId="4B71AEC9"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Marion Island</w:t>
            </w:r>
            <w:r>
              <w:rPr>
                <w:rFonts w:cstheme="minorHAnsi"/>
                <w:sz w:val="20"/>
                <w:szCs w:val="20"/>
              </w:rPr>
              <w:t>, Australia</w:t>
            </w:r>
          </w:p>
        </w:tc>
        <w:tc>
          <w:tcPr>
            <w:tcW w:w="1260" w:type="dxa"/>
            <w:noWrap/>
            <w:hideMark/>
          </w:tcPr>
          <w:p w14:paraId="6E15EDD4" w14:textId="62A99D5F"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Ag &amp; At</w:t>
            </w:r>
          </w:p>
        </w:tc>
        <w:tc>
          <w:tcPr>
            <w:tcW w:w="1260" w:type="dxa"/>
            <w:noWrap/>
            <w:hideMark/>
          </w:tcPr>
          <w:p w14:paraId="11A17DDA" w14:textId="1EEB7F0C"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0.15</w:t>
            </w:r>
          </w:p>
        </w:tc>
      </w:tr>
      <w:tr w:rsidR="00B6213C" w:rsidRPr="007A1F02" w14:paraId="5C976BD4" w14:textId="4E33001B"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93713D8" w14:textId="77777777" w:rsidR="00B6213C" w:rsidRPr="005718EB" w:rsidRDefault="00B6213C" w:rsidP="00CA40D3">
            <w:pPr>
              <w:spacing w:line="480" w:lineRule="auto"/>
              <w:rPr>
                <w:rFonts w:cstheme="minorHAnsi"/>
                <w:b w:val="0"/>
                <w:sz w:val="20"/>
                <w:szCs w:val="20"/>
              </w:rPr>
            </w:pPr>
            <w:r w:rsidRPr="005718EB">
              <w:rPr>
                <w:rFonts w:cstheme="minorHAnsi"/>
                <w:b w:val="0"/>
                <w:sz w:val="20"/>
                <w:szCs w:val="20"/>
              </w:rPr>
              <w:t>2006</w:t>
            </w:r>
          </w:p>
        </w:tc>
        <w:tc>
          <w:tcPr>
            <w:tcW w:w="1080" w:type="dxa"/>
            <w:noWrap/>
            <w:hideMark/>
          </w:tcPr>
          <w:p w14:paraId="2100F31A" w14:textId="15D575D3"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95115D">
              <w:rPr>
                <w:rFonts w:cstheme="minorHAnsi"/>
                <w:sz w:val="20"/>
                <w:szCs w:val="20"/>
              </w:rPr>
              <w:instrText>ADDIN CSL_CITATION {"citationItems":[{"id":"ITEM-1","itemData":{"author":[{"dropping-particle":"","family":"Zavadil","given":"Phillip A.","non-dropping-particle":"","parse-names":false,"suffix":""},{"dropping-particle":"","family":"Robson","given":"Bruce W.","non-dropping-particle":"","parse-names":false,"suffix":""},{"dropping-particle":"","family":"Lestenkof","given":"Aquilina D.","non-dropping-particle":"","parse-names":false,"suffix":""},{"dropping-particle":"","family":"Holser","given":"Rachel","non-dropping-particle":"","parse-names":false,"suffix":""},{"dropping-particle":"","family":"Malavansky","given":"Andrew","non-dropping-particle":"","parse-names":false,"suffix":""}],"id":"ITEM-1","issued":{"date-parts":[["2007"]]},"title":"Northern fur seal entanglement studies on the Pribilof Islands in 2006","type":"report"},"uris":["http://www.mendeley.com/documents/?uuid=7f55e348-e174-45be-9b15-4c786e36151d"]}],"mendeley":{"formattedCitation":"[35]","plainTextFormattedCitation":"[35]","previouslyFormattedCitation":"[35]"},"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[35]</w:t>
            </w:r>
            <w:r w:rsidRPr="007A1F02">
              <w:rPr>
                <w:rFonts w:cstheme="minorHAnsi"/>
                <w:sz w:val="20"/>
                <w:szCs w:val="20"/>
              </w:rPr>
              <w:fldChar w:fldCharType="end"/>
            </w:r>
          </w:p>
        </w:tc>
        <w:tc>
          <w:tcPr>
            <w:tcW w:w="2520" w:type="dxa"/>
            <w:noWrap/>
            <w:hideMark/>
          </w:tcPr>
          <w:p w14:paraId="3C7AF7AD" w14:textId="680F8CF5"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Pribilof Islands, AK</w:t>
            </w:r>
          </w:p>
        </w:tc>
        <w:tc>
          <w:tcPr>
            <w:tcW w:w="1260" w:type="dxa"/>
            <w:noWrap/>
            <w:hideMark/>
          </w:tcPr>
          <w:p w14:paraId="43E4B883"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3967C258" w14:textId="7CB2495D"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0.17</w:t>
            </w:r>
            <w:r w:rsidRPr="001A3895">
              <w:rPr>
                <w:rFonts w:cstheme="minorHAnsi"/>
                <w:sz w:val="20"/>
                <w:szCs w:val="20"/>
                <w:vertAlign w:val="superscript"/>
              </w:rPr>
              <w:t>*</w:t>
            </w:r>
          </w:p>
        </w:tc>
      </w:tr>
      <w:tr w:rsidR="00B6213C" w:rsidRPr="007A1F02" w14:paraId="706320B0" w14:textId="0206A3D0"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38109742" w14:textId="5E980057" w:rsidR="00B6213C" w:rsidRPr="005718EB" w:rsidRDefault="00B6213C" w:rsidP="00CA40D3">
            <w:pPr>
              <w:spacing w:line="480" w:lineRule="auto"/>
              <w:rPr>
                <w:rFonts w:cstheme="minorHAnsi"/>
                <w:b w:val="0"/>
                <w:sz w:val="20"/>
                <w:szCs w:val="20"/>
              </w:rPr>
            </w:pPr>
            <w:r w:rsidRPr="005718EB">
              <w:rPr>
                <w:rFonts w:cstheme="minorHAnsi"/>
                <w:b w:val="0"/>
                <w:sz w:val="20"/>
                <w:szCs w:val="20"/>
              </w:rPr>
              <w:t>1983</w:t>
            </w:r>
            <w:r>
              <w:rPr>
                <w:rFonts w:cstheme="minorHAnsi"/>
                <w:b w:val="0"/>
                <w:sz w:val="20"/>
                <w:szCs w:val="20"/>
              </w:rPr>
              <w:t>-1984</w:t>
            </w:r>
          </w:p>
        </w:tc>
        <w:tc>
          <w:tcPr>
            <w:tcW w:w="1080" w:type="dxa"/>
            <w:noWrap/>
            <w:hideMark/>
          </w:tcPr>
          <w:p w14:paraId="6F878063" w14:textId="0A179235"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[20]","plainTextFormattedCitation":"[20]","previouslyFormattedCitation":"[20]"},"properties":{"noteIndex":0},"schema":"https://github.com/citation-style-language/schema/raw/master/csl-citation.json"}</w:instrText>
            </w:r>
            <w:r w:rsidRPr="007A1F02">
              <w:rPr>
                <w:rFonts w:cstheme="minorHAnsi"/>
                <w:sz w:val="20"/>
                <w:szCs w:val="20"/>
              </w:rPr>
              <w:fldChar w:fldCharType="separate"/>
            </w:r>
            <w:r w:rsidRPr="00AC13A8">
              <w:rPr>
                <w:rFonts w:cstheme="minorHAnsi"/>
                <w:noProof/>
                <w:sz w:val="20"/>
                <w:szCs w:val="20"/>
              </w:rPr>
              <w:t>[20]</w:t>
            </w:r>
            <w:r w:rsidRPr="007A1F02">
              <w:rPr>
                <w:rFonts w:cstheme="minorHAnsi"/>
                <w:sz w:val="20"/>
                <w:szCs w:val="20"/>
              </w:rPr>
              <w:fldChar w:fldCharType="end"/>
            </w:r>
          </w:p>
        </w:tc>
        <w:tc>
          <w:tcPr>
            <w:tcW w:w="2520" w:type="dxa"/>
            <w:noWrap/>
            <w:hideMark/>
          </w:tcPr>
          <w:p w14:paraId="3C5545C2" w14:textId="4B2DAAAF"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Channel Islands</w:t>
            </w:r>
            <w:r>
              <w:rPr>
                <w:rFonts w:cstheme="minorHAnsi"/>
                <w:sz w:val="20"/>
                <w:szCs w:val="20"/>
              </w:rPr>
              <w:t>, CA</w:t>
            </w:r>
          </w:p>
        </w:tc>
        <w:tc>
          <w:tcPr>
            <w:tcW w:w="1260" w:type="dxa"/>
            <w:noWrap/>
            <w:hideMark/>
          </w:tcPr>
          <w:p w14:paraId="004B5D96"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7A1F02">
              <w:rPr>
                <w:rFonts w:cstheme="minorHAnsi"/>
                <w:sz w:val="20"/>
                <w:szCs w:val="20"/>
              </w:rPr>
              <w:t>Zc</w:t>
            </w:r>
            <w:proofErr w:type="spellEnd"/>
          </w:p>
        </w:tc>
        <w:tc>
          <w:tcPr>
            <w:tcW w:w="1260" w:type="dxa"/>
            <w:noWrap/>
            <w:hideMark/>
          </w:tcPr>
          <w:p w14:paraId="6EF2B6FE" w14:textId="74472935"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0.18</w:t>
            </w:r>
          </w:p>
        </w:tc>
      </w:tr>
      <w:tr w:rsidR="00B6213C" w:rsidRPr="007A1F02" w14:paraId="7D6B3193" w14:textId="1837E8B7"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25E9E7DD" w14:textId="77777777" w:rsidR="00B6213C" w:rsidRPr="005718EB" w:rsidRDefault="00B6213C" w:rsidP="00CA40D3">
            <w:pPr>
              <w:spacing w:line="480" w:lineRule="auto"/>
              <w:rPr>
                <w:rFonts w:cstheme="minorHAnsi"/>
                <w:b w:val="0"/>
                <w:sz w:val="20"/>
                <w:szCs w:val="20"/>
              </w:rPr>
            </w:pPr>
            <w:r w:rsidRPr="005718EB">
              <w:rPr>
                <w:rFonts w:cstheme="minorHAnsi"/>
                <w:b w:val="0"/>
                <w:sz w:val="20"/>
                <w:szCs w:val="20"/>
              </w:rPr>
              <w:t>2005</w:t>
            </w:r>
          </w:p>
        </w:tc>
        <w:tc>
          <w:tcPr>
            <w:tcW w:w="1080" w:type="dxa"/>
            <w:noWrap/>
            <w:hideMark/>
          </w:tcPr>
          <w:p w14:paraId="1970E0BB" w14:textId="32373211"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95115D">
              <w:rPr>
                <w:rFonts w:cstheme="minorHAnsi"/>
                <w:sz w:val="20"/>
                <w:szCs w:val="20"/>
              </w:rPr>
              <w:instrText>ADDIN CSL_CITATION {"citationItems":[{"id":"ITEM-1","itemData":{"author":[{"dropping-particle":"","family":"Zavadil","given":"Phillip A.","non-dropping-particle":"","parse-names":false,"suffix":""},{"dropping-particle":"","family":"Robson","given":"Bruce W.","non-dropping-particle":"","parse-names":false,"suffix":""},{"dropping-particle":"","family":"Lestenkof","given":"Aquilina D.","non-dropping-particle":"","parse-names":false,"suffix":""},{"dropping-particle":"","family":"Holser","given":"Rachel","non-dropping-particle":"","parse-names":false,"suffix":""},{"dropping-particle":"","family":"Malavansky","given":"Andrew","non-dropping-particle":"","parse-names":false,"suffix":""}],"id":"ITEM-1","issued":{"date-parts":[["2007"]]},"title":"Northern fur seal entanglement studies on the Pribilof Islands in 2006","type":"report"},"uris":["http://www.mendeley.com/documents/?uuid=7f55e348-e174-45be-9b15-4c786e36151d"]}],"mendeley":{"formattedCitation":"[35]","plainTextFormattedCitation":"[35]","previouslyFormattedCitation":"[35]"},"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[35]</w:t>
            </w:r>
            <w:r w:rsidRPr="007A1F02">
              <w:rPr>
                <w:rFonts w:cstheme="minorHAnsi"/>
                <w:sz w:val="20"/>
                <w:szCs w:val="20"/>
              </w:rPr>
              <w:fldChar w:fldCharType="end"/>
            </w:r>
          </w:p>
        </w:tc>
        <w:tc>
          <w:tcPr>
            <w:tcW w:w="2520" w:type="dxa"/>
            <w:noWrap/>
            <w:hideMark/>
          </w:tcPr>
          <w:p w14:paraId="1A6A1870" w14:textId="699199E1"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Pribilof</w:t>
            </w:r>
            <w:r w:rsidRPr="007A1F02">
              <w:rPr>
                <w:rFonts w:cstheme="minorHAnsi"/>
                <w:sz w:val="20"/>
                <w:szCs w:val="20"/>
              </w:rPr>
              <w:t xml:space="preserve"> Island</w:t>
            </w:r>
            <w:r>
              <w:rPr>
                <w:rFonts w:cstheme="minorHAnsi"/>
                <w:sz w:val="20"/>
                <w:szCs w:val="20"/>
              </w:rPr>
              <w:t>s, AK</w:t>
            </w:r>
          </w:p>
        </w:tc>
        <w:tc>
          <w:tcPr>
            <w:tcW w:w="1260" w:type="dxa"/>
            <w:noWrap/>
            <w:hideMark/>
          </w:tcPr>
          <w:p w14:paraId="50A8A4BC"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44A15CA0" w14:textId="76375FC4"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0.18</w:t>
            </w:r>
            <w:r w:rsidRPr="001A3895">
              <w:rPr>
                <w:rFonts w:cstheme="minorHAnsi"/>
                <w:sz w:val="20"/>
                <w:szCs w:val="20"/>
                <w:vertAlign w:val="superscript"/>
              </w:rPr>
              <w:t>*</w:t>
            </w:r>
          </w:p>
        </w:tc>
      </w:tr>
      <w:tr w:rsidR="00B6213C" w:rsidRPr="003F2682" w14:paraId="77EE3D19" w14:textId="77777777"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794167EF" w14:textId="77777777" w:rsidR="00B6213C" w:rsidRPr="003F2682" w:rsidRDefault="00B6213C" w:rsidP="00632BBD">
            <w:pPr>
              <w:spacing w:line="480" w:lineRule="auto"/>
              <w:rPr>
                <w:rFonts w:cstheme="minorHAnsi"/>
                <w:b w:val="0"/>
                <w:bCs w:val="0"/>
                <w:sz w:val="20"/>
                <w:szCs w:val="20"/>
              </w:rPr>
            </w:pPr>
            <w:r w:rsidRPr="003F2682">
              <w:rPr>
                <w:rFonts w:cstheme="minorHAnsi"/>
                <w:b w:val="0"/>
                <w:bCs w:val="0"/>
                <w:sz w:val="20"/>
                <w:szCs w:val="20"/>
              </w:rPr>
              <w:t>2006</w:t>
            </w:r>
          </w:p>
        </w:tc>
        <w:tc>
          <w:tcPr>
            <w:tcW w:w="1080" w:type="dxa"/>
            <w:noWrap/>
          </w:tcPr>
          <w:p w14:paraId="5D3D3A3A" w14:textId="5D98F959" w:rsidR="00B6213C" w:rsidRPr="003F2682"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fldChar w:fldCharType="begin" w:fldLock="1"/>
            </w:r>
            <w:r w:rsidR="0095115D">
              <w:rPr>
                <w:rFonts w:cstheme="minorHAnsi"/>
                <w:sz w:val="20"/>
                <w:szCs w:val="20"/>
              </w:rPr>
              <w:instrText>ADDIN CSL_CITATION {"citationItems":[{"id":"ITEM-1","itemData":{"author":[{"dropping-particle":"","family":"Zavadil","given":"Phillip A.","non-dropping-particle":"","parse-names":false,"suffix":""},{"dropping-particle":"","family":"Robson","given":"Bruce W.","non-dropping-particle":"","parse-names":false,"suffix":""},{"dropping-particle":"","family":"Lestenkof","given":"Aquilina D.","non-dropping-particle":"","parse-names":false,"suffix":""},{"dropping-particle":"","family":"Holser","given":"Rachel","non-dropping-particle":"","parse-names":false,"suffix":""},{"dropping-particle":"","family":"Malavansky","given":"Andrew","non-dropping-particle":"","parse-names":false,"suffix":""}],"id":"ITEM-1","issued":{"date-parts":[["2007"]]},"title":"Northern fur seal entanglement studies on the Pribilof Islands in 2006","type":"report"},"uris":["http://www.mendeley.com/documents/?uuid=7f55e348-e174-45be-9b15-4c786e36151d"]}],"mendeley":{"formattedCitation":"[35]","plainTextFormattedCitation":"[35]","previouslyFormattedCitation":"[35]"},"properties":{"noteIndex":0},"schema":"https://github.com/citation-style-language/schema/raw/master/csl-citation.json"}</w:instrText>
            </w:r>
            <w:r>
              <w:rPr>
                <w:rFonts w:cstheme="minorHAnsi"/>
                <w:sz w:val="20"/>
                <w:szCs w:val="20"/>
              </w:rPr>
              <w:fldChar w:fldCharType="separate"/>
            </w:r>
            <w:r w:rsidR="006B3402" w:rsidRPr="006B3402">
              <w:rPr>
                <w:rFonts w:cstheme="minorHAnsi"/>
                <w:noProof/>
                <w:sz w:val="20"/>
                <w:szCs w:val="20"/>
              </w:rPr>
              <w:t>[35]</w:t>
            </w:r>
            <w:r>
              <w:rPr>
                <w:rFonts w:cstheme="minorHAnsi"/>
                <w:sz w:val="20"/>
                <w:szCs w:val="20"/>
              </w:rPr>
              <w:fldChar w:fldCharType="end"/>
            </w:r>
          </w:p>
        </w:tc>
        <w:tc>
          <w:tcPr>
            <w:tcW w:w="2520" w:type="dxa"/>
            <w:noWrap/>
          </w:tcPr>
          <w:p w14:paraId="10EFAD66" w14:textId="77777777" w:rsidR="00B6213C" w:rsidRPr="003F2682"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St Paul Island, AK</w:t>
            </w:r>
          </w:p>
        </w:tc>
        <w:tc>
          <w:tcPr>
            <w:tcW w:w="1260" w:type="dxa"/>
            <w:noWrap/>
          </w:tcPr>
          <w:p w14:paraId="55DBCBDD" w14:textId="77777777" w:rsidR="00B6213C" w:rsidRPr="003F2682"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Cu</w:t>
            </w:r>
          </w:p>
        </w:tc>
        <w:tc>
          <w:tcPr>
            <w:tcW w:w="1260" w:type="dxa"/>
            <w:noWrap/>
          </w:tcPr>
          <w:p w14:paraId="6C28C4C2" w14:textId="77777777" w:rsidR="00B6213C" w:rsidRPr="003F2682"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0.20</w:t>
            </w:r>
          </w:p>
        </w:tc>
      </w:tr>
      <w:tr w:rsidR="00B6213C" w:rsidRPr="007A1F02" w14:paraId="22D28DE4" w14:textId="502CEC6F"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1459D13C" w14:textId="4BD4EF6A" w:rsidR="00B6213C" w:rsidRPr="005718EB" w:rsidRDefault="00B6213C" w:rsidP="00CA40D3">
            <w:pPr>
              <w:spacing w:line="480" w:lineRule="auto"/>
              <w:rPr>
                <w:rFonts w:cstheme="minorHAnsi"/>
                <w:b w:val="0"/>
                <w:sz w:val="20"/>
                <w:szCs w:val="20"/>
              </w:rPr>
            </w:pPr>
            <w:r w:rsidRPr="005718EB">
              <w:rPr>
                <w:rFonts w:cstheme="minorHAnsi"/>
                <w:b w:val="0"/>
                <w:sz w:val="20"/>
                <w:szCs w:val="20"/>
              </w:rPr>
              <w:t>19</w:t>
            </w:r>
            <w:r>
              <w:rPr>
                <w:rFonts w:cstheme="minorHAnsi"/>
                <w:b w:val="0"/>
                <w:sz w:val="20"/>
                <w:szCs w:val="20"/>
              </w:rPr>
              <w:t>88-2000</w:t>
            </w:r>
          </w:p>
        </w:tc>
        <w:tc>
          <w:tcPr>
            <w:tcW w:w="1080" w:type="dxa"/>
            <w:noWrap/>
            <w:hideMark/>
          </w:tcPr>
          <w:p w14:paraId="54BCB5F3" w14:textId="4676EE24"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[36]","plainTextFormattedCitation":"[36]","previouslyFormattedCitation":"[36]"},"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[36]</w:t>
            </w:r>
            <w:r w:rsidRPr="007A1F02">
              <w:rPr>
                <w:rFonts w:cstheme="minorHAnsi"/>
                <w:sz w:val="20"/>
                <w:szCs w:val="20"/>
              </w:rPr>
              <w:fldChar w:fldCharType="end"/>
            </w:r>
          </w:p>
        </w:tc>
        <w:tc>
          <w:tcPr>
            <w:tcW w:w="2520" w:type="dxa"/>
            <w:noWrap/>
            <w:hideMark/>
          </w:tcPr>
          <w:p w14:paraId="669D0C3C" w14:textId="2D4FCAD8"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Kangaroo Island</w:t>
            </w:r>
            <w:r>
              <w:rPr>
                <w:rFonts w:cstheme="minorHAnsi"/>
                <w:sz w:val="20"/>
                <w:szCs w:val="20"/>
              </w:rPr>
              <w:t>, Australia</w:t>
            </w:r>
          </w:p>
        </w:tc>
        <w:tc>
          <w:tcPr>
            <w:tcW w:w="1260" w:type="dxa"/>
            <w:noWrap/>
            <w:hideMark/>
          </w:tcPr>
          <w:p w14:paraId="2768030B"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Nc</w:t>
            </w:r>
          </w:p>
        </w:tc>
        <w:tc>
          <w:tcPr>
            <w:tcW w:w="1260" w:type="dxa"/>
            <w:noWrap/>
            <w:hideMark/>
          </w:tcPr>
          <w:p w14:paraId="0C047A40" w14:textId="1BED33C0"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0.2</w:t>
            </w:r>
            <w:r>
              <w:rPr>
                <w:rFonts w:cstheme="minorHAnsi"/>
                <w:sz w:val="20"/>
                <w:szCs w:val="20"/>
              </w:rPr>
              <w:t>0</w:t>
            </w:r>
          </w:p>
        </w:tc>
      </w:tr>
      <w:tr w:rsidR="00B6213C" w:rsidRPr="007A1F02" w14:paraId="2D0FA715" w14:textId="068A36BE"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29A36DA" w14:textId="7247A846" w:rsidR="00B6213C" w:rsidRPr="005718EB" w:rsidRDefault="00B6213C" w:rsidP="00CA40D3">
            <w:pPr>
              <w:spacing w:line="480" w:lineRule="auto"/>
              <w:rPr>
                <w:rFonts w:cstheme="minorHAnsi"/>
                <w:b w:val="0"/>
                <w:sz w:val="20"/>
                <w:szCs w:val="20"/>
              </w:rPr>
            </w:pPr>
            <w:r w:rsidRPr="005718EB">
              <w:rPr>
                <w:rFonts w:cstheme="minorHAnsi"/>
                <w:b w:val="0"/>
                <w:sz w:val="20"/>
                <w:szCs w:val="20"/>
              </w:rPr>
              <w:t>198</w:t>
            </w:r>
            <w:r>
              <w:rPr>
                <w:rFonts w:cstheme="minorHAnsi"/>
                <w:b w:val="0"/>
                <w:sz w:val="20"/>
                <w:szCs w:val="20"/>
              </w:rPr>
              <w:t>8-1989</w:t>
            </w:r>
          </w:p>
        </w:tc>
        <w:tc>
          <w:tcPr>
            <w:tcW w:w="1080" w:type="dxa"/>
            <w:noWrap/>
            <w:hideMark/>
          </w:tcPr>
          <w:p w14:paraId="7137068F" w14:textId="069A0C2A"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[20]","plainTextFormattedCitation":"[20]","previouslyFormattedCitation":"[20]"},"properties":{"noteIndex":0},"schema":"https://github.com/citation-style-language/schema/raw/master/csl-citation.json"}</w:instrText>
            </w:r>
            <w:r w:rsidRPr="007A1F02">
              <w:rPr>
                <w:rFonts w:cstheme="minorHAnsi"/>
                <w:sz w:val="20"/>
                <w:szCs w:val="20"/>
              </w:rPr>
              <w:fldChar w:fldCharType="separate"/>
            </w:r>
            <w:r w:rsidRPr="00AC13A8">
              <w:rPr>
                <w:rFonts w:cstheme="minorHAnsi"/>
                <w:noProof/>
                <w:sz w:val="20"/>
                <w:szCs w:val="20"/>
              </w:rPr>
              <w:t>[20]</w:t>
            </w:r>
            <w:r w:rsidRPr="007A1F02">
              <w:rPr>
                <w:rFonts w:cstheme="minorHAnsi"/>
                <w:sz w:val="20"/>
                <w:szCs w:val="20"/>
              </w:rPr>
              <w:fldChar w:fldCharType="end"/>
            </w:r>
          </w:p>
        </w:tc>
        <w:tc>
          <w:tcPr>
            <w:tcW w:w="2520" w:type="dxa"/>
            <w:noWrap/>
            <w:hideMark/>
          </w:tcPr>
          <w:p w14:paraId="67039316" w14:textId="280D0AF2"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Channel Islands</w:t>
            </w:r>
            <w:r>
              <w:rPr>
                <w:rFonts w:cstheme="minorHAnsi"/>
                <w:sz w:val="20"/>
                <w:szCs w:val="20"/>
              </w:rPr>
              <w:t>, CA</w:t>
            </w:r>
          </w:p>
        </w:tc>
        <w:tc>
          <w:tcPr>
            <w:tcW w:w="1260" w:type="dxa"/>
            <w:noWrap/>
            <w:hideMark/>
          </w:tcPr>
          <w:p w14:paraId="0A393DE5"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7A1F02">
              <w:rPr>
                <w:rFonts w:cstheme="minorHAnsi"/>
                <w:sz w:val="20"/>
                <w:szCs w:val="20"/>
              </w:rPr>
              <w:t>Zc</w:t>
            </w:r>
            <w:proofErr w:type="spellEnd"/>
          </w:p>
        </w:tc>
        <w:tc>
          <w:tcPr>
            <w:tcW w:w="1260" w:type="dxa"/>
            <w:noWrap/>
            <w:hideMark/>
          </w:tcPr>
          <w:p w14:paraId="44452E57" w14:textId="44D33760"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0.22</w:t>
            </w:r>
          </w:p>
        </w:tc>
      </w:tr>
      <w:tr w:rsidR="00B6213C" w:rsidRPr="007A1F02" w14:paraId="008B1B4E" w14:textId="0ED3C196"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7F814FDC" w14:textId="5866E33A" w:rsidR="00B6213C" w:rsidRPr="005718EB" w:rsidRDefault="00B6213C" w:rsidP="00CA40D3">
            <w:pPr>
              <w:spacing w:line="480" w:lineRule="auto"/>
              <w:rPr>
                <w:rFonts w:cstheme="minorHAnsi"/>
                <w:b w:val="0"/>
                <w:sz w:val="20"/>
                <w:szCs w:val="20"/>
              </w:rPr>
            </w:pPr>
            <w:r w:rsidRPr="005718EB">
              <w:rPr>
                <w:rFonts w:cstheme="minorHAnsi"/>
                <w:b w:val="0"/>
                <w:sz w:val="20"/>
                <w:szCs w:val="20"/>
              </w:rPr>
              <w:t>1985</w:t>
            </w:r>
            <w:r>
              <w:rPr>
                <w:rFonts w:cstheme="minorHAnsi"/>
                <w:b w:val="0"/>
                <w:sz w:val="20"/>
                <w:szCs w:val="20"/>
              </w:rPr>
              <w:t>-1986</w:t>
            </w:r>
          </w:p>
        </w:tc>
        <w:tc>
          <w:tcPr>
            <w:tcW w:w="1080" w:type="dxa"/>
            <w:noWrap/>
            <w:hideMark/>
          </w:tcPr>
          <w:p w14:paraId="1EE1B7B7" w14:textId="12C74825"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[20]","plainTextFormattedCitation":"[20]","previouslyFormattedCitation":"[20]"},"properties":{"noteIndex":0},"schema":"https://github.com/citation-style-language/schema/raw/master/csl-citation.json"}</w:instrText>
            </w:r>
            <w:r w:rsidRPr="007A1F02">
              <w:rPr>
                <w:rFonts w:cstheme="minorHAnsi"/>
                <w:sz w:val="20"/>
                <w:szCs w:val="20"/>
              </w:rPr>
              <w:fldChar w:fldCharType="separate"/>
            </w:r>
            <w:r w:rsidRPr="00AC13A8">
              <w:rPr>
                <w:rFonts w:cstheme="minorHAnsi"/>
                <w:noProof/>
                <w:sz w:val="20"/>
                <w:szCs w:val="20"/>
              </w:rPr>
              <w:t>[20]</w:t>
            </w:r>
            <w:r w:rsidRPr="007A1F02">
              <w:rPr>
                <w:rFonts w:cstheme="minorHAnsi"/>
                <w:sz w:val="20"/>
                <w:szCs w:val="20"/>
              </w:rPr>
              <w:fldChar w:fldCharType="end"/>
            </w:r>
          </w:p>
        </w:tc>
        <w:tc>
          <w:tcPr>
            <w:tcW w:w="2520" w:type="dxa"/>
            <w:noWrap/>
            <w:hideMark/>
          </w:tcPr>
          <w:p w14:paraId="5451A6A5" w14:textId="6C5EADE0"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Channel Islands</w:t>
            </w:r>
            <w:r>
              <w:rPr>
                <w:rFonts w:cstheme="minorHAnsi"/>
                <w:sz w:val="20"/>
                <w:szCs w:val="20"/>
              </w:rPr>
              <w:t>, CA</w:t>
            </w:r>
          </w:p>
        </w:tc>
        <w:tc>
          <w:tcPr>
            <w:tcW w:w="1260" w:type="dxa"/>
            <w:noWrap/>
            <w:hideMark/>
          </w:tcPr>
          <w:p w14:paraId="62019F2E"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276FA148" w14:textId="02C4E961"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0.24</w:t>
            </w:r>
          </w:p>
        </w:tc>
      </w:tr>
      <w:tr w:rsidR="00B6213C" w:rsidRPr="007A1F02" w14:paraId="1D5EF6A9" w14:textId="27F3E2F1"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73A33222" w14:textId="0BDC735C" w:rsidR="00B6213C" w:rsidRPr="005718EB" w:rsidRDefault="00B6213C" w:rsidP="00CA40D3">
            <w:pPr>
              <w:spacing w:line="480" w:lineRule="auto"/>
              <w:rPr>
                <w:rFonts w:cstheme="minorHAnsi"/>
                <w:b w:val="0"/>
                <w:sz w:val="20"/>
                <w:szCs w:val="20"/>
              </w:rPr>
            </w:pPr>
            <w:r w:rsidRPr="005718EB">
              <w:rPr>
                <w:rFonts w:cstheme="minorHAnsi"/>
                <w:b w:val="0"/>
                <w:sz w:val="20"/>
                <w:szCs w:val="20"/>
              </w:rPr>
              <w:t>199</w:t>
            </w:r>
            <w:r>
              <w:rPr>
                <w:rFonts w:cstheme="minorHAnsi"/>
                <w:b w:val="0"/>
                <w:sz w:val="20"/>
                <w:szCs w:val="20"/>
              </w:rPr>
              <w:t>6-1999</w:t>
            </w:r>
          </w:p>
        </w:tc>
        <w:tc>
          <w:tcPr>
            <w:tcW w:w="1080" w:type="dxa"/>
            <w:noWrap/>
            <w:hideMark/>
          </w:tcPr>
          <w:p w14:paraId="56C74866" w14:textId="4F390DF1"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{"citationItems":[{"id":"ITEM-1","itemData":{"author":[{"dropping-particle":"","family":"Hofmeyr","given":"Greg JG","non-dropping-particle":"","parse-names":false,"suffix":""},{"dropping-particle":"","family":"Maine","given":"Michael","non-dropping-particle":"De","parse-names":false,"suffix":""},{"dropping-particle":"","family":"Bester","given":"Marthan N","non-dropping-particle":"","parse-names":false,"suffix":""},{"dropping-particle":"","family":"Kirkman","given":"Steve P","non-dropping-particle":"","parse-names":false,"suffix":""},{"dropping-particle":"","family":"Pistorius","given":"Pierre A","non-dropping-particle":"","parse-names":false,"suffix":""},{"dropping-particle":"","family":"Makhado","given":"Azwianewi B.","non-dropping-particle":"","parse-names":false,"suffix":""}],"container-title":"Australian Mammalogy","id":"ITEM-1","issued":{"date-parts":[["2002"]]},"note":"Interesting because of the analysis of before/after longline was introduced. Also compare phocid vs otariid rates, though different effort for each.\n\nSummary:\nFur seals and southern elephant seals at Marion Island. data from pre-longline 1991 - 1996 and post 1996-2001. n = 101. 67% entanglement materials from fishing, packing bands/straps most common. Longline entanglement only seen after the industry started in 1996, overall 50% increase in entanglement post-longline. 0.24% fur seal population entangled in second period after increase. Ml entanglement very low.","page":"141-146","title":"Entanglement of pinnipeds at Marion Island, Southern Ocean: 1991-2001","type":"article-journal","volume":"24"},"uris":["http://www.mendeley.com/documents/?uuid=e21715ae-7513-3520-9990-35905210c35c"]}],"mendeley":{"formattedCitation":"[34]","plainTextFormattedCitation":"[34]","previouslyFormattedCitation":"[34]"},"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[34]</w:t>
            </w:r>
            <w:r w:rsidRPr="007A1F02">
              <w:rPr>
                <w:rFonts w:cstheme="minorHAnsi"/>
                <w:sz w:val="20"/>
                <w:szCs w:val="20"/>
              </w:rPr>
              <w:fldChar w:fldCharType="end"/>
            </w:r>
          </w:p>
        </w:tc>
        <w:tc>
          <w:tcPr>
            <w:tcW w:w="2520" w:type="dxa"/>
            <w:noWrap/>
            <w:hideMark/>
          </w:tcPr>
          <w:p w14:paraId="363154C9" w14:textId="52AABD7A"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Marion Island</w:t>
            </w:r>
            <w:r>
              <w:rPr>
                <w:rFonts w:cstheme="minorHAnsi"/>
                <w:sz w:val="20"/>
                <w:szCs w:val="20"/>
              </w:rPr>
              <w:t>, Australia</w:t>
            </w:r>
          </w:p>
        </w:tc>
        <w:tc>
          <w:tcPr>
            <w:tcW w:w="1260" w:type="dxa"/>
            <w:noWrap/>
            <w:hideMark/>
          </w:tcPr>
          <w:p w14:paraId="7CFD053D" w14:textId="358CA1E8"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Ag &amp; At</w:t>
            </w:r>
          </w:p>
        </w:tc>
        <w:tc>
          <w:tcPr>
            <w:tcW w:w="1260" w:type="dxa"/>
            <w:noWrap/>
            <w:hideMark/>
          </w:tcPr>
          <w:p w14:paraId="65C3A35C" w14:textId="61E882EA"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0.24</w:t>
            </w:r>
          </w:p>
        </w:tc>
      </w:tr>
      <w:tr w:rsidR="00B6213C" w:rsidRPr="007A1F02" w14:paraId="05466659" w14:textId="46CFAA13"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5F297CFF" w14:textId="65216B66" w:rsidR="00B6213C" w:rsidRPr="005718EB" w:rsidRDefault="00B6213C" w:rsidP="00CA40D3">
            <w:pPr>
              <w:spacing w:line="480" w:lineRule="auto"/>
              <w:rPr>
                <w:rFonts w:cstheme="minorHAnsi"/>
                <w:b w:val="0"/>
                <w:sz w:val="20"/>
                <w:szCs w:val="20"/>
              </w:rPr>
            </w:pPr>
            <w:r w:rsidRPr="005718EB">
              <w:rPr>
                <w:rFonts w:cstheme="minorHAnsi"/>
                <w:b w:val="0"/>
                <w:sz w:val="20"/>
                <w:szCs w:val="20"/>
              </w:rPr>
              <w:lastRenderedPageBreak/>
              <w:t>200</w:t>
            </w:r>
            <w:r>
              <w:rPr>
                <w:rFonts w:cstheme="minorHAnsi"/>
                <w:b w:val="0"/>
                <w:sz w:val="20"/>
                <w:szCs w:val="20"/>
              </w:rPr>
              <w:t>1-2007</w:t>
            </w:r>
          </w:p>
        </w:tc>
        <w:tc>
          <w:tcPr>
            <w:tcW w:w="1080" w:type="dxa"/>
            <w:noWrap/>
            <w:hideMark/>
          </w:tcPr>
          <w:p w14:paraId="55AD270A" w14:textId="066A482A"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{"citationItems":[{"id":"ITEM-1","itemData":{"DOI":"10.1016/j.marpolbul.2009.06.004","ISBN":"0025-326X","ISSN":"0025326X","PMID":"19631950","abstract":"Entanglement in marine debris is a contributing factor in Steller sea lion (SSL; Eumetopias jubatus) injury and mortality. We quantified SSL entanglement by debris type, sex and age class, entanglement incidence, and estimated population level effects. Surveys of SSL haul-outs were conducted from 2000-2007 in Southeast Alaska and northern British Columbia. We recorded 386 individuals of all age classes as being either entangled in marine debris or having ingested fishing gear. Packing bands were the most common neck entangling material (54%), followed by rubber bands (30%), net (7%), rope (7%), and monofilament line (2%). Ingested fishing gear included salmon fishery flashers (lures: 80%), longline gear (12%), hook and line (4%), spinners/spoons (2%), and bait hooks (2%). Entanglement incidence was 0.26% (SD = 0.0064, n = 69 sites). \"Lose the Loop!\" Simple procedures such as cutting entangling loops of synthetic material and eliminating the use of packing bands can prevent entanglements. © 2009 Elsevier Ltd.","author":[{"dropping-particle":"","family":"Raum-Suryan","given":"Kimberly L","non-dropping-particle":"","parse-names":false,"suffix":""},{"dropping-particle":"","family":"Jemison","given":"Lauri A","non-dropping-particle":"","parse-names":false,"suffix":""},{"dropping-particle":"","family":"Pitcher","given":"Kenneth W","non-dropping-particle":"","parse-names":false,"suffix":""}],"container-title":"Marine Pollution Bulletin","id":"ITEM-1","issue":"10","issued":{"date-parts":[["2009"]]},"note":"This study is almost a mirror image of what we have planned, so it will be helpful to look at for methods and shaping the intro/discussion\n\nSummary:\nSurveys of SEAK and NBC haulouts from 2000-2007. n = 386. Packing bands most common neck entanglement (54%), flashers most common ingested (80%). Overall incidence was 0.26%. No significant difference between years, but yes between sites","page":"1487-1495","title":"Entanglement of Steller sea lions (&lt;i&gt;Eumetopias jubatus&lt;/i&gt;) in marine debris: Identifying causes and finding solutions","type":"article-journal","volume":"58"},"uris":["http://www.mendeley.com/documents/?uuid=046194b0-9f90-3462-a138-521c26704961"]}],"mendeley":{"formattedCitation":"[18]","plainTextFormattedCitation":"[18]","previouslyFormattedCitation":"[18]"},"properties":{"noteIndex":0},"schema":"https://github.com/citation-style-language/schema/raw/master/csl-citation.json"}</w:instrText>
            </w:r>
            <w:r w:rsidRPr="007A1F02">
              <w:rPr>
                <w:rFonts w:cstheme="minorHAnsi"/>
                <w:sz w:val="20"/>
                <w:szCs w:val="20"/>
              </w:rPr>
              <w:fldChar w:fldCharType="separate"/>
            </w:r>
            <w:r w:rsidRPr="00AC13A8">
              <w:rPr>
                <w:rFonts w:cstheme="minorHAnsi"/>
                <w:noProof/>
                <w:sz w:val="20"/>
                <w:szCs w:val="20"/>
              </w:rPr>
              <w:t>[18]</w:t>
            </w:r>
            <w:r w:rsidRPr="007A1F02">
              <w:rPr>
                <w:rFonts w:cstheme="minorHAnsi"/>
                <w:sz w:val="20"/>
                <w:szCs w:val="20"/>
              </w:rPr>
              <w:fldChar w:fldCharType="end"/>
            </w:r>
          </w:p>
        </w:tc>
        <w:tc>
          <w:tcPr>
            <w:tcW w:w="2520" w:type="dxa"/>
            <w:noWrap/>
            <w:hideMark/>
          </w:tcPr>
          <w:p w14:paraId="6EBF93C1" w14:textId="6E0C50D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S</w:t>
            </w:r>
            <w:r>
              <w:rPr>
                <w:rFonts w:cstheme="minorHAnsi"/>
                <w:sz w:val="20"/>
                <w:szCs w:val="20"/>
              </w:rPr>
              <w:t>EAK &amp; northern BC</w:t>
            </w:r>
          </w:p>
        </w:tc>
        <w:tc>
          <w:tcPr>
            <w:tcW w:w="1260" w:type="dxa"/>
            <w:noWrap/>
            <w:hideMark/>
          </w:tcPr>
          <w:p w14:paraId="426446B9"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7A1F02">
              <w:rPr>
                <w:rFonts w:cstheme="minorHAnsi"/>
                <w:sz w:val="20"/>
                <w:szCs w:val="20"/>
              </w:rPr>
              <w:t>Ej</w:t>
            </w:r>
            <w:proofErr w:type="spellEnd"/>
          </w:p>
        </w:tc>
        <w:tc>
          <w:tcPr>
            <w:tcW w:w="1260" w:type="dxa"/>
            <w:noWrap/>
            <w:hideMark/>
          </w:tcPr>
          <w:p w14:paraId="6154978A" w14:textId="1E0A484F"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0.26</w:t>
            </w:r>
          </w:p>
        </w:tc>
      </w:tr>
      <w:tr w:rsidR="00B6213C" w:rsidRPr="007A1F02" w14:paraId="0B8305BE" w14:textId="045BA8C0"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78D1164E" w14:textId="3C975A8C" w:rsidR="00B6213C" w:rsidRPr="005718EB" w:rsidRDefault="00B6213C" w:rsidP="00CA40D3">
            <w:pPr>
              <w:spacing w:line="480" w:lineRule="auto"/>
              <w:rPr>
                <w:rFonts w:cstheme="minorHAnsi"/>
                <w:b w:val="0"/>
                <w:sz w:val="20"/>
                <w:szCs w:val="20"/>
              </w:rPr>
            </w:pPr>
            <w:r w:rsidRPr="005718EB">
              <w:rPr>
                <w:rFonts w:cstheme="minorHAnsi"/>
                <w:b w:val="0"/>
                <w:sz w:val="20"/>
                <w:szCs w:val="20"/>
              </w:rPr>
              <w:t>1985</w:t>
            </w:r>
            <w:r>
              <w:rPr>
                <w:rFonts w:cstheme="minorHAnsi"/>
                <w:b w:val="0"/>
                <w:sz w:val="20"/>
                <w:szCs w:val="20"/>
              </w:rPr>
              <w:t>-1986</w:t>
            </w:r>
          </w:p>
        </w:tc>
        <w:tc>
          <w:tcPr>
            <w:tcW w:w="1080" w:type="dxa"/>
            <w:noWrap/>
            <w:hideMark/>
          </w:tcPr>
          <w:p w14:paraId="0851B476" w14:textId="001E2ACA"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[20]","plainTextFormattedCitation":"[20]","previouslyFormattedCitation":"[20]"},"properties":{"noteIndex":0},"schema":"https://github.com/citation-style-language/schema/raw/master/csl-citation.json"}</w:instrText>
            </w:r>
            <w:r w:rsidRPr="007A1F02">
              <w:rPr>
                <w:rFonts w:cstheme="minorHAnsi"/>
                <w:sz w:val="20"/>
                <w:szCs w:val="20"/>
              </w:rPr>
              <w:fldChar w:fldCharType="separate"/>
            </w:r>
            <w:r w:rsidRPr="00AC13A8">
              <w:rPr>
                <w:rFonts w:cstheme="minorHAnsi"/>
                <w:noProof/>
                <w:sz w:val="20"/>
                <w:szCs w:val="20"/>
              </w:rPr>
              <w:t>[20]</w:t>
            </w:r>
            <w:r w:rsidRPr="007A1F02">
              <w:rPr>
                <w:rFonts w:cstheme="minorHAnsi"/>
                <w:sz w:val="20"/>
                <w:szCs w:val="20"/>
              </w:rPr>
              <w:fldChar w:fldCharType="end"/>
            </w:r>
          </w:p>
        </w:tc>
        <w:tc>
          <w:tcPr>
            <w:tcW w:w="2520" w:type="dxa"/>
            <w:noWrap/>
            <w:hideMark/>
          </w:tcPr>
          <w:p w14:paraId="4184CBBD" w14:textId="1E21DBFD"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Channel Islands</w:t>
            </w:r>
            <w:r>
              <w:rPr>
                <w:rFonts w:cstheme="minorHAnsi"/>
                <w:sz w:val="20"/>
                <w:szCs w:val="20"/>
              </w:rPr>
              <w:t>, CA</w:t>
            </w:r>
          </w:p>
        </w:tc>
        <w:tc>
          <w:tcPr>
            <w:tcW w:w="1260" w:type="dxa"/>
            <w:noWrap/>
            <w:hideMark/>
          </w:tcPr>
          <w:p w14:paraId="04F90819"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7A1F02">
              <w:rPr>
                <w:rFonts w:cstheme="minorHAnsi"/>
                <w:sz w:val="20"/>
                <w:szCs w:val="20"/>
              </w:rPr>
              <w:t>Zc</w:t>
            </w:r>
            <w:proofErr w:type="spellEnd"/>
          </w:p>
        </w:tc>
        <w:tc>
          <w:tcPr>
            <w:tcW w:w="1260" w:type="dxa"/>
            <w:noWrap/>
            <w:hideMark/>
          </w:tcPr>
          <w:p w14:paraId="1DC4371D" w14:textId="7DA2CF48"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0.27</w:t>
            </w:r>
          </w:p>
        </w:tc>
      </w:tr>
      <w:tr w:rsidR="00B6213C" w:rsidRPr="007A1F02" w14:paraId="5685BC82" w14:textId="10605CA4"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3C7FF1F6" w14:textId="37C45353" w:rsidR="00B6213C" w:rsidRPr="005718EB" w:rsidRDefault="00B6213C" w:rsidP="00CA40D3">
            <w:pPr>
              <w:spacing w:line="480" w:lineRule="auto"/>
              <w:rPr>
                <w:rFonts w:cstheme="minorHAnsi"/>
                <w:b w:val="0"/>
                <w:sz w:val="20"/>
                <w:szCs w:val="20"/>
              </w:rPr>
            </w:pPr>
            <w:r w:rsidRPr="005718EB">
              <w:rPr>
                <w:rFonts w:cstheme="minorHAnsi"/>
                <w:b w:val="0"/>
                <w:sz w:val="20"/>
                <w:szCs w:val="20"/>
              </w:rPr>
              <w:t>198</w:t>
            </w:r>
            <w:r>
              <w:rPr>
                <w:rFonts w:cstheme="minorHAnsi"/>
                <w:b w:val="0"/>
                <w:sz w:val="20"/>
                <w:szCs w:val="20"/>
              </w:rPr>
              <w:t>6-1988</w:t>
            </w:r>
          </w:p>
        </w:tc>
        <w:tc>
          <w:tcPr>
            <w:tcW w:w="1080" w:type="dxa"/>
            <w:noWrap/>
            <w:hideMark/>
          </w:tcPr>
          <w:p w14:paraId="13723D17" w14:textId="5F6934FB"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[20]","plainTextFormattedCitation":"[20]","previouslyFormattedCitation":"[20]"},"properties":{"noteIndex":0},"schema":"https://github.com/citation-style-language/schema/raw/master/csl-citation.json"}</w:instrText>
            </w:r>
            <w:r w:rsidRPr="007A1F02">
              <w:rPr>
                <w:rFonts w:cstheme="minorHAnsi"/>
                <w:sz w:val="20"/>
                <w:szCs w:val="20"/>
              </w:rPr>
              <w:fldChar w:fldCharType="separate"/>
            </w:r>
            <w:r w:rsidRPr="00AC13A8">
              <w:rPr>
                <w:rFonts w:cstheme="minorHAnsi"/>
                <w:noProof/>
                <w:sz w:val="20"/>
                <w:szCs w:val="20"/>
              </w:rPr>
              <w:t>[20]</w:t>
            </w:r>
            <w:r w:rsidRPr="007A1F02">
              <w:rPr>
                <w:rFonts w:cstheme="minorHAnsi"/>
                <w:sz w:val="20"/>
                <w:szCs w:val="20"/>
              </w:rPr>
              <w:fldChar w:fldCharType="end"/>
            </w:r>
          </w:p>
        </w:tc>
        <w:tc>
          <w:tcPr>
            <w:tcW w:w="2520" w:type="dxa"/>
            <w:noWrap/>
            <w:hideMark/>
          </w:tcPr>
          <w:p w14:paraId="209E6337" w14:textId="6BF478EC"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Channel Islands</w:t>
            </w:r>
            <w:r>
              <w:rPr>
                <w:rFonts w:cstheme="minorHAnsi"/>
                <w:sz w:val="20"/>
                <w:szCs w:val="20"/>
              </w:rPr>
              <w:t>, CA</w:t>
            </w:r>
          </w:p>
        </w:tc>
        <w:tc>
          <w:tcPr>
            <w:tcW w:w="1260" w:type="dxa"/>
            <w:noWrap/>
            <w:hideMark/>
          </w:tcPr>
          <w:p w14:paraId="770F355F"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7A1F02">
              <w:rPr>
                <w:rFonts w:cstheme="minorHAnsi"/>
                <w:sz w:val="20"/>
                <w:szCs w:val="20"/>
              </w:rPr>
              <w:t>Zc</w:t>
            </w:r>
            <w:proofErr w:type="spellEnd"/>
          </w:p>
        </w:tc>
        <w:tc>
          <w:tcPr>
            <w:tcW w:w="1260" w:type="dxa"/>
            <w:noWrap/>
            <w:hideMark/>
          </w:tcPr>
          <w:p w14:paraId="3B5211E8" w14:textId="43CCDF4F"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0.27</w:t>
            </w:r>
          </w:p>
        </w:tc>
      </w:tr>
      <w:tr w:rsidR="00B6213C" w:rsidRPr="007A1F02" w14:paraId="50C5C4C3" w14:textId="2613969A"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8CEED95" w14:textId="67DB2A4D" w:rsidR="00B6213C" w:rsidRPr="005718EB" w:rsidRDefault="00B6213C" w:rsidP="00CA40D3">
            <w:pPr>
              <w:spacing w:line="480" w:lineRule="auto"/>
              <w:rPr>
                <w:rFonts w:cstheme="minorHAnsi"/>
                <w:b w:val="0"/>
                <w:sz w:val="20"/>
                <w:szCs w:val="20"/>
              </w:rPr>
            </w:pPr>
            <w:r w:rsidRPr="005718EB">
              <w:rPr>
                <w:rFonts w:cstheme="minorHAnsi"/>
                <w:b w:val="0"/>
                <w:sz w:val="20"/>
                <w:szCs w:val="20"/>
              </w:rPr>
              <w:t>198</w:t>
            </w:r>
            <w:r>
              <w:rPr>
                <w:rFonts w:cstheme="minorHAnsi"/>
                <w:b w:val="0"/>
                <w:sz w:val="20"/>
                <w:szCs w:val="20"/>
              </w:rPr>
              <w:t>6-1988</w:t>
            </w:r>
          </w:p>
        </w:tc>
        <w:tc>
          <w:tcPr>
            <w:tcW w:w="1080" w:type="dxa"/>
            <w:noWrap/>
            <w:hideMark/>
          </w:tcPr>
          <w:p w14:paraId="057D1A8A" w14:textId="34AA3618"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[20]","plainTextFormattedCitation":"[20]","previouslyFormattedCitation":"[20]"},"properties":{"noteIndex":0},"schema":"https://github.com/citation-style-language/schema/raw/master/csl-citation.json"}</w:instrText>
            </w:r>
            <w:r w:rsidRPr="007A1F02">
              <w:rPr>
                <w:rFonts w:cstheme="minorHAnsi"/>
                <w:sz w:val="20"/>
                <w:szCs w:val="20"/>
              </w:rPr>
              <w:fldChar w:fldCharType="separate"/>
            </w:r>
            <w:r w:rsidRPr="00AC13A8">
              <w:rPr>
                <w:rFonts w:cstheme="minorHAnsi"/>
                <w:noProof/>
                <w:sz w:val="20"/>
                <w:szCs w:val="20"/>
              </w:rPr>
              <w:t>[20]</w:t>
            </w:r>
            <w:r w:rsidRPr="007A1F02">
              <w:rPr>
                <w:rFonts w:cstheme="minorHAnsi"/>
                <w:sz w:val="20"/>
                <w:szCs w:val="20"/>
              </w:rPr>
              <w:fldChar w:fldCharType="end"/>
            </w:r>
          </w:p>
        </w:tc>
        <w:tc>
          <w:tcPr>
            <w:tcW w:w="2520" w:type="dxa"/>
            <w:noWrap/>
            <w:hideMark/>
          </w:tcPr>
          <w:p w14:paraId="2B6FD675" w14:textId="232C5451"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Channel Islands</w:t>
            </w:r>
            <w:r>
              <w:rPr>
                <w:rFonts w:cstheme="minorHAnsi"/>
                <w:sz w:val="20"/>
                <w:szCs w:val="20"/>
              </w:rPr>
              <w:t>, CA</w:t>
            </w:r>
          </w:p>
        </w:tc>
        <w:tc>
          <w:tcPr>
            <w:tcW w:w="1260" w:type="dxa"/>
            <w:noWrap/>
            <w:hideMark/>
          </w:tcPr>
          <w:p w14:paraId="4BB39634"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7226ACF2" w14:textId="7ACBA5E5"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0.28</w:t>
            </w:r>
          </w:p>
        </w:tc>
      </w:tr>
      <w:tr w:rsidR="00B6213C" w:rsidRPr="007A1F02" w14:paraId="711DE242" w14:textId="0E3D7575"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01EDFD3" w14:textId="2331EDF8" w:rsidR="00B6213C" w:rsidRPr="005718EB" w:rsidRDefault="00B6213C" w:rsidP="00CA40D3">
            <w:pPr>
              <w:spacing w:line="480" w:lineRule="auto"/>
              <w:rPr>
                <w:rFonts w:cstheme="minorHAnsi"/>
                <w:b w:val="0"/>
                <w:sz w:val="20"/>
                <w:szCs w:val="20"/>
              </w:rPr>
            </w:pPr>
            <w:r w:rsidRPr="005718EB">
              <w:rPr>
                <w:rFonts w:cstheme="minorHAnsi"/>
                <w:b w:val="0"/>
                <w:sz w:val="20"/>
                <w:szCs w:val="20"/>
              </w:rPr>
              <w:t>1988</w:t>
            </w:r>
            <w:r>
              <w:rPr>
                <w:rFonts w:cstheme="minorHAnsi"/>
                <w:b w:val="0"/>
                <w:sz w:val="20"/>
                <w:szCs w:val="20"/>
              </w:rPr>
              <w:t>-1989</w:t>
            </w:r>
          </w:p>
        </w:tc>
        <w:tc>
          <w:tcPr>
            <w:tcW w:w="1080" w:type="dxa"/>
            <w:noWrap/>
            <w:hideMark/>
          </w:tcPr>
          <w:p w14:paraId="3B7D4EC3" w14:textId="77FAEF9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95115D">
              <w:rPr>
                <w:rFonts w:cstheme="minorHAnsi"/>
                <w:sz w:val="20"/>
                <w:szCs w:val="20"/>
              </w:rPr>
              <w:instrText>ADDIN CSL_CITATION {"citationItems":[{"id":"ITEM-1","itemData":{"abstract":"Neck collars of man-made marine debris were seen on 208 Antarctic fur seals (and removed from 170) during the 142 days of the 1988-1989 pup-rearing season at Bird Island, South Georgia. This represents at least 0.1% of the total Bird Island population and a minimum of 0.4% of animals in the best covered areas; a maximum value might approach 1%. Polypropylene straps (packaging bands) formed 59% of collars, nylon string (16%), fishing net (13%) and six other materials comprised the rest. Males accounted for 71% of entanglements, 88% of which were of young (1-4 yr old) animals; females accounted for 64% of animals older than this. Obvious physical injury was being caused to 30% of animals and only on 19% of animals was the collar loose enough potentially to come off. The magnitude of the problem at South Georgia is similar to that with northern fur seals at the Pribilof Islands, where a significant population decline has occurred concurrently. Antarctic fur seals are still increasing in numbers but stricter controls on the jettisoning of debris into the Southern Ocean ate needed if the entanglement problem is not to increase beyond the level of a potential threat.","author":[{"dropping-particle":"","family":"Croxall","given":"J P","non-dropping-particle":"","parse-names":false,"suffix":""},{"dropping-particle":"","family":"Rodwell","given":"S","non-dropping-particle":"","parse-names":false,"suffix":""},{"dropping-particle":"","family":"Boyd","given":"I L","non-dropping-particle":"","parse-names":false,"suffix":""}],"container-title":"Marine Mammal Science","id":"ITEM-1","issue":"3","issued":{"date-parts":[["1990"]]},"note":"Summary: \nBird Island, South Georgia surveyed during 1988-1989 pup-rearing season. At least 0.1% total population entangled, up to 1% in best-covered areas. Packing bands were 59% of collars (all reported entanglements were collars), Males = 79% of entanglements, 88% of which were young. Of adults (&amp;gt;4), females 64%. Females had more severe entanglements on average than males. Only 19% of collars loose enough to come off naturally, so authors assume other 81% will eventually die.","page":"221-233","title":"Entanglement in man‐made debris of antarctic fur seals at Bird Island, South Georgia","type":"article-journal","volume":"6"},"uris":["http://www.mendeley.com/documents/?uuid=fc16ed04-64eb-3e55-a9b2-50c3d0d04eff"]}],"mendeley":{"formattedCitation":"[37]","plainTextFormattedCitation":"[37]","previouslyFormattedCitation":"[37]"},"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[37]</w:t>
            </w:r>
            <w:r w:rsidRPr="007A1F02">
              <w:rPr>
                <w:rFonts w:cstheme="minorHAnsi"/>
                <w:sz w:val="20"/>
                <w:szCs w:val="20"/>
              </w:rPr>
              <w:fldChar w:fldCharType="end"/>
            </w:r>
          </w:p>
        </w:tc>
        <w:tc>
          <w:tcPr>
            <w:tcW w:w="2520" w:type="dxa"/>
            <w:noWrap/>
            <w:hideMark/>
          </w:tcPr>
          <w:p w14:paraId="51434FA7" w14:textId="6A0F47F3"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Bird Island</w:t>
            </w:r>
            <w:r>
              <w:rPr>
                <w:rFonts w:cstheme="minorHAnsi"/>
                <w:sz w:val="20"/>
                <w:szCs w:val="20"/>
              </w:rPr>
              <w:t>, South Georgia</w:t>
            </w:r>
          </w:p>
        </w:tc>
        <w:tc>
          <w:tcPr>
            <w:tcW w:w="1260" w:type="dxa"/>
            <w:noWrap/>
            <w:hideMark/>
          </w:tcPr>
          <w:p w14:paraId="0A25F32F"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Ag</w:t>
            </w:r>
          </w:p>
        </w:tc>
        <w:tc>
          <w:tcPr>
            <w:tcW w:w="1260" w:type="dxa"/>
            <w:noWrap/>
            <w:hideMark/>
          </w:tcPr>
          <w:p w14:paraId="279DF071" w14:textId="06A937FB"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0.4</w:t>
            </w:r>
          </w:p>
        </w:tc>
      </w:tr>
      <w:tr w:rsidR="00B6213C" w:rsidRPr="007A1F02" w14:paraId="419194DF" w14:textId="4C9CE351"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227DFB8F" w14:textId="0B94D41E" w:rsidR="00B6213C" w:rsidRPr="005718EB" w:rsidRDefault="00B6213C" w:rsidP="00CA40D3">
            <w:pPr>
              <w:spacing w:line="480" w:lineRule="auto"/>
              <w:rPr>
                <w:rFonts w:cstheme="minorHAnsi"/>
                <w:b w:val="0"/>
                <w:sz w:val="20"/>
                <w:szCs w:val="20"/>
              </w:rPr>
            </w:pPr>
            <w:r w:rsidRPr="005718EB">
              <w:rPr>
                <w:rFonts w:cstheme="minorHAnsi"/>
                <w:b w:val="0"/>
                <w:sz w:val="20"/>
                <w:szCs w:val="20"/>
              </w:rPr>
              <w:t>19</w:t>
            </w:r>
            <w:r>
              <w:rPr>
                <w:rFonts w:cstheme="minorHAnsi"/>
                <w:b w:val="0"/>
                <w:sz w:val="20"/>
                <w:szCs w:val="20"/>
              </w:rPr>
              <w:t>89-2000</w:t>
            </w:r>
          </w:p>
        </w:tc>
        <w:tc>
          <w:tcPr>
            <w:tcW w:w="1080" w:type="dxa"/>
            <w:noWrap/>
            <w:hideMark/>
          </w:tcPr>
          <w:p w14:paraId="562860E8" w14:textId="7B19085C"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[36]","plainTextFormattedCitation":"[36]","previouslyFormattedCitation":"[36]"},"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[36]</w:t>
            </w:r>
            <w:r w:rsidRPr="007A1F02">
              <w:rPr>
                <w:rFonts w:cstheme="minorHAnsi"/>
                <w:sz w:val="20"/>
                <w:szCs w:val="20"/>
              </w:rPr>
              <w:fldChar w:fldCharType="end"/>
            </w:r>
          </w:p>
        </w:tc>
        <w:tc>
          <w:tcPr>
            <w:tcW w:w="2520" w:type="dxa"/>
            <w:noWrap/>
            <w:hideMark/>
          </w:tcPr>
          <w:p w14:paraId="661A9AD1" w14:textId="50896A72"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Kangaroo Island</w:t>
            </w:r>
            <w:r>
              <w:rPr>
                <w:rFonts w:cstheme="minorHAnsi"/>
                <w:sz w:val="20"/>
                <w:szCs w:val="20"/>
              </w:rPr>
              <w:t>, Australia</w:t>
            </w:r>
          </w:p>
        </w:tc>
        <w:tc>
          <w:tcPr>
            <w:tcW w:w="1260" w:type="dxa"/>
            <w:noWrap/>
            <w:hideMark/>
          </w:tcPr>
          <w:p w14:paraId="3F37E257"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7A1F02">
              <w:rPr>
                <w:rFonts w:cstheme="minorHAnsi"/>
                <w:sz w:val="20"/>
                <w:szCs w:val="20"/>
              </w:rPr>
              <w:t>Af</w:t>
            </w:r>
            <w:proofErr w:type="spellEnd"/>
          </w:p>
        </w:tc>
        <w:tc>
          <w:tcPr>
            <w:tcW w:w="1260" w:type="dxa"/>
            <w:noWrap/>
            <w:hideMark/>
          </w:tcPr>
          <w:p w14:paraId="4AB5F555" w14:textId="28314822"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0.4</w:t>
            </w:r>
          </w:p>
        </w:tc>
      </w:tr>
      <w:tr w:rsidR="00B6213C" w:rsidRPr="007A1F02" w14:paraId="6BCC52D3" w14:textId="03020969"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909046F" w14:textId="2741D4AE" w:rsidR="00B6213C" w:rsidRPr="005718EB" w:rsidRDefault="00B6213C" w:rsidP="00CA40D3">
            <w:pPr>
              <w:spacing w:line="480" w:lineRule="auto"/>
              <w:rPr>
                <w:rFonts w:cstheme="minorHAnsi"/>
                <w:b w:val="0"/>
                <w:sz w:val="20"/>
                <w:szCs w:val="20"/>
              </w:rPr>
            </w:pPr>
            <w:r w:rsidRPr="005718EB">
              <w:rPr>
                <w:rFonts w:cstheme="minorHAnsi"/>
                <w:b w:val="0"/>
                <w:sz w:val="20"/>
                <w:szCs w:val="20"/>
              </w:rPr>
              <w:t>20</w:t>
            </w:r>
            <w:r>
              <w:rPr>
                <w:rFonts w:cstheme="minorHAnsi"/>
                <w:b w:val="0"/>
                <w:sz w:val="20"/>
                <w:szCs w:val="20"/>
              </w:rPr>
              <w:t>10-2018</w:t>
            </w:r>
          </w:p>
        </w:tc>
        <w:tc>
          <w:tcPr>
            <w:tcW w:w="1080" w:type="dxa"/>
            <w:noWrap/>
            <w:hideMark/>
          </w:tcPr>
          <w:p w14:paraId="39FBCC80" w14:textId="70728CE0" w:rsidR="00B6213C" w:rsidRPr="007A1F02" w:rsidRDefault="00F0411B"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fldChar w:fldCharType="begin" w:fldLock="1"/>
            </w:r>
            <w:r w:rsidR="006B3402">
              <w:rPr>
                <w:rFonts w:cstheme="minorHAnsi"/>
                <w:sz w:val="20"/>
                <w:szCs w:val="20"/>
              </w:rPr>
              <w:instrText>ADDIN CSL_CITATION {"citationItems":[{"id":"ITEM-1","itemData":{"DOI":"http://dx.doi.org/10.17632/447sm2rwrk.1#file-1ecfafdc-0796-472b-ab7c-cd454b164228","author":[{"dropping-particle":"","family":"Scordino","given":"Jonathan;","non-dropping-particle":"","parse-names":false,"suffix":""},{"dropping-particle":"","family":"Allyn","given":"Elizabeth","non-dropping-particle":"","parse-names":false,"suffix":""}],"id":"ITEM-1","issued":{"date-parts":[["2020"]]},"publisher":"Mendeley Data","title":"Entanglement and count data for Steller sea lions and California sea lions in northwest Washington","type":"article"},"uris":["http://www.mendeley.com/documents/?uuid=2754004d-3cdd-444f-a45f-7c9b78da509d"]}],"mendeley":{"formattedCitation":"[21]","plainTextFormattedCitation":"[21]","previouslyFormattedCitation":"[21]"},"properties":{"noteIndex":0},"schema":"https://github.com/citation-style-language/schema/raw/master/csl-citation.json"}</w:instrText>
            </w:r>
            <w:r>
              <w:rPr>
                <w:rFonts w:cstheme="minorHAnsi"/>
                <w:sz w:val="20"/>
                <w:szCs w:val="20"/>
              </w:rPr>
              <w:fldChar w:fldCharType="separate"/>
            </w:r>
            <w:r w:rsidR="001B19E5" w:rsidRPr="001B19E5">
              <w:rPr>
                <w:rFonts w:cstheme="minorHAnsi"/>
                <w:noProof/>
                <w:sz w:val="20"/>
                <w:szCs w:val="20"/>
              </w:rPr>
              <w:t>[21]</w:t>
            </w:r>
            <w:r>
              <w:rPr>
                <w:rFonts w:cstheme="minorHAnsi"/>
                <w:sz w:val="20"/>
                <w:szCs w:val="20"/>
              </w:rPr>
              <w:fldChar w:fldCharType="end"/>
            </w:r>
          </w:p>
        </w:tc>
        <w:tc>
          <w:tcPr>
            <w:tcW w:w="2520" w:type="dxa"/>
            <w:noWrap/>
            <w:hideMark/>
          </w:tcPr>
          <w:p w14:paraId="0BE10A7E" w14:textId="477F58BA"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Northwest Coast</w:t>
            </w:r>
            <w:r>
              <w:rPr>
                <w:rFonts w:cstheme="minorHAnsi"/>
                <w:sz w:val="20"/>
                <w:szCs w:val="20"/>
              </w:rPr>
              <w:t>, WA</w:t>
            </w:r>
          </w:p>
        </w:tc>
        <w:tc>
          <w:tcPr>
            <w:tcW w:w="1260" w:type="dxa"/>
            <w:noWrap/>
            <w:hideMark/>
          </w:tcPr>
          <w:p w14:paraId="14729BE8"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7A1F02">
              <w:rPr>
                <w:rFonts w:cstheme="minorHAnsi"/>
                <w:sz w:val="20"/>
                <w:szCs w:val="20"/>
              </w:rPr>
              <w:t>Ej</w:t>
            </w:r>
            <w:proofErr w:type="spellEnd"/>
          </w:p>
        </w:tc>
        <w:tc>
          <w:tcPr>
            <w:tcW w:w="1260" w:type="dxa"/>
            <w:noWrap/>
            <w:hideMark/>
          </w:tcPr>
          <w:p w14:paraId="585FBC6C" w14:textId="422269B3"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0.43</w:t>
            </w:r>
          </w:p>
        </w:tc>
      </w:tr>
      <w:tr w:rsidR="00B6213C" w:rsidRPr="007A1F02" w14:paraId="51159006" w14:textId="40C3CE5A"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20B630B1" w14:textId="26C91223" w:rsidR="00B6213C" w:rsidRPr="005718EB" w:rsidRDefault="00B6213C" w:rsidP="00CA40D3">
            <w:pPr>
              <w:spacing w:line="480" w:lineRule="auto"/>
              <w:rPr>
                <w:rFonts w:cstheme="minorHAnsi"/>
                <w:b w:val="0"/>
                <w:sz w:val="20"/>
                <w:szCs w:val="20"/>
              </w:rPr>
            </w:pPr>
            <w:r w:rsidRPr="005718EB">
              <w:rPr>
                <w:rFonts w:cstheme="minorHAnsi"/>
                <w:b w:val="0"/>
                <w:sz w:val="20"/>
                <w:szCs w:val="20"/>
              </w:rPr>
              <w:t>199</w:t>
            </w:r>
            <w:r w:rsidR="00A34F3A">
              <w:rPr>
                <w:rFonts w:cstheme="minorHAnsi"/>
                <w:b w:val="0"/>
                <w:sz w:val="20"/>
                <w:szCs w:val="20"/>
              </w:rPr>
              <w:t>1-1995</w:t>
            </w:r>
          </w:p>
        </w:tc>
        <w:tc>
          <w:tcPr>
            <w:tcW w:w="1080" w:type="dxa"/>
            <w:noWrap/>
            <w:hideMark/>
          </w:tcPr>
          <w:p w14:paraId="0876CA73" w14:textId="37FD2592"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235039">
              <w:rPr>
                <w:rFonts w:cstheme="minorHAnsi"/>
                <w:sz w:val="20"/>
                <w:szCs w:val="20"/>
              </w:rPr>
              <w:instrText>ADDIN CSL_CITATION {"citationItems":[{"id":"ITEM-1","itemData":{"ISSN":"00900656","author":[{"dropping-particle":"","family":"Zavala-González","given":"Alfredo","non-dropping-particle":"","parse-names":false,"suffix":""},{"dropping-particle":"","family":"Mellink","given":"Eric","non-dropping-particle":"","parse-names":false,"suffix":""}],"container-title":"Fishery Bulletin","id":"ITEM-1","issued":{"date-parts":[["1997"]]},"page":"180-184","title":"Entanglement of California sea lions, &lt;i&gt;Zalophus californianus californianus&lt;/i&gt;, in fishing gear in the central-northern part of the Gulf of California, Mexico","type":"article-journal","volume":"95"},"uris":["http://www.mendeley.com/documents/?uuid=58e2687e-e6d5-46f6-8b31-81facdc6d946"]}],"mendeley":{"formattedCitation":"[38]","plainTextFormattedCitation":"[38]","previouslyFormattedCitation":"[38]"},"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[38]</w:t>
            </w:r>
            <w:r w:rsidRPr="007A1F02">
              <w:rPr>
                <w:rFonts w:cstheme="minorHAnsi"/>
                <w:sz w:val="20"/>
                <w:szCs w:val="20"/>
              </w:rPr>
              <w:fldChar w:fldCharType="end"/>
            </w:r>
          </w:p>
        </w:tc>
        <w:tc>
          <w:tcPr>
            <w:tcW w:w="2520" w:type="dxa"/>
            <w:noWrap/>
            <w:hideMark/>
          </w:tcPr>
          <w:p w14:paraId="50415094" w14:textId="766CF68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Gulf of California</w:t>
            </w:r>
            <w:r>
              <w:rPr>
                <w:rFonts w:cstheme="minorHAnsi"/>
                <w:sz w:val="20"/>
                <w:szCs w:val="20"/>
              </w:rPr>
              <w:t>, Mexico</w:t>
            </w:r>
          </w:p>
        </w:tc>
        <w:tc>
          <w:tcPr>
            <w:tcW w:w="1260" w:type="dxa"/>
            <w:noWrap/>
            <w:hideMark/>
          </w:tcPr>
          <w:p w14:paraId="161F9CE5"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7A1F02">
              <w:rPr>
                <w:rFonts w:cstheme="minorHAnsi"/>
                <w:sz w:val="20"/>
                <w:szCs w:val="20"/>
              </w:rPr>
              <w:t>Zc</w:t>
            </w:r>
            <w:proofErr w:type="spellEnd"/>
          </w:p>
        </w:tc>
        <w:tc>
          <w:tcPr>
            <w:tcW w:w="1260" w:type="dxa"/>
            <w:noWrap/>
            <w:hideMark/>
          </w:tcPr>
          <w:p w14:paraId="12513972" w14:textId="06899042"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0.49</w:t>
            </w:r>
          </w:p>
        </w:tc>
      </w:tr>
      <w:tr w:rsidR="00B6213C" w:rsidRPr="007A1F02" w14:paraId="0943DFC6" w14:textId="640FA5CA"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4501B9B2" w14:textId="3D81465B" w:rsidR="00B6213C" w:rsidRPr="005718EB" w:rsidRDefault="00B97E3E" w:rsidP="00632BBD">
            <w:pPr>
              <w:spacing w:line="480" w:lineRule="auto"/>
              <w:rPr>
                <w:rFonts w:cstheme="minorHAnsi"/>
                <w:b w:val="0"/>
                <w:sz w:val="20"/>
                <w:szCs w:val="20"/>
              </w:rPr>
            </w:pPr>
            <w:r>
              <w:rPr>
                <w:rFonts w:cstheme="minorHAnsi"/>
                <w:b w:val="0"/>
                <w:sz w:val="20"/>
                <w:szCs w:val="20"/>
              </w:rPr>
              <w:t>1995-2005</w:t>
            </w:r>
          </w:p>
        </w:tc>
        <w:tc>
          <w:tcPr>
            <w:tcW w:w="1080" w:type="dxa"/>
            <w:noWrap/>
            <w:hideMark/>
          </w:tcPr>
          <w:p w14:paraId="6E3DCC36" w14:textId="3D068167" w:rsidR="00B6213C" w:rsidRPr="007A1F02"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{"citationItems":[{"id":"ITEM-1","itemData":{"DOI":"10.1016/j.marpolbul.2005.12.003","ISSN":"0025326X","abstract":"New Zealand fur seals in the Kaikoura region breed near a town with expanding tourist and fishing industries and commonly come ashore entangled in nets and plastic debris. However, the rate at which entanglement occurs was previously unknown. A decade of Department of Conservation seal callout data was analysed to determine the level of entanglement in the region and the most common debris type. Monitoring of adult female fur seals released from entanglement provided information on the potential for serious wounds to heal and survivorship of released individuals. Entanglement rates of pinnipeds in Kaikoura are some of the highest reported world-wide (average range: 0.6-2.8%) with green trawl net (42%), and plastic strapping tape (31%) together contributing the most to debris types. Nearly half of the reported entangled seals are successfully released (43%) and post-release monitoring shows that with appropriate intervention the chance of an individual surviving even with a significant entanglement wound is high. Our study demonstrates that while entanglement in the region is high, a successful intervention protocol may help reduce the potential for entanglement-related mortality in the region. © 2005 Elsevier Ltd. All rights reserved.","author":[{"dropping-particle":"","family":"Boren","given":"Laura J.","non-dropping-particle":"","parse-names":false,"suffix":""},{"dropping-particle":"","family":"Morrissey","given":"Mike","non-dropping-particle":"","parse-names":false,"suffix":""},{"dropping-particle":"","family":"Muller","given":"Chris G.","non-dropping-particle":"","parse-names":false,"suffix":""},{"dropping-particle":"","family":"Gemmell","given":"Neil J.","non-dropping-particle":"","parse-names":false,"suffix":""}],"container-title":"Marine Pollution Bulletin","id":"ITEM-1","issue":"4","issued":{"date-parts":[["2006"]]},"page":"442-446","title":"Entanglement of New Zealand fur seals in man-made debris at Kaikoura, New Zealand","type":"article-journal","volume":"52"},"uris":["http://www.mendeley.com/documents/?uuid=66fdd200-21b8-4518-bf72-a262fafae65f"]}],"mendeley":{"formattedCitation":"[39]","plainTextFormattedCitation":"[39]","previouslyFormattedCitation":"[39]"},"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[39]</w:t>
            </w:r>
            <w:r w:rsidRPr="007A1F02">
              <w:rPr>
                <w:rFonts w:cstheme="minorHAnsi"/>
                <w:sz w:val="20"/>
                <w:szCs w:val="20"/>
              </w:rPr>
              <w:fldChar w:fldCharType="end"/>
            </w:r>
          </w:p>
        </w:tc>
        <w:tc>
          <w:tcPr>
            <w:tcW w:w="2520" w:type="dxa"/>
            <w:noWrap/>
            <w:hideMark/>
          </w:tcPr>
          <w:p w14:paraId="53D018B2" w14:textId="77777777" w:rsidR="00B6213C" w:rsidRPr="007A1F02"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Kaikoura</w:t>
            </w:r>
            <w:r>
              <w:rPr>
                <w:rFonts w:cstheme="minorHAnsi"/>
                <w:sz w:val="20"/>
                <w:szCs w:val="20"/>
              </w:rPr>
              <w:t>, New Zealand</w:t>
            </w:r>
          </w:p>
        </w:tc>
        <w:tc>
          <w:tcPr>
            <w:tcW w:w="1260" w:type="dxa"/>
            <w:noWrap/>
            <w:hideMark/>
          </w:tcPr>
          <w:p w14:paraId="71503FD9" w14:textId="77777777" w:rsidR="00B6213C" w:rsidRPr="007A1F02"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7A1F02">
              <w:rPr>
                <w:rFonts w:cstheme="minorHAnsi"/>
                <w:sz w:val="20"/>
                <w:szCs w:val="20"/>
              </w:rPr>
              <w:t>Af</w:t>
            </w:r>
            <w:proofErr w:type="spellEnd"/>
          </w:p>
        </w:tc>
        <w:tc>
          <w:tcPr>
            <w:tcW w:w="1260" w:type="dxa"/>
            <w:noWrap/>
            <w:hideMark/>
          </w:tcPr>
          <w:p w14:paraId="742D4F30" w14:textId="77777777" w:rsidR="00B6213C" w:rsidRPr="007A1F02"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0.6-</w:t>
            </w:r>
            <w:r w:rsidRPr="007A1F02">
              <w:rPr>
                <w:rFonts w:cstheme="minorHAnsi"/>
                <w:sz w:val="20"/>
                <w:szCs w:val="20"/>
              </w:rPr>
              <w:t>2.84</w:t>
            </w:r>
          </w:p>
        </w:tc>
      </w:tr>
      <w:tr w:rsidR="00B6213C" w:rsidRPr="007A1F02" w14:paraId="72C259D2" w14:textId="19A99E6A"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4307610" w14:textId="77777777" w:rsidR="00B6213C" w:rsidRPr="005718EB" w:rsidRDefault="00B6213C" w:rsidP="00632BBD">
            <w:pPr>
              <w:spacing w:line="480" w:lineRule="auto"/>
              <w:rPr>
                <w:rFonts w:cstheme="minorHAnsi"/>
                <w:b w:val="0"/>
                <w:sz w:val="20"/>
                <w:szCs w:val="20"/>
              </w:rPr>
            </w:pPr>
            <w:r w:rsidRPr="005718EB">
              <w:rPr>
                <w:rFonts w:cstheme="minorHAnsi"/>
                <w:b w:val="0"/>
                <w:sz w:val="20"/>
                <w:szCs w:val="20"/>
              </w:rPr>
              <w:t>1983</w:t>
            </w:r>
          </w:p>
        </w:tc>
        <w:tc>
          <w:tcPr>
            <w:tcW w:w="1080" w:type="dxa"/>
            <w:noWrap/>
            <w:hideMark/>
          </w:tcPr>
          <w:p w14:paraId="522DFAE2" w14:textId="5E2D8152" w:rsidR="00B6213C" w:rsidRPr="007A1F02"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author":[{"dropping-particle":"","family":"Scordino","given":"Joe","non-dropping-particle":"","parse-names":false,"suffix":""},{"dropping-particle":"","family":"Beekman","given":"Gerard","non-dropping-particle":"","parse-names":false,"suffix":""},{"dropping-particle":"","family":"Kajimura","given":"Hiroshi","non-dropping-particle":"","parse-names":false,"suffix":""},{"dropping-particle":"","family":"Yoshida","given":"Kazumoto","non-dropping-particle":"","parse-names":false,"suffix":""},{"dropping-particle":"","family":"Fujimaki","given":"Yasutoshi","non-dropping-particle":"","parse-names":false,"suffix":""},{"dropping-particle":"","family":"Tomita","given":"Marianne","non-dropping-particle":"","parse-names":false,"suffix":""}],"container-title":"Background paper submitted to the 27th Annual meeting of the Stranding Scientific Committee, North Pacific Fur Seal Commission. March 29-April 6, 1984 Moscow, Russia","id":"ITEM-1","issued":{"date-parts":[["1984"]]},"title":"Investigations on fur seal entanglement in 1983 and comparisons with 1981 and 1982 entanglement data, St. Paul Island, Alaska.","type":"paper-conference"},"uris":["http://www.mendeley.com/documents/?uuid=a29a6024-4639-4622-ab09-9b20aa67ab53"]}],"mendeley":{"formattedCitation":"[40]","plainTextFormattedCitation":"[40]","previouslyFormattedCitation":"[40]"},"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[40]</w:t>
            </w:r>
            <w:r w:rsidRPr="007A1F02">
              <w:rPr>
                <w:rFonts w:cstheme="minorHAnsi"/>
                <w:sz w:val="20"/>
                <w:szCs w:val="20"/>
              </w:rPr>
              <w:fldChar w:fldCharType="end"/>
            </w:r>
          </w:p>
        </w:tc>
        <w:tc>
          <w:tcPr>
            <w:tcW w:w="2520" w:type="dxa"/>
            <w:noWrap/>
            <w:hideMark/>
          </w:tcPr>
          <w:p w14:paraId="48FE9D59" w14:textId="77777777" w:rsidR="00B6213C" w:rsidRPr="007A1F02"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St Paul Island</w:t>
            </w:r>
            <w:r>
              <w:rPr>
                <w:rFonts w:cstheme="minorHAnsi"/>
                <w:sz w:val="20"/>
                <w:szCs w:val="20"/>
              </w:rPr>
              <w:t>, AK</w:t>
            </w:r>
          </w:p>
        </w:tc>
        <w:tc>
          <w:tcPr>
            <w:tcW w:w="1260" w:type="dxa"/>
            <w:noWrap/>
            <w:hideMark/>
          </w:tcPr>
          <w:p w14:paraId="6AE732BA" w14:textId="77777777" w:rsidR="00B6213C" w:rsidRPr="007A1F02"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4291E9C7" w14:textId="122DEBAA" w:rsidR="00B6213C" w:rsidRPr="00ED2671"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vertAlign w:val="superscript"/>
              </w:rPr>
            </w:pPr>
            <w:r w:rsidRPr="007A1F02">
              <w:rPr>
                <w:rFonts w:cstheme="minorHAnsi"/>
                <w:sz w:val="20"/>
                <w:szCs w:val="20"/>
              </w:rPr>
              <w:t>0.</w:t>
            </w:r>
            <w:r>
              <w:rPr>
                <w:rFonts w:cstheme="minorHAnsi"/>
                <w:sz w:val="20"/>
                <w:szCs w:val="20"/>
              </w:rPr>
              <w:t>75</w:t>
            </w:r>
            <w:r>
              <w:rPr>
                <w:rFonts w:cstheme="minorHAnsi"/>
                <w:sz w:val="20"/>
                <w:szCs w:val="20"/>
                <w:vertAlign w:val="superscript"/>
              </w:rPr>
              <w:t>*</w:t>
            </w:r>
          </w:p>
        </w:tc>
      </w:tr>
      <w:tr w:rsidR="00B6213C" w:rsidRPr="00ED2671" w14:paraId="223B7A4D" w14:textId="77777777"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5A32146E" w14:textId="20100462" w:rsidR="00B6213C" w:rsidRPr="00ED2671" w:rsidRDefault="00B6213C" w:rsidP="00CA40D3">
            <w:pPr>
              <w:spacing w:line="480" w:lineRule="auto"/>
              <w:rPr>
                <w:rFonts w:cstheme="minorHAnsi"/>
                <w:b w:val="0"/>
                <w:bCs w:val="0"/>
                <w:sz w:val="20"/>
                <w:szCs w:val="20"/>
              </w:rPr>
            </w:pPr>
            <w:r w:rsidRPr="00ED2671">
              <w:rPr>
                <w:rFonts w:cstheme="minorHAnsi"/>
                <w:b w:val="0"/>
                <w:bCs w:val="0"/>
                <w:sz w:val="20"/>
                <w:szCs w:val="20"/>
              </w:rPr>
              <w:t>1984</w:t>
            </w:r>
          </w:p>
        </w:tc>
        <w:tc>
          <w:tcPr>
            <w:tcW w:w="1080" w:type="dxa"/>
            <w:noWrap/>
          </w:tcPr>
          <w:p w14:paraId="4E46B17A" w14:textId="633924D5" w:rsidR="00B6213C" w:rsidRPr="00ED2671"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fldChar w:fldCharType="begin" w:fldLock="1"/>
            </w:r>
            <w:r w:rsidR="0095115D">
              <w:rPr>
                <w:rFonts w:cstheme="minorHAnsi"/>
                <w:sz w:val="20"/>
                <w:szCs w:val="20"/>
              </w:rPr>
              <w:instrText>ADDIN CSL_CITATION {"citationItems":[{"id":"ITEM-1","itemData":{"author":[{"dropping-particle":"","family":"Scordino","given":"Joe","non-dropping-particle":"","parse-names":false,"suffix":""},{"dropping-particle":"","family":"Kajimura","given":"Hiroshi","non-dropping-particle":"","parse-names":false,"suffix":""},{"dropping-particle":"","family":"Furuta","given":"Akira","non-dropping-particle":"","parse-names":false,"suffix":""}],"container-title":"Fur Seal Investigations 1985","editor":[{"dropping-particle":"","family":"Kozloff","given":"Patrick","non-dropping-particle":"","parse-names":false,"suffix":""},{"dropping-particle":"","family":"Kajimura","given":"Hiroshi","non-dropping-particle":"","parse-names":false,"suffix":""}],"id":"ITEM-1","issued":{"date-parts":[["1988"]]},"number-of-pages":"70-78","title":"Fur seal entanglement studies in 1984, St. Paul Island, Alaska","type":"report"},"uris":["http://www.mendeley.com/documents/?uuid=69f85433-899a-40f2-afcd-5966a762af27"]}],"mendeley":{"formattedCitation":"[41]","plainTextFormattedCitation":"[41]","previouslyFormattedCitation":"[41]"},"properties":{"noteIndex":0},"schema":"https://github.com/citation-style-language/schema/raw/master/csl-citation.json"}</w:instrText>
            </w:r>
            <w:r>
              <w:rPr>
                <w:rFonts w:cstheme="minorHAnsi"/>
                <w:sz w:val="20"/>
                <w:szCs w:val="20"/>
              </w:rPr>
              <w:fldChar w:fldCharType="separate"/>
            </w:r>
            <w:r w:rsidR="006B3402" w:rsidRPr="006B3402">
              <w:rPr>
                <w:rFonts w:cstheme="minorHAnsi"/>
                <w:noProof/>
                <w:sz w:val="20"/>
                <w:szCs w:val="20"/>
              </w:rPr>
              <w:t>[41]</w:t>
            </w:r>
            <w:r>
              <w:rPr>
                <w:rFonts w:cstheme="minorHAnsi"/>
                <w:sz w:val="20"/>
                <w:szCs w:val="20"/>
              </w:rPr>
              <w:fldChar w:fldCharType="end"/>
            </w:r>
          </w:p>
        </w:tc>
        <w:tc>
          <w:tcPr>
            <w:tcW w:w="2520" w:type="dxa"/>
            <w:noWrap/>
          </w:tcPr>
          <w:p w14:paraId="09137648" w14:textId="089903FB" w:rsidR="00B6213C" w:rsidRPr="00ED2671"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St Paul Island, AK</w:t>
            </w:r>
          </w:p>
        </w:tc>
        <w:tc>
          <w:tcPr>
            <w:tcW w:w="1260" w:type="dxa"/>
            <w:noWrap/>
          </w:tcPr>
          <w:p w14:paraId="4AAD5D48" w14:textId="694B68B1" w:rsidR="00B6213C" w:rsidRPr="00ED2671"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Cu</w:t>
            </w:r>
          </w:p>
        </w:tc>
        <w:tc>
          <w:tcPr>
            <w:tcW w:w="1260" w:type="dxa"/>
            <w:noWrap/>
          </w:tcPr>
          <w:p w14:paraId="77E064AD" w14:textId="3C3CCD2A" w:rsidR="00B6213C" w:rsidRPr="00ED2671"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vertAlign w:val="superscript"/>
              </w:rPr>
            </w:pPr>
            <w:r>
              <w:rPr>
                <w:rFonts w:cstheme="minorHAnsi"/>
                <w:sz w:val="20"/>
                <w:szCs w:val="20"/>
              </w:rPr>
              <w:t>0.78</w:t>
            </w:r>
            <w:r>
              <w:rPr>
                <w:rFonts w:cstheme="minorHAnsi"/>
                <w:sz w:val="20"/>
                <w:szCs w:val="20"/>
                <w:vertAlign w:val="superscript"/>
              </w:rPr>
              <w:t>*</w:t>
            </w:r>
          </w:p>
        </w:tc>
      </w:tr>
      <w:tr w:rsidR="00B6213C" w:rsidRPr="007A1F02" w14:paraId="7B8BEE0D" w14:textId="76BEEA9C"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12446DB3" w14:textId="69F78629" w:rsidR="00B6213C" w:rsidRPr="005718EB" w:rsidRDefault="00B6213C" w:rsidP="00CA40D3">
            <w:pPr>
              <w:spacing w:line="480" w:lineRule="auto"/>
              <w:rPr>
                <w:rFonts w:cstheme="minorHAnsi"/>
                <w:b w:val="0"/>
                <w:sz w:val="20"/>
                <w:szCs w:val="20"/>
              </w:rPr>
            </w:pPr>
            <w:r w:rsidRPr="005718EB">
              <w:rPr>
                <w:rFonts w:cstheme="minorHAnsi"/>
                <w:b w:val="0"/>
                <w:sz w:val="20"/>
                <w:szCs w:val="20"/>
              </w:rPr>
              <w:t>2001</w:t>
            </w:r>
            <w:r>
              <w:rPr>
                <w:rFonts w:cstheme="minorHAnsi"/>
                <w:b w:val="0"/>
                <w:sz w:val="20"/>
                <w:szCs w:val="20"/>
              </w:rPr>
              <w:t>-2002</w:t>
            </w:r>
          </w:p>
        </w:tc>
        <w:tc>
          <w:tcPr>
            <w:tcW w:w="1080" w:type="dxa"/>
            <w:noWrap/>
            <w:hideMark/>
          </w:tcPr>
          <w:p w14:paraId="66311DB2" w14:textId="4CC7D3BC"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[36]","plainTextFormattedCitation":"[36]","previouslyFormattedCitation":"[36]"},"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[36]</w:t>
            </w:r>
            <w:r w:rsidRPr="007A1F02">
              <w:rPr>
                <w:rFonts w:cstheme="minorHAnsi"/>
                <w:sz w:val="20"/>
                <w:szCs w:val="20"/>
              </w:rPr>
              <w:fldChar w:fldCharType="end"/>
            </w:r>
          </w:p>
        </w:tc>
        <w:tc>
          <w:tcPr>
            <w:tcW w:w="2520" w:type="dxa"/>
            <w:noWrap/>
            <w:hideMark/>
          </w:tcPr>
          <w:p w14:paraId="054D10AB" w14:textId="160AE424"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Kangaroo Island</w:t>
            </w:r>
            <w:r>
              <w:rPr>
                <w:rFonts w:cstheme="minorHAnsi"/>
                <w:sz w:val="20"/>
                <w:szCs w:val="20"/>
              </w:rPr>
              <w:t>, Australia</w:t>
            </w:r>
          </w:p>
        </w:tc>
        <w:tc>
          <w:tcPr>
            <w:tcW w:w="1260" w:type="dxa"/>
            <w:noWrap/>
            <w:hideMark/>
          </w:tcPr>
          <w:p w14:paraId="274BCF67"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7A1F02">
              <w:rPr>
                <w:rFonts w:cstheme="minorHAnsi"/>
                <w:sz w:val="20"/>
                <w:szCs w:val="20"/>
              </w:rPr>
              <w:t>Af</w:t>
            </w:r>
            <w:proofErr w:type="spellEnd"/>
          </w:p>
        </w:tc>
        <w:tc>
          <w:tcPr>
            <w:tcW w:w="1260" w:type="dxa"/>
            <w:noWrap/>
            <w:hideMark/>
          </w:tcPr>
          <w:p w14:paraId="6680F034" w14:textId="30A824F6"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0.9</w:t>
            </w:r>
          </w:p>
        </w:tc>
      </w:tr>
      <w:tr w:rsidR="00B6213C" w:rsidRPr="007A1F02" w14:paraId="52B677CA" w14:textId="20AF0FBF"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42386FE5" w14:textId="77777777" w:rsidR="00B6213C" w:rsidRPr="005718EB" w:rsidRDefault="00B6213C" w:rsidP="00CA40D3">
            <w:pPr>
              <w:spacing w:line="480" w:lineRule="auto"/>
              <w:rPr>
                <w:rFonts w:cstheme="minorHAnsi"/>
                <w:b w:val="0"/>
                <w:sz w:val="20"/>
                <w:szCs w:val="20"/>
              </w:rPr>
            </w:pPr>
            <w:r w:rsidRPr="005718EB">
              <w:rPr>
                <w:rFonts w:cstheme="minorHAnsi"/>
                <w:b w:val="0"/>
                <w:sz w:val="20"/>
                <w:szCs w:val="20"/>
              </w:rPr>
              <w:t>2001</w:t>
            </w:r>
          </w:p>
        </w:tc>
        <w:tc>
          <w:tcPr>
            <w:tcW w:w="1080" w:type="dxa"/>
            <w:noWrap/>
            <w:hideMark/>
          </w:tcPr>
          <w:p w14:paraId="0A2971BF" w14:textId="0BFB1271"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[36]","plainTextFormattedCitation":"[36]","previouslyFormattedCitation":"[36]"},"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[36]</w:t>
            </w:r>
            <w:r w:rsidRPr="007A1F02">
              <w:rPr>
                <w:rFonts w:cstheme="minorHAnsi"/>
                <w:sz w:val="20"/>
                <w:szCs w:val="20"/>
              </w:rPr>
              <w:fldChar w:fldCharType="end"/>
            </w:r>
          </w:p>
        </w:tc>
        <w:tc>
          <w:tcPr>
            <w:tcW w:w="2520" w:type="dxa"/>
            <w:noWrap/>
            <w:hideMark/>
          </w:tcPr>
          <w:p w14:paraId="72FD5FC9" w14:textId="533DB79C"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Kangaroo Island</w:t>
            </w:r>
            <w:r>
              <w:rPr>
                <w:rFonts w:cstheme="minorHAnsi"/>
                <w:sz w:val="20"/>
                <w:szCs w:val="20"/>
              </w:rPr>
              <w:t>, Australia</w:t>
            </w:r>
          </w:p>
        </w:tc>
        <w:tc>
          <w:tcPr>
            <w:tcW w:w="1260" w:type="dxa"/>
            <w:noWrap/>
            <w:hideMark/>
          </w:tcPr>
          <w:p w14:paraId="17279095"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Nc</w:t>
            </w:r>
          </w:p>
        </w:tc>
        <w:tc>
          <w:tcPr>
            <w:tcW w:w="1260" w:type="dxa"/>
            <w:noWrap/>
            <w:hideMark/>
          </w:tcPr>
          <w:p w14:paraId="7C89EF83" w14:textId="0CECC433"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1</w:t>
            </w:r>
          </w:p>
        </w:tc>
      </w:tr>
      <w:tr w:rsidR="00B6213C" w:rsidRPr="007A1F02" w14:paraId="2E7C1501" w14:textId="378E76AB"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3D1E5C52" w14:textId="77777777" w:rsidR="00B6213C" w:rsidRPr="005718EB" w:rsidRDefault="00B6213C" w:rsidP="00CA40D3">
            <w:pPr>
              <w:spacing w:line="480" w:lineRule="auto"/>
              <w:rPr>
                <w:rFonts w:cstheme="minorHAnsi"/>
                <w:b w:val="0"/>
                <w:sz w:val="20"/>
                <w:szCs w:val="20"/>
              </w:rPr>
            </w:pPr>
            <w:r w:rsidRPr="005718EB">
              <w:rPr>
                <w:rFonts w:cstheme="minorHAnsi"/>
                <w:b w:val="0"/>
                <w:sz w:val="20"/>
                <w:szCs w:val="20"/>
              </w:rPr>
              <w:t>2002</w:t>
            </w:r>
          </w:p>
        </w:tc>
        <w:tc>
          <w:tcPr>
            <w:tcW w:w="1080" w:type="dxa"/>
            <w:noWrap/>
            <w:hideMark/>
          </w:tcPr>
          <w:p w14:paraId="50C88AC2" w14:textId="5040A6DC"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[36]","plainTextFormattedCitation":"[36]","previouslyFormattedCitation":"[36]"},"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[36]</w:t>
            </w:r>
            <w:r w:rsidRPr="007A1F02">
              <w:rPr>
                <w:rFonts w:cstheme="minorHAnsi"/>
                <w:sz w:val="20"/>
                <w:szCs w:val="20"/>
              </w:rPr>
              <w:fldChar w:fldCharType="end"/>
            </w:r>
          </w:p>
        </w:tc>
        <w:tc>
          <w:tcPr>
            <w:tcW w:w="2520" w:type="dxa"/>
            <w:noWrap/>
            <w:hideMark/>
          </w:tcPr>
          <w:p w14:paraId="38800D91" w14:textId="165D1E7F"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Kangaroo Island</w:t>
            </w:r>
            <w:r>
              <w:rPr>
                <w:rFonts w:cstheme="minorHAnsi"/>
                <w:sz w:val="20"/>
                <w:szCs w:val="20"/>
              </w:rPr>
              <w:t>, Australia</w:t>
            </w:r>
          </w:p>
        </w:tc>
        <w:tc>
          <w:tcPr>
            <w:tcW w:w="1260" w:type="dxa"/>
            <w:noWrap/>
            <w:hideMark/>
          </w:tcPr>
          <w:p w14:paraId="31A07491"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Nc</w:t>
            </w:r>
          </w:p>
        </w:tc>
        <w:tc>
          <w:tcPr>
            <w:tcW w:w="1260" w:type="dxa"/>
            <w:noWrap/>
            <w:hideMark/>
          </w:tcPr>
          <w:p w14:paraId="0EFA2C24" w14:textId="27B895E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1.3</w:t>
            </w:r>
          </w:p>
        </w:tc>
      </w:tr>
      <w:tr w:rsidR="00B6213C" w:rsidRPr="007A1F02" w14:paraId="44F6E484" w14:textId="03511319"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693E9C7B" w14:textId="6854A626" w:rsidR="00B6213C" w:rsidRPr="005718EB" w:rsidRDefault="00B6213C" w:rsidP="00CA40D3">
            <w:pPr>
              <w:spacing w:line="480" w:lineRule="auto"/>
              <w:rPr>
                <w:rFonts w:cstheme="minorHAnsi"/>
                <w:b w:val="0"/>
                <w:sz w:val="20"/>
                <w:szCs w:val="20"/>
              </w:rPr>
            </w:pPr>
            <w:r w:rsidRPr="005718EB">
              <w:rPr>
                <w:rFonts w:cstheme="minorHAnsi"/>
                <w:b w:val="0"/>
                <w:sz w:val="20"/>
                <w:szCs w:val="20"/>
              </w:rPr>
              <w:t>19</w:t>
            </w:r>
            <w:r w:rsidR="00B97E3E">
              <w:rPr>
                <w:rFonts w:cstheme="minorHAnsi"/>
                <w:b w:val="0"/>
                <w:sz w:val="20"/>
                <w:szCs w:val="20"/>
              </w:rPr>
              <w:t>89-1991</w:t>
            </w:r>
          </w:p>
        </w:tc>
        <w:tc>
          <w:tcPr>
            <w:tcW w:w="1080" w:type="dxa"/>
            <w:noWrap/>
            <w:hideMark/>
          </w:tcPr>
          <w:p w14:paraId="220601B6" w14:textId="4B38DB91"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{"citationItems":[{"id":"ITEM-1","itemData":{"DOI":"10.1071/WR9920151","ISSN":"10353712","abstract":"Observations were made of neck collars of man-made debris on Australian fur seals in Tasmanian waters. These included 47 sightings on six breeding colonies in Bass Strait and 22 on five haul-out sites, one in Bass Strait and four in southern Tasmania. The incidence of entanglement of the population calculated for the southern waters was 1-9, 0-7% (n = 10). Of items identified, polyethylene trawl-net accounted for 40% of neck collars, polypropylene packaging straps 30%, monofilament nets (gill nets) 15% and nylon rope 15%. A variety of colours of polypropylene straps were observed, which indicate a variety of sources of the material. The majority, 66%, of entangled animals were juveniles or subadults; a further 16% were non-breeding adult males and 18% were breeding adults. The neck collars were causing obvious physical injury to 73% of the animals observed and in the two worst cases the collars had cut through the oesophagus. Collars made of trawl-net are the greatest cause for concern as they are large, buoyant and originate from a fishery that is increasing in size and produces a lot of debris. The high incidence of neck collars on Australian fur seals indicates that entanglement is a potential threat to the seal population. This effect may not be reflected in the number of pups born until the animals currently being entangled reach breeding age. © 1992, CSIRO. All rights reserved.","author":[{"dropping-particle":"","family":"Pemberton","given":"D.","non-dropping-particle":"","parse-names":false,"suffix":""},{"dropping-particle":"","family":"Brothers","given":"N. P.","non-dropping-particle":"","parse-names":false,"suffix":""},{"dropping-particle":"","family":"Kirkwood","given":"R.","non-dropping-particle":"","parse-names":false,"suffix":""}],"container-title":"Wildlife Research","id":"ITEM-1","issued":{"date-parts":[["1992"]]},"page":"151-159","title":"Entanglement of Australian fur seals in man-made debris in Tasmanian waters","type":"article-journal","volume":"19"},"uris":["http://www.mendeley.com/documents/?uuid=3b9b5610-216b-40e7-9144-46b4b6cf9bfa"]}],"mendeley":{"formattedCitation":"[42]","plainTextFormattedCitation":"[42]","previouslyFormattedCitation":"[42]"},"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[42]</w:t>
            </w:r>
            <w:r w:rsidRPr="007A1F02">
              <w:rPr>
                <w:rFonts w:cstheme="minorHAnsi"/>
                <w:sz w:val="20"/>
                <w:szCs w:val="20"/>
              </w:rPr>
              <w:fldChar w:fldCharType="end"/>
            </w:r>
          </w:p>
        </w:tc>
        <w:tc>
          <w:tcPr>
            <w:tcW w:w="2520" w:type="dxa"/>
            <w:noWrap/>
            <w:hideMark/>
          </w:tcPr>
          <w:p w14:paraId="5B7C7397" w14:textId="1826877B"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Bass Strait</w:t>
            </w:r>
            <w:r>
              <w:rPr>
                <w:rFonts w:cstheme="minorHAnsi"/>
                <w:sz w:val="20"/>
                <w:szCs w:val="20"/>
              </w:rPr>
              <w:t>, Australia</w:t>
            </w:r>
          </w:p>
        </w:tc>
        <w:tc>
          <w:tcPr>
            <w:tcW w:w="1260" w:type="dxa"/>
            <w:noWrap/>
            <w:hideMark/>
          </w:tcPr>
          <w:p w14:paraId="3E3CD5E8" w14:textId="077011DE"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7A1F02">
              <w:rPr>
                <w:rFonts w:cstheme="minorHAnsi"/>
                <w:sz w:val="20"/>
                <w:szCs w:val="20"/>
              </w:rPr>
              <w:t>A</w:t>
            </w:r>
            <w:r w:rsidR="00B97E3E">
              <w:rPr>
                <w:rFonts w:cstheme="minorHAnsi"/>
                <w:sz w:val="20"/>
                <w:szCs w:val="20"/>
              </w:rPr>
              <w:t>pd</w:t>
            </w:r>
            <w:proofErr w:type="spellEnd"/>
          </w:p>
        </w:tc>
        <w:tc>
          <w:tcPr>
            <w:tcW w:w="1260" w:type="dxa"/>
            <w:noWrap/>
            <w:hideMark/>
          </w:tcPr>
          <w:p w14:paraId="3BD3BC98" w14:textId="27C69EBD"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1.9</w:t>
            </w:r>
          </w:p>
        </w:tc>
      </w:tr>
      <w:tr w:rsidR="00B6213C" w:rsidRPr="007A1F02" w14:paraId="1EF181C9" w14:textId="00E23538"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5174EECD" w14:textId="19AE2A9A" w:rsidR="00B6213C" w:rsidRPr="005718EB" w:rsidRDefault="00B6213C" w:rsidP="00CA40D3">
            <w:pPr>
              <w:spacing w:line="480" w:lineRule="auto"/>
              <w:rPr>
                <w:rFonts w:cstheme="minorHAnsi"/>
                <w:b w:val="0"/>
                <w:sz w:val="20"/>
                <w:szCs w:val="20"/>
              </w:rPr>
            </w:pPr>
            <w:r>
              <w:rPr>
                <w:rFonts w:cstheme="minorHAnsi"/>
                <w:b w:val="0"/>
                <w:sz w:val="20"/>
                <w:szCs w:val="20"/>
              </w:rPr>
              <w:t>2010-2018</w:t>
            </w:r>
          </w:p>
        </w:tc>
        <w:tc>
          <w:tcPr>
            <w:tcW w:w="1080" w:type="dxa"/>
            <w:noWrap/>
            <w:hideMark/>
          </w:tcPr>
          <w:p w14:paraId="0DFA204B" w14:textId="01D59D41" w:rsidR="00B6213C" w:rsidRPr="007A1F02" w:rsidRDefault="00F0411B"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fldChar w:fldCharType="begin" w:fldLock="1"/>
            </w:r>
            <w:r w:rsidR="006B3402">
              <w:rPr>
                <w:rFonts w:cstheme="minorHAnsi"/>
                <w:sz w:val="20"/>
                <w:szCs w:val="20"/>
              </w:rPr>
              <w:instrText>ADDIN CSL_CITATION {"citationItems":[{"id":"ITEM-1","itemData":{"DOI":"http://dx.doi.org/10.17632/447sm2rwrk.1#file-1ecfafdc-0796-472b-ab7c-cd454b164228","author":[{"dropping-particle":"","family":"Scordino","given":"Jonathan;","non-dropping-particle":"","parse-names":false,"suffix":""},{"dropping-particle":"","family":"Allyn","given":"Elizabeth","non-dropping-particle":"","parse-names":false,"suffix":""}],"id":"ITEM-1","issued":{"date-parts":[["2020"]]},"publisher":"Mendeley Data","title":"Entanglement and count data for Steller sea lions and California sea lions in northwest Washington","type":"article"},"uris":["http://www.mendeley.com/documents/?uuid=2754004d-3cdd-444f-a45f-7c9b78da509d"]}],"mendeley":{"formattedCitation":"[21]","plainTextFormattedCitation":"[21]","previouslyFormattedCitation":"[21]"},"properties":{"noteIndex":0},"schema":"https://github.com/citation-style-language/schema/raw/master/csl-citation.json"}</w:instrText>
            </w:r>
            <w:r>
              <w:rPr>
                <w:rFonts w:cstheme="minorHAnsi"/>
                <w:sz w:val="20"/>
                <w:szCs w:val="20"/>
              </w:rPr>
              <w:fldChar w:fldCharType="separate"/>
            </w:r>
            <w:r w:rsidR="001B19E5" w:rsidRPr="001B19E5">
              <w:rPr>
                <w:rFonts w:cstheme="minorHAnsi"/>
                <w:noProof/>
                <w:sz w:val="20"/>
                <w:szCs w:val="20"/>
              </w:rPr>
              <w:t>[21]</w:t>
            </w:r>
            <w:r>
              <w:rPr>
                <w:rFonts w:cstheme="minorHAnsi"/>
                <w:sz w:val="20"/>
                <w:szCs w:val="20"/>
              </w:rPr>
              <w:fldChar w:fldCharType="end"/>
            </w:r>
          </w:p>
        </w:tc>
        <w:tc>
          <w:tcPr>
            <w:tcW w:w="2520" w:type="dxa"/>
            <w:noWrap/>
            <w:hideMark/>
          </w:tcPr>
          <w:p w14:paraId="4FB58D59" w14:textId="65DBCC51"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Northwest Coast</w:t>
            </w:r>
            <w:r>
              <w:rPr>
                <w:rFonts w:cstheme="minorHAnsi"/>
                <w:sz w:val="20"/>
                <w:szCs w:val="20"/>
              </w:rPr>
              <w:t>, WA</w:t>
            </w:r>
          </w:p>
        </w:tc>
        <w:tc>
          <w:tcPr>
            <w:tcW w:w="1260" w:type="dxa"/>
            <w:noWrap/>
            <w:hideMark/>
          </w:tcPr>
          <w:p w14:paraId="2BE2260D"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7A1F02">
              <w:rPr>
                <w:rFonts w:cstheme="minorHAnsi"/>
                <w:sz w:val="20"/>
                <w:szCs w:val="20"/>
              </w:rPr>
              <w:t>Zc</w:t>
            </w:r>
            <w:proofErr w:type="spellEnd"/>
          </w:p>
        </w:tc>
        <w:tc>
          <w:tcPr>
            <w:tcW w:w="1260" w:type="dxa"/>
            <w:noWrap/>
            <w:hideMark/>
          </w:tcPr>
          <w:p w14:paraId="62242021" w14:textId="2DCE3EE2"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2.86</w:t>
            </w:r>
          </w:p>
        </w:tc>
      </w:tr>
      <w:tr w:rsidR="00B6213C" w:rsidRPr="007A1F02" w14:paraId="21E17785" w14:textId="4F053898"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320CAFCC" w14:textId="77777777" w:rsidR="00B6213C" w:rsidRPr="005718EB" w:rsidRDefault="00B6213C" w:rsidP="00CA40D3">
            <w:pPr>
              <w:spacing w:line="480" w:lineRule="auto"/>
              <w:rPr>
                <w:rFonts w:cstheme="minorHAnsi"/>
                <w:b w:val="0"/>
                <w:sz w:val="20"/>
                <w:szCs w:val="20"/>
              </w:rPr>
            </w:pPr>
            <w:r w:rsidRPr="005718EB">
              <w:rPr>
                <w:rFonts w:cstheme="minorHAnsi"/>
                <w:b w:val="0"/>
                <w:sz w:val="20"/>
                <w:szCs w:val="20"/>
              </w:rPr>
              <w:t>1992</w:t>
            </w:r>
          </w:p>
        </w:tc>
        <w:tc>
          <w:tcPr>
            <w:tcW w:w="1080" w:type="dxa"/>
            <w:noWrap/>
            <w:hideMark/>
          </w:tcPr>
          <w:p w14:paraId="2BC0EC4B" w14:textId="29DBBFAA"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Science","id":"ITEM-1","issue":"1","issued":{"date-parts":[["1994","1"]]},"note":"rates in rates excel doc until PDF comes through from lib UW","page":"122-125","title":"Entanglement of California sea lions at Los Islotes, Baja California Sur, Mexico","type":"article-journal","volume":"10"},"uris":["http://www.mendeley.com/documents/?uuid=4de085ce-a3c0-3599-a31c-571b906408d3"]}],"mendeley":{"formattedCitation":"[16]","plainTextFormattedCitation":"[16]","previouslyFormattedCitation":"[16]"},"properties":{"noteIndex":0},"schema":"https://github.com/citation-style-language/schema/raw/master/csl-citation.json"}</w:instrText>
            </w:r>
            <w:r w:rsidRPr="007A1F02">
              <w:rPr>
                <w:rFonts w:cstheme="minorHAnsi"/>
                <w:sz w:val="20"/>
                <w:szCs w:val="20"/>
              </w:rPr>
              <w:fldChar w:fldCharType="separate"/>
            </w:r>
            <w:r w:rsidRPr="00AC13A8">
              <w:rPr>
                <w:rFonts w:cstheme="minorHAnsi"/>
                <w:noProof/>
                <w:sz w:val="20"/>
                <w:szCs w:val="20"/>
              </w:rPr>
              <w:t>[16]</w:t>
            </w:r>
            <w:r w:rsidRPr="007A1F02">
              <w:rPr>
                <w:rFonts w:cstheme="minorHAnsi"/>
                <w:sz w:val="20"/>
                <w:szCs w:val="20"/>
              </w:rPr>
              <w:fldChar w:fldCharType="end"/>
            </w:r>
          </w:p>
        </w:tc>
        <w:tc>
          <w:tcPr>
            <w:tcW w:w="2520" w:type="dxa"/>
            <w:noWrap/>
            <w:hideMark/>
          </w:tcPr>
          <w:p w14:paraId="2335C227" w14:textId="0E496BA0"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 xml:space="preserve">Los </w:t>
            </w:r>
            <w:proofErr w:type="spellStart"/>
            <w:r w:rsidRPr="007A1F02">
              <w:rPr>
                <w:rFonts w:cstheme="minorHAnsi"/>
                <w:sz w:val="20"/>
                <w:szCs w:val="20"/>
              </w:rPr>
              <w:t>Islotes</w:t>
            </w:r>
            <w:proofErr w:type="spellEnd"/>
            <w:r>
              <w:rPr>
                <w:rFonts w:cstheme="minorHAnsi"/>
                <w:sz w:val="20"/>
                <w:szCs w:val="20"/>
              </w:rPr>
              <w:t>, Mexico</w:t>
            </w:r>
          </w:p>
        </w:tc>
        <w:tc>
          <w:tcPr>
            <w:tcW w:w="1260" w:type="dxa"/>
            <w:noWrap/>
            <w:hideMark/>
          </w:tcPr>
          <w:p w14:paraId="492F0BDB"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7A1F02">
              <w:rPr>
                <w:rFonts w:cstheme="minorHAnsi"/>
                <w:sz w:val="20"/>
                <w:szCs w:val="20"/>
              </w:rPr>
              <w:t>Zc</w:t>
            </w:r>
            <w:proofErr w:type="spellEnd"/>
          </w:p>
        </w:tc>
        <w:tc>
          <w:tcPr>
            <w:tcW w:w="1260" w:type="dxa"/>
            <w:noWrap/>
            <w:hideMark/>
          </w:tcPr>
          <w:p w14:paraId="2AF55C44" w14:textId="672A96AB"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3.9</w:t>
            </w:r>
            <w:r>
              <w:rPr>
                <w:rFonts w:cstheme="minorHAnsi"/>
                <w:sz w:val="20"/>
                <w:szCs w:val="20"/>
              </w:rPr>
              <w:t>-7.9</w:t>
            </w:r>
          </w:p>
        </w:tc>
      </w:tr>
      <w:tr w:rsidR="00B6213C" w:rsidRPr="001A3895" w14:paraId="1AF53472" w14:textId="6ED75966"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7C8A6E75" w14:textId="77777777" w:rsidR="00B6213C" w:rsidRPr="001A3895" w:rsidRDefault="00B6213C" w:rsidP="00632BBD">
            <w:pPr>
              <w:spacing w:line="480" w:lineRule="auto"/>
              <w:rPr>
                <w:rFonts w:cstheme="minorHAnsi"/>
                <w:b w:val="0"/>
                <w:bCs w:val="0"/>
                <w:sz w:val="20"/>
                <w:szCs w:val="20"/>
              </w:rPr>
            </w:pPr>
            <w:r>
              <w:rPr>
                <w:rFonts w:cstheme="minorHAnsi"/>
                <w:b w:val="0"/>
                <w:bCs w:val="0"/>
                <w:sz w:val="20"/>
                <w:szCs w:val="20"/>
              </w:rPr>
              <w:t>2000</w:t>
            </w:r>
          </w:p>
        </w:tc>
        <w:tc>
          <w:tcPr>
            <w:tcW w:w="1080" w:type="dxa"/>
            <w:noWrap/>
          </w:tcPr>
          <w:p w14:paraId="65BC7FE7" w14:textId="4AC2F875" w:rsidR="00B6213C" w:rsidRPr="001A3895"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fldChar w:fldCharType="begin" w:fldLock="1"/>
            </w:r>
            <w:r w:rsidR="003B2288">
              <w:rPr>
                <w:rFonts w:cstheme="minorHAnsi"/>
                <w:sz w:val="20"/>
                <w:szCs w:val="20"/>
              </w:rPr>
              <w:instrText>ADDIN CSL_CITATION {"citationItems":[{"id":"ITEM-1","itemData":{"DOI":"10.7773/cm.v29i3.151","ISSN":"01853880","abstract":"Information about California sea lion prey and the artisanal fishery catch in the area of the Los Islotes sea lion rookery, in northeastern La Paz Bay, México, was examined to estimate potential overlap and competition between these consumers. Sea lions there consume about 435 t annually, with peak consumption in winter. The artisanal fishery captures about 730 t of bony fish annually, with an increase in summer. Based on a five-year study, sea lions preyed on 76 fish species, but in terms of relative importance (RI), 35% of these was represented by only five species, of which only one has regional commercial value. Principal fishery targets comprised 28 species in four families, representing 76.2% of the total capture. Of these, the remains of only two species appeared in sea lion scats, and of them, only the spotted sand bass, Paralabrax maculatofasciatus, has significant commercial value, but it is poorly represented as sea lion prey (&lt; 5% RI). Despite the limited overlap with fishery target species, the Los Islotes population exhibited the highest entanglement index (7-9%) of all sea lion colonies studied in Mexico. All sex/age categories of sea lions showed similar entanglement indices, with the entangled fraction approximately proportional to the total population for three surveys in different years. The data suggest that most animals become entangled by accident. Entanglement is probably due to the combined effect of extensive gillnet deployment in the bay and overlap in the areas where sea lions feed and fishermen operate.","author":[{"dropping-particle":"","family":"Aurioles-Gamboa","given":"David","non-dropping-particle":"","parse-names":false,"suffix":""},{"dropping-particle":"","family":"García-Rodríguez","given":"Francisco","non-dropping-particle":"","parse-names":false,"suffix":""},{"dropping-particle":"","family":"Ramírez-Rodríguez","given":"Mauricio","non-dropping-particle":"","parse-names":false,"suffix":""},{"dropping-particle":"","family":"Hernández-Camacho","given":"Claudia","non-dropping-particle":"","parse-names":false,"suffix":""}],"container-title":"Ciencias Marinas","id":"ITEM-1","issue":"3","issued":{"date-parts":[["2003"]]},"note":"overlap with fishing effort causes high entanglement rates","page":"357-370","title":"Interaction between the California sea lion and the artisanal fishery in La Paz Bay, Gulf of California, Mexico","type":"article-journal","volume":"29"},"uris":["http://www.mendeley.com/documents/?uuid=989c87f6-c2bf-4de1-8190-fdc1850ad848"]}],"mendeley":{"formattedCitation":"[43]","plainTextFormattedCitation":"[43]","previouslyFormattedCitation":"[43]"},"properties":{"noteIndex":0},"schema":"https://github.com/citation-style-language/schema/raw/master/csl-citation.json"}</w:instrText>
            </w:r>
            <w:r>
              <w:rPr>
                <w:rFonts w:cstheme="minorHAnsi"/>
                <w:sz w:val="20"/>
                <w:szCs w:val="20"/>
              </w:rPr>
              <w:fldChar w:fldCharType="separate"/>
            </w:r>
            <w:r w:rsidR="006B3402" w:rsidRPr="006B3402">
              <w:rPr>
                <w:rFonts w:cstheme="minorHAnsi"/>
                <w:noProof/>
                <w:sz w:val="20"/>
                <w:szCs w:val="20"/>
              </w:rPr>
              <w:t>[43]</w:t>
            </w:r>
            <w:r>
              <w:rPr>
                <w:rFonts w:cstheme="minorHAnsi"/>
                <w:sz w:val="20"/>
                <w:szCs w:val="20"/>
              </w:rPr>
              <w:fldChar w:fldCharType="end"/>
            </w:r>
          </w:p>
        </w:tc>
        <w:tc>
          <w:tcPr>
            <w:tcW w:w="2520" w:type="dxa"/>
            <w:noWrap/>
          </w:tcPr>
          <w:p w14:paraId="0B83B56F" w14:textId="562FA164" w:rsidR="00B6213C" w:rsidRPr="001A3895"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 xml:space="preserve">Los </w:t>
            </w:r>
            <w:proofErr w:type="spellStart"/>
            <w:r w:rsidRPr="007A1F02">
              <w:rPr>
                <w:rFonts w:cstheme="minorHAnsi"/>
                <w:sz w:val="20"/>
                <w:szCs w:val="20"/>
              </w:rPr>
              <w:t>Islotes</w:t>
            </w:r>
            <w:proofErr w:type="spellEnd"/>
            <w:r>
              <w:rPr>
                <w:rFonts w:cstheme="minorHAnsi"/>
                <w:sz w:val="20"/>
                <w:szCs w:val="20"/>
              </w:rPr>
              <w:t>, Mexico</w:t>
            </w:r>
          </w:p>
        </w:tc>
        <w:tc>
          <w:tcPr>
            <w:tcW w:w="1260" w:type="dxa"/>
            <w:noWrap/>
          </w:tcPr>
          <w:p w14:paraId="24138A46" w14:textId="77777777" w:rsidR="00B6213C" w:rsidRPr="001A3895"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Pr>
                <w:rFonts w:cstheme="minorHAnsi"/>
                <w:sz w:val="20"/>
                <w:szCs w:val="20"/>
              </w:rPr>
              <w:t>Zc</w:t>
            </w:r>
            <w:proofErr w:type="spellEnd"/>
          </w:p>
        </w:tc>
        <w:tc>
          <w:tcPr>
            <w:tcW w:w="1260" w:type="dxa"/>
            <w:noWrap/>
          </w:tcPr>
          <w:p w14:paraId="1CAC5994" w14:textId="0D547BBE" w:rsidR="00B6213C" w:rsidRPr="001A3895"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8.75</w:t>
            </w:r>
          </w:p>
        </w:tc>
      </w:tr>
      <w:tr w:rsidR="00B6213C" w:rsidRPr="001A3895" w14:paraId="16BDDAA1" w14:textId="0F50FA82"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16F04AC3" w14:textId="02712A19" w:rsidR="00B6213C" w:rsidRPr="001A3895" w:rsidRDefault="00B6213C" w:rsidP="00CA40D3">
            <w:pPr>
              <w:spacing w:line="480" w:lineRule="auto"/>
              <w:rPr>
                <w:rFonts w:cstheme="minorHAnsi"/>
                <w:b w:val="0"/>
                <w:bCs w:val="0"/>
                <w:sz w:val="20"/>
                <w:szCs w:val="20"/>
              </w:rPr>
            </w:pPr>
            <w:r w:rsidRPr="001A3895">
              <w:rPr>
                <w:rFonts w:cstheme="minorHAnsi"/>
                <w:b w:val="0"/>
                <w:bCs w:val="0"/>
                <w:sz w:val="20"/>
                <w:szCs w:val="20"/>
              </w:rPr>
              <w:t>1998</w:t>
            </w:r>
          </w:p>
        </w:tc>
        <w:tc>
          <w:tcPr>
            <w:tcW w:w="1080" w:type="dxa"/>
            <w:noWrap/>
          </w:tcPr>
          <w:p w14:paraId="1B70D104" w14:textId="3B6146D0" w:rsidR="00B6213C" w:rsidRPr="001A3895"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fldChar w:fldCharType="begin" w:fldLock="1"/>
            </w:r>
            <w:r w:rsidR="003B2288">
              <w:rPr>
                <w:rFonts w:cstheme="minorHAnsi"/>
                <w:sz w:val="20"/>
                <w:szCs w:val="20"/>
              </w:rPr>
              <w:instrText>ADDIN CSL_CITATION {"citationItems":[{"id":"ITEM-1","itemData":{"DOI":"10.7773/cm.v29i3.151","ISSN":"01853880","abstract":"Information about California sea lion prey and the artisanal fishery catch in the area of the Los Islotes sea lion rookery, in northeastern La Paz Bay, México, was examined to estimate potential overlap and competition between these consumers. Sea lions there consume about 435 t annually, with peak consumption in winter. The artisanal fishery captures about 730 t of bony fish annually, with an increase in summer. Based on a five-year study, sea lions preyed on 76 fish species, but in terms of relative importance (RI), 35% of these was represented by only five species, of which only one has regional commercial value. Principal fishery targets comprised 28 species in four families, representing 76.2% of the total capture. Of these, the remains of only two species appeared in sea lion scats, and of them, only the spotted sand bass, Paralabrax maculatofasciatus, has significant commercial value, but it is poorly represented as sea lion prey (&lt; 5% RI). Despite the limited overlap with fishery target species, the Los Islotes population exhibited the highest entanglement index (7-9%) of all sea lion colonies studied in Mexico. All sex/age categories of sea lions showed similar entanglement indices, with the entangled fraction approximately proportional to the total population for three surveys in different years. The data suggest that most animals become entangled by accident. Entanglement is probably due to the combined effect of extensive gillnet deployment in the bay and overlap in the areas where sea lions feed and fishermen operate.","author":[{"dropping-particle":"","family":"Aurioles-Gamboa","given":"David","non-dropping-particle":"","parse-names":false,"suffix":""},{"dropping-particle":"","family":"García-Rodríguez","given":"Francisco","non-dropping-particle":"","parse-names":false,"suffix":""},{"dropping-particle":"","family":"Ramírez-Rodríguez","given":"Mauricio","non-dropping-particle":"","parse-names":false,"suffix":""},{"dropping-particle":"","family":"Hernández-Camacho","given":"Claudia","non-dropping-particle":"","parse-names":false,"suffix":""}],"container-title":"Ciencias Marinas","id":"ITEM-1","issue":"3","issued":{"date-parts":[["2003"]]},"note":"overlap with fishing effort causes high entanglement rates","page":"357-370","title":"Interaction between the California sea lion and the artisanal fishery in La Paz Bay, Gulf of California, Mexico","type":"article-journal","volume":"29"},"uris":["http://www.mendeley.com/documents/?uuid=989c87f6-c2bf-4de1-8190-fdc1850ad848"]}],"mendeley":{"formattedCitation":"[43]","plainTextFormattedCitation":"[43]","previouslyFormattedCitation":"[43]"},"properties":{"noteIndex":0},"schema":"https://github.com/citation-style-language/schema/raw/master/csl-citation.json"}</w:instrText>
            </w:r>
            <w:r>
              <w:rPr>
                <w:rFonts w:cstheme="minorHAnsi"/>
                <w:sz w:val="20"/>
                <w:szCs w:val="20"/>
              </w:rPr>
              <w:fldChar w:fldCharType="separate"/>
            </w:r>
            <w:r w:rsidR="006B3402" w:rsidRPr="006B3402">
              <w:rPr>
                <w:rFonts w:cstheme="minorHAnsi"/>
                <w:noProof/>
                <w:sz w:val="20"/>
                <w:szCs w:val="20"/>
              </w:rPr>
              <w:t>[43]</w:t>
            </w:r>
            <w:r>
              <w:rPr>
                <w:rFonts w:cstheme="minorHAnsi"/>
                <w:sz w:val="20"/>
                <w:szCs w:val="20"/>
              </w:rPr>
              <w:fldChar w:fldCharType="end"/>
            </w:r>
          </w:p>
        </w:tc>
        <w:tc>
          <w:tcPr>
            <w:tcW w:w="2520" w:type="dxa"/>
            <w:noWrap/>
          </w:tcPr>
          <w:p w14:paraId="520F4671" w14:textId="0C94EF02" w:rsidR="00B6213C" w:rsidRPr="001A3895"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 xml:space="preserve">Los </w:t>
            </w:r>
            <w:proofErr w:type="spellStart"/>
            <w:r w:rsidRPr="007A1F02">
              <w:rPr>
                <w:rFonts w:cstheme="minorHAnsi"/>
                <w:sz w:val="20"/>
                <w:szCs w:val="20"/>
              </w:rPr>
              <w:t>Islotes</w:t>
            </w:r>
            <w:proofErr w:type="spellEnd"/>
            <w:r>
              <w:rPr>
                <w:rFonts w:cstheme="minorHAnsi"/>
                <w:sz w:val="20"/>
                <w:szCs w:val="20"/>
              </w:rPr>
              <w:t>, Mexico</w:t>
            </w:r>
          </w:p>
        </w:tc>
        <w:tc>
          <w:tcPr>
            <w:tcW w:w="1260" w:type="dxa"/>
            <w:noWrap/>
          </w:tcPr>
          <w:p w14:paraId="500ED27B" w14:textId="6BD2654A" w:rsidR="00B6213C" w:rsidRPr="001A3895"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Pr>
                <w:rFonts w:cstheme="minorHAnsi"/>
                <w:sz w:val="20"/>
                <w:szCs w:val="20"/>
              </w:rPr>
              <w:t>Zc</w:t>
            </w:r>
            <w:proofErr w:type="spellEnd"/>
          </w:p>
        </w:tc>
        <w:tc>
          <w:tcPr>
            <w:tcW w:w="1260" w:type="dxa"/>
            <w:noWrap/>
          </w:tcPr>
          <w:p w14:paraId="63AD9F1C" w14:textId="33CE6BFF" w:rsidR="00B6213C" w:rsidRPr="001A3895"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9.9</w:t>
            </w:r>
          </w:p>
        </w:tc>
      </w:tr>
      <w:tr w:rsidR="00B6213C" w:rsidRPr="001A3895" w14:paraId="6B64F92E" w14:textId="104EBC86"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5919944D" w14:textId="7B9FFA2B" w:rsidR="00B6213C" w:rsidRPr="001A3895" w:rsidRDefault="00B6213C" w:rsidP="00CA40D3">
            <w:pPr>
              <w:spacing w:line="480" w:lineRule="auto"/>
              <w:rPr>
                <w:rFonts w:cstheme="minorHAnsi"/>
                <w:b w:val="0"/>
                <w:bCs w:val="0"/>
                <w:sz w:val="20"/>
                <w:szCs w:val="20"/>
              </w:rPr>
            </w:pPr>
            <w:r w:rsidRPr="001A3895">
              <w:rPr>
                <w:rFonts w:cstheme="minorHAnsi"/>
                <w:b w:val="0"/>
                <w:bCs w:val="0"/>
                <w:sz w:val="20"/>
                <w:szCs w:val="20"/>
              </w:rPr>
              <w:t>1992</w:t>
            </w:r>
          </w:p>
        </w:tc>
        <w:tc>
          <w:tcPr>
            <w:tcW w:w="1080" w:type="dxa"/>
            <w:noWrap/>
          </w:tcPr>
          <w:p w14:paraId="455B2351" w14:textId="1358D866" w:rsidR="00B6213C" w:rsidRPr="001A3895"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fldChar w:fldCharType="begin" w:fldLock="1"/>
            </w:r>
            <w:r w:rsidR="003B2288">
              <w:rPr>
                <w:rFonts w:cstheme="minorHAnsi"/>
                <w:sz w:val="20"/>
                <w:szCs w:val="20"/>
              </w:rPr>
              <w:instrText>ADDIN CSL_CITATION {"citationItems":[{"id":"ITEM-1","itemData":{"DOI":"10.7773/cm.v29i3.151","ISSN":"01853880","abstract":"Information about California sea lion prey and the artisanal fishery catch in the area of the Los Islotes sea lion rookery, in northeastern La Paz Bay, México, was examined to estimate potential overlap and competition between these consumers. Sea lions there consume about 435 t annually, with peak consumption in winter. The artisanal fishery captures about 730 t of bony fish annually, with an increase in summer. Based on a five-year study, sea lions preyed on 76 fish species, but in terms of relative importance (RI), 35% of these was represented by only five species, of which only one has regional commercial value. Principal fishery targets comprised 28 species in four families, representing 76.2% of the total capture. Of these, the remains of only two species appeared in sea lion scats, and of them, only the spotted sand bass, Paralabrax maculatofasciatus, has significant commercial value, but it is poorly represented as sea lion prey (&lt; 5% RI). Despite the limited overlap with fishery target species, the Los Islotes population exhibited the highest entanglement index (7-9%) of all sea lion colonies studied in Mexico. All sex/age categories of sea lions showed similar entanglement indices, with the entangled fraction approximately proportional to the total population for three surveys in different years. The data suggest that most animals become entangled by accident. Entanglement is probably due to the combined effect of extensive gillnet deployment in the bay and overlap in the areas where sea lions feed and fishermen operate.","author":[{"dropping-particle":"","family":"Aurioles-Gamboa","given":"David","non-dropping-particle":"","parse-names":false,"suffix":""},{"dropping-particle":"","family":"García-Rodríguez","given":"Francisco","non-dropping-particle":"","parse-names":false,"suffix":""},{"dropping-particle":"","family":"Ramírez-Rodríguez","given":"Mauricio","non-dropping-particle":"","parse-names":false,"suffix":""},{"dropping-particle":"","family":"Hernández-Camacho","given":"Claudia","non-dropping-particle":"","parse-names":false,"suffix":""}],"container-title":"Ciencias Marinas","id":"ITEM-1","issue":"3","issued":{"date-parts":[["2003"]]},"note":"overlap with fishing effort causes high entanglement rates","page":"357-370","title":"Interaction between the California sea lion and the artisanal fishery in La Paz Bay, Gulf of California, Mexico","type":"article-journal","volume":"29"},"uris":["http://www.mendeley.com/documents/?uuid=989c87f6-c2bf-4de1-8190-fdc1850ad848"]}],"mendeley":{"formattedCitation":"[43]","plainTextFormattedCitation":"[43]","previouslyFormattedCitation":"[43]"},"properties":{"noteIndex":0},"schema":"https://github.com/citation-style-language/schema/raw/master/csl-citation.json"}</w:instrText>
            </w:r>
            <w:r>
              <w:rPr>
                <w:rFonts w:cstheme="minorHAnsi"/>
                <w:sz w:val="20"/>
                <w:szCs w:val="20"/>
              </w:rPr>
              <w:fldChar w:fldCharType="separate"/>
            </w:r>
            <w:r w:rsidR="006B3402" w:rsidRPr="006B3402">
              <w:rPr>
                <w:rFonts w:cstheme="minorHAnsi"/>
                <w:noProof/>
                <w:sz w:val="20"/>
                <w:szCs w:val="20"/>
              </w:rPr>
              <w:t>[43]</w:t>
            </w:r>
            <w:r>
              <w:rPr>
                <w:rFonts w:cstheme="minorHAnsi"/>
                <w:sz w:val="20"/>
                <w:szCs w:val="20"/>
              </w:rPr>
              <w:fldChar w:fldCharType="end"/>
            </w:r>
          </w:p>
        </w:tc>
        <w:tc>
          <w:tcPr>
            <w:tcW w:w="2520" w:type="dxa"/>
            <w:noWrap/>
          </w:tcPr>
          <w:p w14:paraId="5466AFFE" w14:textId="60264E4F" w:rsidR="00B6213C" w:rsidRPr="001A3895"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 xml:space="preserve">Los </w:t>
            </w:r>
            <w:proofErr w:type="spellStart"/>
            <w:r w:rsidRPr="007A1F02">
              <w:rPr>
                <w:rFonts w:cstheme="minorHAnsi"/>
                <w:sz w:val="20"/>
                <w:szCs w:val="20"/>
              </w:rPr>
              <w:t>Islotes</w:t>
            </w:r>
            <w:proofErr w:type="spellEnd"/>
            <w:r>
              <w:rPr>
                <w:rFonts w:cstheme="minorHAnsi"/>
                <w:sz w:val="20"/>
                <w:szCs w:val="20"/>
              </w:rPr>
              <w:t>, Mexico</w:t>
            </w:r>
          </w:p>
        </w:tc>
        <w:tc>
          <w:tcPr>
            <w:tcW w:w="1260" w:type="dxa"/>
            <w:noWrap/>
          </w:tcPr>
          <w:p w14:paraId="329CB67F" w14:textId="6B1BA2DE" w:rsidR="00B6213C" w:rsidRPr="001A3895"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Pr>
                <w:rFonts w:cstheme="minorHAnsi"/>
                <w:sz w:val="20"/>
                <w:szCs w:val="20"/>
              </w:rPr>
              <w:t>Zc</w:t>
            </w:r>
            <w:proofErr w:type="spellEnd"/>
          </w:p>
        </w:tc>
        <w:tc>
          <w:tcPr>
            <w:tcW w:w="1260" w:type="dxa"/>
            <w:noWrap/>
          </w:tcPr>
          <w:p w14:paraId="41120560" w14:textId="76CF7BFE" w:rsidR="00B6213C" w:rsidRPr="001A3895"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10.4</w:t>
            </w:r>
          </w:p>
        </w:tc>
      </w:tr>
    </w:tbl>
    <w:p w14:paraId="5B4897C0" w14:textId="3C8BE339" w:rsidR="00E44A29" w:rsidRDefault="00176426" w:rsidP="00CA40D3">
      <w:pPr>
        <w:spacing w:line="480" w:lineRule="auto"/>
        <w:ind w:left="360"/>
      </w:pPr>
      <w:r>
        <w:t>*</w:t>
      </w:r>
      <w:r w:rsidR="00082AB8">
        <w:t xml:space="preserve"> Harvest data</w:t>
      </w:r>
      <w:r w:rsidR="00ED2671">
        <w:t>, only subadult males</w:t>
      </w:r>
    </w:p>
    <w:p w14:paraId="6050E442" w14:textId="49B966DB" w:rsidR="00E44A29" w:rsidRDefault="00E44A29" w:rsidP="00CA40D3">
      <w:pPr>
        <w:spacing w:line="480" w:lineRule="auto"/>
        <w:ind w:left="360"/>
      </w:pPr>
      <w:r>
        <w:t xml:space="preserve">~ Rookery </w:t>
      </w:r>
      <w:r w:rsidR="00ED2671">
        <w:t>data during breeding season</w:t>
      </w:r>
    </w:p>
    <w:p w14:paraId="0C1C7542" w14:textId="7A905BD8" w:rsidR="00066650" w:rsidRDefault="00292423" w:rsidP="00066650">
      <w:pPr>
        <w:spacing w:line="480" w:lineRule="auto"/>
      </w:pPr>
      <w:r>
        <w:t xml:space="preserve">While the entanglement rates we observed were high, the low number of recorded mortalities from entanglement in the literature and in the local stranding record highlights our poor understanding of the effects of entanglement on sea lion health and survival. </w:t>
      </w:r>
      <w:r w:rsidR="00066650">
        <w:t xml:space="preserve">In the stranding record for the Washington and </w:t>
      </w:r>
      <w:r w:rsidR="00066650">
        <w:lastRenderedPageBreak/>
        <w:t xml:space="preserve">Oregon coast only </w:t>
      </w:r>
      <w:ins w:id="32" w:author="Liz Allyn" w:date="2020-07-24T13:56:00Z">
        <w:r w:rsidR="008563B1">
          <w:t>13</w:t>
        </w:r>
      </w:ins>
      <w:del w:id="33" w:author="Liz Allyn" w:date="2020-07-24T13:56:00Z">
        <w:r w:rsidR="00066650" w:rsidDel="008563B1">
          <w:delText>thirteen</w:delText>
        </w:r>
      </w:del>
      <w:r w:rsidR="00066650">
        <w:t xml:space="preserve"> California and Steller sea lions were found dead with signs of entanglement from 2010-2018 out of 1,599 total strandings. Th</w:t>
      </w:r>
      <w:r w:rsidR="00B553E6">
        <w:t>e rate</w:t>
      </w:r>
      <w:r w:rsidR="00066650">
        <w:t xml:space="preserve"> of dead stranded sea lions that exhibited evidence of entanglement (0.81%) was of a similar order of magnitude to the </w:t>
      </w:r>
      <w:r w:rsidR="00052845">
        <w:t>rate</w:t>
      </w:r>
      <w:r w:rsidR="00066650">
        <w:t xml:space="preserve"> of live sea lions observed with signs of entanglement from survey effort (0.41% Steller, 2.13% California). In the literature there are also very few records of animals observed dead with signs of entanglement </w:t>
      </w:r>
      <w:r w:rsidR="00066650">
        <w:fldChar w:fldCharType="begin" w:fldLock="1"/>
      </w:r>
      <w:r w:rsidR="0062651B">
        <w:instrText>ADDIN CSL_CITATION {"citationItems":[{"id":"ITEM-1","itemData":{"DOI":"10.1016/S0025-326X(00)00050-3","ISBN":"0025-326X","ISSN":"0025326X","abstract":"Entanglement records of hauled out pinnipeds are useful for monitoring trends in impacts of synthetic materials, a principal contaminant, upon pinniped populations. This report documents entanglement of five species (California Sea Lions, Northern Elephant Seals, Steller Sea Lions, Pacific Harbor Seals, and Northern Fur Seals) at South-east Farallon Island (SEFI), an island in Northern California, 1976-1998, when a total of 914 pinnipeds were observed entangled in or with body constrictions from synthetic material. There was a significant decrease in entangled Northern Elephant Seals over the study period. Of the 27 Steller Sea Lions observed entangled, 37% were adult Steller Sea Lions entangled in salmon fishing gear. This report highlights an ongoing problem of entanglement of pinnipeds in synthetic materials in Northern California. (C) 2000 Elsevier Science Ltd.","author":[{"dropping-particle":"","family":"Hanni","given":"Krista D.","non-dropping-particle":"","parse-names":false,"suffix":""},{"dropping-particle":"","family":"Pyle","given":"Peter","non-dropping-particle":"","parse-names":false,"suffix":""}],"container-title":"Marine Pollution Bulletin","id":"ITEM-1","issue":"12","issued":{"date-parts":[["2000"]]},"note":"Data from 20-30 years ago, so may provide an interesting back-in-time comparison to our results. Similar methodology.\n\nSummary:\nSoutheast Farallon Island 1976-1998; Zc, Ma, Ej, Pv, Cu; n = 914. Decrease in Ma entanglement over study period. 37% of Ej's were adult Ej's in salmon fishing gear. Large number of young Zc's entangled. Authors include some case studies of death or changed behavior after entanglement.","page":"1076-1081","title":"Entanglement of pinnipeds in synthetic materials at South-east Farallon Island, California, 1976-1998","type":"article-journal","volume":"40"},"uris":["http://www.mendeley.com/documents/?uuid=66788aa4-26da-3842-b2ce-4f1fe7d325d4"]},{"id":"ITEM-2","itemData":{"ISBN":"1111111111","author":[{"dropping-particle":"","family":"Kenyon","given":"Karl W.","non-dropping-particle":"","parse-names":false,"suffix":""}],"container-title":"Oceans","id":"ITEM-2","issue":"72","issued":{"date-parts":[["1980"]]},"page":"48-54","title":"No man is benign: The endangered monk seal","type":"article-journal","volume":"13"},"uris":["http://www.mendeley.com/documents/?uuid=8911f05b-565c-4b4e-b42f-d9da5e2e2150"]}],"mendeley":{"formattedCitation":"[19,44]","plainTextFormattedCitation":"[19,44]","previouslyFormattedCitation":"[19,44]"},"properties":{"noteIndex":0},"schema":"https://github.com/citation-style-language/schema/raw/master/csl-citation.json"}</w:instrText>
      </w:r>
      <w:r w:rsidR="00066650">
        <w:fldChar w:fldCharType="separate"/>
      </w:r>
      <w:r w:rsidR="00D81342" w:rsidRPr="00D81342">
        <w:rPr>
          <w:noProof/>
        </w:rPr>
        <w:t>[19,44]</w:t>
      </w:r>
      <w:r w:rsidR="00066650">
        <w:fldChar w:fldCharType="end"/>
      </w:r>
      <w:r w:rsidR="00066650">
        <w:t xml:space="preserve">. Since dead stranded animals are a subset of the mortality experienced by a population, it is logical that if entanglement </w:t>
      </w:r>
      <w:r w:rsidR="002B1CFE">
        <w:t>always had a significant negative effect on</w:t>
      </w:r>
      <w:r w:rsidR="00066650">
        <w:t xml:space="preserve"> the sea lion’s health and survival, the proportion of dead individuals with evidence of entanglement would be greater than for the live population at large. Since recorded mortality</w:t>
      </w:r>
      <w:r w:rsidR="00066650" w:rsidRPr="00D72138">
        <w:t xml:space="preserve"> </w:t>
      </w:r>
      <w:r w:rsidR="00066650">
        <w:t xml:space="preserve">due to entanglement was lower than expected, it suggests that this was not the case. </w:t>
      </w:r>
    </w:p>
    <w:p w14:paraId="5679BAA8" w14:textId="1395CB05" w:rsidR="002E3203" w:rsidRDefault="00E04A43" w:rsidP="00CA40D3">
      <w:pPr>
        <w:spacing w:line="480" w:lineRule="auto"/>
      </w:pPr>
      <w:r>
        <w:t xml:space="preserve">The definition of serious injury developed and used by the National Oceanic and Atmospheric Administration </w:t>
      </w:r>
      <w:r w:rsidR="004370E7">
        <w:t xml:space="preserve">(NOAA) </w:t>
      </w:r>
      <w:r>
        <w:t xml:space="preserve">is “an injury that will likely result in mortality” </w:t>
      </w:r>
      <w:r>
        <w:fldChar w:fldCharType="begin" w:fldLock="1"/>
      </w:r>
      <w:r w:rsidR="0095115D">
        <w:instrText>ADDIN CSL_CITATION {"citationItems":[{"id":"ITEM-1","itemData":{"author":[{"dropping-particle":"","family":"Andersen","given":"Melissa S.","non-dropping-particle":"","parse-names":false,"suffix":""},{"dropping-particle":"","family":"Forney","given":"Karin A","non-dropping-particle":"","parse-names":false,"suffix":""},{"dropping-particle":"","family":"Cole","given":"Timothy V N","non-dropping-particle":"","parse-names":false,"suffix":""},{"dropping-particle":"","family":"Eagle","given":"Thomas C.","non-dropping-particle":"","parse-names":false,"suffix":""},{"dropping-particle":"","family":"Angliss","given":"Robyn P.","non-dropping-particle":"","parse-names":false,"suffix":""},{"dropping-particle":"","family":"Long","given":"Kristy","non-dropping-particle":"","parse-names":false,"suffix":""},{"dropping-particle":"","family":"Barre","given":"Lynne M.","non-dropping-particle":"","parse-names":false,"suffix":""},{"dropping-particle":"","family":"Atta","given":"Lisa","non-dropping-particle":"Van","parse-names":false,"suffix":""},{"dropping-particle":"","family":"Borggaard","given":"Diane","non-dropping-particle":"","parse-names":false,"suffix":""},{"dropping-particle":"","family":"Rowles","given":"Teri K.","non-dropping-particle":"","parse-names":false,"suffix":""},{"dropping-particle":"","family":"Norberg","given":"Brent","non-dropping-particle":"","parse-names":false,"suffix":""},{"dropping-particle":"","family":"Whaley","given":"Janet","non-dropping-particle":"","parse-names":false,"suffix":""},{"dropping-particle":"","family":"Engleby","given":"Laura","non-dropping-particle":"","parse-names":false,"suffix":""}],"container-title":"U.S. Dep. Commer., NOAA Tech. Memo.","id":"ITEM-1","issue":"NMFS-OPR-39","issued":{"date-parts":[["2008"]]},"title":"Differentiating serious and non-serious injury of marine mammals: Report of the serious injury technical workshop, 10-13 September 2007, Seattle, WA","type":"paper-conference"},"uris":["http://www.mendeley.com/documents/?uuid=d2ceb1d0-4350-35bf-8d20-19628d3240fe"]}],"mendeley":{"formattedCitation":"[45]","plainTextFormattedCitation":"[45]","previouslyFormattedCitation":"[45]"},"properties":{"noteIndex":0},"schema":"https://github.com/citation-style-language/schema/raw/master/csl-citation.json"}</w:instrText>
      </w:r>
      <w:r>
        <w:fldChar w:fldCharType="separate"/>
      </w:r>
      <w:r w:rsidR="00D81342" w:rsidRPr="00D81342">
        <w:rPr>
          <w:noProof/>
        </w:rPr>
        <w:t>[45]</w:t>
      </w:r>
      <w:r>
        <w:fldChar w:fldCharType="end"/>
      </w:r>
      <w:r>
        <w:t xml:space="preserve">. </w:t>
      </w:r>
      <w:r w:rsidR="00D81342">
        <w:t>A</w:t>
      </w:r>
      <w:r w:rsidR="00D81342" w:rsidRPr="00D81342">
        <w:t xml:space="preserve">ccording to the guidelines, </w:t>
      </w:r>
      <w:r w:rsidR="00D81342">
        <w:t>which categorize most entanglement</w:t>
      </w:r>
      <w:r w:rsidR="006E2CB8">
        <w:t>s as serious injuries</w:t>
      </w:r>
      <w:r w:rsidR="00D81342">
        <w:t>, including “Ingestion of gear or hook” and “</w:t>
      </w:r>
      <w:r w:rsidR="00D81342" w:rsidRPr="004C6A00">
        <w:t>﻿</w:t>
      </w:r>
      <w:r w:rsidR="00D81342">
        <w:t>G</w:t>
      </w:r>
      <w:r w:rsidR="00D81342" w:rsidRPr="004C6A00">
        <w:t>ear constricted on any body part, or likely to become</w:t>
      </w:r>
      <w:r w:rsidR="00D81342">
        <w:t xml:space="preserve"> constricting as the animal grows</w:t>
      </w:r>
      <w:r w:rsidR="006E2CB8">
        <w:t>”</w:t>
      </w:r>
      <w:r w:rsidR="00D81342">
        <w:t xml:space="preserve">, </w:t>
      </w:r>
      <w:r w:rsidR="005116C2">
        <w:t>most</w:t>
      </w:r>
      <w:r w:rsidR="00D81342" w:rsidRPr="00D81342">
        <w:t xml:space="preserve"> </w:t>
      </w:r>
      <w:r w:rsidR="008D2654">
        <w:t xml:space="preserve">active </w:t>
      </w:r>
      <w:r w:rsidR="00D81342" w:rsidRPr="00D81342">
        <w:t>entanglements observed in this study would be classified as serious injur</w:t>
      </w:r>
      <w:r w:rsidR="006E2CB8">
        <w:t>ies</w:t>
      </w:r>
      <w:r w:rsidR="00CF3F9C">
        <w:t>, with the exception of</w:t>
      </w:r>
      <w:r w:rsidR="00DF5E0E">
        <w:t xml:space="preserve"> two</w:t>
      </w:r>
      <w:r w:rsidR="00CF3F9C">
        <w:t xml:space="preserve"> </w:t>
      </w:r>
      <w:r w:rsidR="006B16B2">
        <w:t>Steller sea lions</w:t>
      </w:r>
      <w:r w:rsidR="00CF3F9C">
        <w:t xml:space="preserve"> who exhibited</w:t>
      </w:r>
      <w:r w:rsidR="00F03CE3">
        <w:t xml:space="preserve"> </w:t>
      </w:r>
      <w:r w:rsidR="00CF3F9C">
        <w:t xml:space="preserve">hooks </w:t>
      </w:r>
      <w:r w:rsidR="002641A6">
        <w:t>externally on the flank and side of the head</w:t>
      </w:r>
      <w:r w:rsidR="00F86736">
        <w:t xml:space="preserve"> </w:t>
      </w:r>
      <w:r w:rsidR="00D81342">
        <w:fldChar w:fldCharType="begin" w:fldLock="1"/>
      </w:r>
      <w:r w:rsidR="0095115D">
        <w:instrText>ADDIN CSL_CITATION {"citationItems":[{"id":"ITEM-1","itemData":{"author":[{"dropping-particle":"","family":"Andersen","given":"Melissa S.","non-dropping-particle":"","parse-names":false,"suffix":""},{"dropping-particle":"","family":"Forney","given":"Karin A","non-dropping-particle":"","parse-names":false,"suffix":""},{"dropping-particle":"","family":"Cole","given":"Timothy V N","non-dropping-particle":"","parse-names":false,"suffix":""},{"dropping-particle":"","family":"Eagle","given":"Thomas C.","non-dropping-particle":"","parse-names":false,"suffix":""},{"dropping-particle":"","family":"Angliss","given":"Robyn P.","non-dropping-particle":"","parse-names":false,"suffix":""},{"dropping-particle":"","family":"Long","given":"Kristy","non-dropping-particle":"","parse-names":false,"suffix":""},{"dropping-particle":"","family":"Barre","given":"Lynne M.","non-dropping-particle":"","parse-names":false,"suffix":""},{"dropping-particle":"","family":"Atta","given":"Lisa","non-dropping-particle":"Van","parse-names":false,"suffix":""},{"dropping-particle":"","family":"Borggaard","given":"Diane","non-dropping-particle":"","parse-names":false,"suffix":""},{"dropping-particle":"","family":"Rowles","given":"Teri K.","non-dropping-particle":"","parse-names":false,"suffix":""},{"dropping-particle":"","family":"Norberg","given":"Brent","non-dropping-particle":"","parse-names":false,"suffix":""},{"dropping-particle":"","family":"Whaley","given":"Janet","non-dropping-particle":"","parse-names":false,"suffix":""},{"dropping-particle":"","family":"Engleby","given":"Laura","non-dropping-particle":"","parse-names":false,"suffix":""}],"container-title":"U.S. Dep. Commer., NOAA Tech. Memo.","id":"ITEM-1","issue":"NMFS-OPR-39","issued":{"date-parts":[["2008"]]},"title":"Differentiating serious and non-serious injury of marine mammals: Report of the serious injury technical workshop, 10-13 September 2007, Seattle, WA","type":"paper-conference"},"uris":["http://www.mendeley.com/documents/?uuid=d2ceb1d0-4350-35bf-8d20-19628d3240fe"]}],"mendeley":{"formattedCitation":"[45]","plainTextFormattedCitation":"[45]","previouslyFormattedCitation":"[45]"},"properties":{"noteIndex":0},"schema":"https://github.com/citation-style-language/schema/raw/master/csl-citation.json"}</w:instrText>
      </w:r>
      <w:r w:rsidR="00D81342">
        <w:fldChar w:fldCharType="separate"/>
      </w:r>
      <w:r w:rsidR="00D81342" w:rsidRPr="00D81342">
        <w:rPr>
          <w:noProof/>
        </w:rPr>
        <w:t>[45]</w:t>
      </w:r>
      <w:r w:rsidR="00D81342">
        <w:fldChar w:fldCharType="end"/>
      </w:r>
      <w:r w:rsidR="00D81342" w:rsidRPr="00D81342">
        <w:t xml:space="preserve">. </w:t>
      </w:r>
      <w:r w:rsidR="00A64B2B">
        <w:t>In</w:t>
      </w:r>
      <w:r w:rsidR="00D81342" w:rsidRPr="00D81342">
        <w:t xml:space="preserve"> assessments by NOAA</w:t>
      </w:r>
      <w:r w:rsidR="00191B37">
        <w:t xml:space="preserve"> </w:t>
      </w:r>
      <w:r w:rsidR="00B0094F">
        <w:t xml:space="preserve">of data </w:t>
      </w:r>
      <w:r w:rsidR="00191B37">
        <w:t>from 2010-201</w:t>
      </w:r>
      <w:r w:rsidR="00757AE8">
        <w:t>7</w:t>
      </w:r>
      <w:r w:rsidR="00D81342" w:rsidRPr="00D81342">
        <w:t>, all</w:t>
      </w:r>
      <w:r w:rsidR="00C1317F">
        <w:t xml:space="preserve"> </w:t>
      </w:r>
      <w:r w:rsidR="00D81342" w:rsidRPr="00D81342">
        <w:t xml:space="preserve">entanglements </w:t>
      </w:r>
      <w:r w:rsidR="00C1317F">
        <w:t xml:space="preserve">categorized as serious injuries </w:t>
      </w:r>
      <w:r w:rsidR="00D81342" w:rsidRPr="00D81342">
        <w:t>with descriptions similar to what we observed</w:t>
      </w:r>
      <w:r w:rsidR="00F03CE3">
        <w:t xml:space="preserve"> </w:t>
      </w:r>
      <w:r w:rsidR="00D42956">
        <w:t xml:space="preserve">and </w:t>
      </w:r>
      <w:r w:rsidR="00F03CE3">
        <w:t>that did not receive rehabilitation or disentanglement assistance</w:t>
      </w:r>
      <w:r w:rsidR="00D81342" w:rsidRPr="00D81342">
        <w:t xml:space="preserve"> were recorded as mortalit</w:t>
      </w:r>
      <w:r w:rsidR="00F03CE3">
        <w:t>ies</w:t>
      </w:r>
      <w:r w:rsidR="0059447B">
        <w:t xml:space="preserve"> </w:t>
      </w:r>
      <w:r w:rsidR="0062651B">
        <w:fldChar w:fldCharType="begin" w:fldLock="1"/>
      </w:r>
      <w:r w:rsidR="00D97B91">
        <w:instrText>ADDIN CSL_CITATION {"citationItems":[{"id":"ITEM-1","itemData":{"author":[{"dropping-particle":"V","family":"Carretta","given":"James","non-dropping-particle":"","parse-names":false,"suffix":""},{"dropping-particle":"","family":"Wilkin","given":"Sarah M.","non-dropping-particle":"","parse-names":false,"suffix":""},{"dropping-particle":"","family":"Muto","given":"Marcia M.","non-dropping-particle":"","parse-names":false,"suffix":""},{"dropping-particle":"","family":"Wilkinson","given":"Kristin","non-dropping-particle":"","parse-names":false,"suffix":""}],"container-title":"NOAA Technical Memorandum NOAA-TM-NMFS-SWFSC-514","id":"ITEM-1","issued":{"date-parts":[["2013"]]},"title":"Sources of human-related injury and mortality for U.S. Pacific West Coast marine mammal stock assessments, 2007-2011.","type":"report"},"uris":["http://www.mendeley.com/documents/?uuid=3f37a6a6-aea9-31a9-9a6e-9d9673115b6a"]},{"id":"ITEM-2","itemData":{"author":[{"dropping-particle":"","family":"Allen","given":"B. M.","non-dropping-particle":"","parse-names":false,"suffix":""},{"dropping-particle":"","family":"Helker","given":"V. T.","non-dropping-particle":"","parse-names":false,"suffix":""},{"dropping-particle":"","family":"Jemison","given":"L. A.","non-dropping-particle":"","parse-names":false,"suffix":""}],"container-title":"NOAA Technical Memorandum NMFS-AFSC-274","id":"ITEM-2","issued":{"date-parts":[["2014"]]},"title":"Human-caused injury and mortality of NMFS-managed Alaska marine mammal stocks, 2007-2011","type":"report"},"uris":["http://www.mendeley.com/documents/?uuid=de54cc6d-9c5b-3c8d-b30a-9a737c2dce9d"]},{"id":"ITEM-3","itemData":{"author":[{"dropping-particle":"V.","family":"Carretta","given":"James","non-dropping-particle":"","parse-names":false,"suffix":""},{"dropping-particle":"","family":"Wilkin","given":"Sarah M.","non-dropping-particle":"","parse-names":false,"suffix":""},{"dropping-particle":"","family":"Muto","given":"Marcia M.","non-dropping-particle":"","parse-names":false,"suffix":""},{"dropping-particle":"","family":"Wilkinson","given":"Kristin","non-dropping-particle":"","parse-names":false,"suffix":""},{"dropping-particle":"","family":"Rusin","given":"Jeremy","non-dropping-particle":"","parse-names":false,"suffix":""}],"container-title":"NOAA Technical Memorandum NOAA-TM-NMFS-SWFSC-533","id":"ITEM-3","issued":{"date-parts":[["2014"]]},"title":"Sources of human-related injury and mortality for U.S. Pacific West Coast marine mammal stock assessments, 2008-2012","type":"report"},"uris":["http://www.mendeley.com/documents/?uuid=449ea7cc-ace6-3274-b9a5-547414ef9a38"]},{"id":"ITEM-4","itemData":{"DOI":"10.7289/V5/TM-SWFSC-548","author":[{"dropping-particle":"V.","family":"Carretta","given":"James","non-dropping-particle":"","parse-names":false,"suffix":""},{"dropping-particle":"","family":"Muto","given":"Marcia M.","non-dropping-particle":"","parse-names":false,"suffix":""},{"dropping-particle":"","family":"Wilkin","given":"Sarah Margaret","non-dropping-particle":"","parse-names":false,"suffix":""},{"dropping-particle":"","family":"Greenman","given":"Justin","non-dropping-particle":"","parse-names":false,"suffix":""},{"dropping-particle":"","family":"Wilkinson","given":"Kristin Marie","non-dropping-particle":"","parse-names":false,"suffix":""},{"dropping-particle":"","family":"DeAngelis","given":"Monica","non-dropping-particle":"","parse-names":false,"suffix":""},{"dropping-particle":"","family":"Viezbicke","given":"Justin","non-dropping-particle":"","parse-names":false,"suffix":""},{"dropping-particle":"","family":"Lawson","given":"Daniel D.","non-dropping-particle":"","parse-names":false,"suffix":""},{"dropping-particle":"","family":"Rusin","given":"Jeremy D.","non-dropping-particle":"","parse-names":false,"suffix":""},{"dropping-particle":"","family":"Jannot","given":"Jason Earl","non-dropping-particle":"","parse-names":false,"suffix":""}],"container-title":"NOAA Technical Memorandum NOAA-TM-NMFS-SWFSC-548","id":"ITEM-4","issued":{"date-parts":[["2015"]]},"title":"Sources of human-related injury and mortality for U.S. Pacific west coast marine mammal stock assessments, 2009-2013","type":"report"},"uris":["http://www.mendeley.com/documents/?uuid=3b380bf9-2367-32e1-add0-3345b9781e91"]},{"id":"ITEM-5","itemData":{"DOI":"10.7289/V50G3H3M","author":[{"dropping-particle":"","family":"Helker","given":"V T","non-dropping-particle":"","parse-names":false,"suffix":""},{"dropping-particle":"","family":"Allen","given":"B M","non-dropping-particle":"","parse-names":false,"suffix":""},{"dropping-particle":"","family":"Jemison","given":"L A","non-dropping-particle":"","parse-names":false,"suffix":""}],"container-title":"NOAA Technical Memorandum NMFS-AFSC-300","id":"ITEM-5","issued":{"date-parts":[["2015"]]},"title":"Human-caused injury and mortality of NMFS-managed Alaska marine mammal stocks, 2009-2013","type":"report"},"uris":["http://www.mendeley.com/documents/?uuid=cec21e9f-6e41-3f1d-90f1-a962ebe5659e"]},{"id":"ITEM-6","itemData":{"DOI":"10.7289/V5/TM-SWFSC-554","author":[{"dropping-particle":"V.","family":"Carretta","given":"James","non-dropping-particle":"","parse-names":false,"suffix":""},{"dropping-particle":"","family":"Muto","given":"Marcia M.","non-dropping-particle":"","parse-names":false,"suffix":""},{"dropping-particle":"","family":"Wilkin","given":"Sarah Margaret","non-dropping-particle":"","parse-names":false,"suffix":""},{"dropping-particle":"","family":"Greenman","given":"Justin","non-dropping-particle":"","parse-names":false,"suffix":""},{"dropping-particle":"","family":"Wilkinson","given":"Kristin Marie","non-dropping-particle":"","parse-names":false,"suffix":""},{"dropping-particle":"","family":"DeAngelis","given":"Monica","non-dropping-particle":"","parse-names":false,"suffix":""},{"dropping-particle":"","family":"Viezbicke","given":"Justin","non-dropping-particle":"","parse-names":false,"suffix":""},{"dropping-particle":"","family":"Jannot","given":"Jason Earl","non-dropping-particle":"","parse-names":false,"suffix":""}],"container-title":"NOAA Technical Memorandum NOAA-TM-NMFS-SWFSC-554","id":"ITEM-6","issued":{"date-parts":[["2016"]]},"title":"Sources of human-related injury and mortality for U.S. Pacific west coast marnine mammal stock assessments, 2010-2014","type":"report"},"uris":["http://www.mendeley.com/documents/?uuid=be50ab7a-88ee-36a3-b3f4-0756bebd834f"]},{"id":"ITEM-7","itemData":{"DOI":"10.7289/V5/TM-AFSC-315","author":[{"dropping-particle":"","family":"Helker","given":"V. T.","non-dropping-particle":"","parse-names":false,"suffix":""},{"dropping-particle":"","family":"Muto","given":"M. M.","non-dropping-particle":"","parse-names":false,"suffix":""},{"dropping-particle":"","family":"Jemison","given":"L. A.","non-dropping-particle":"","parse-names":false,"suffix":""}],"container-title":"NOAA Technical Memorandum NMFS-AFSC-315","id":"ITEM-7","issued":{"date-parts":[["2016"]]},"title":"Human-caused injury and mortality of NMFS-managed Alaska marine mammal stocks, 2010-2014","type":"article-journal"},"uris":["http://www.mendeley.com/documents/?uuid=914cea33-4815-38b8-8876-030eb445e445"]},{"id":"ITEM-8","itemData":{"DOI":"10.7289/V5/TM-SWFSC-579","author":[{"dropping-particle":"V.","family":"Carretta","given":"James","non-dropping-particle":"","parse-names":false,"suffix":""},{"dropping-particle":"","family":"Muto","given":"Marcia M.","non-dropping-particle":"","parse-names":false,"suffix":""},{"dropping-particle":"","family":"Greenman","given":"Justin","non-dropping-particle":"","parse-names":false,"suffix":""},{"dropping-particle":"","family":"Wilkinson","given":"Kristin","non-dropping-particle":"","parse-names":false,"suffix":""},{"dropping-particle":"","family":"Lawson","given":"Dan","non-dropping-particle":"","parse-names":false,"suffix":""},{"dropping-particle":"","family":"Viezbicke","given":"Justin","non-dropping-particle":"","parse-names":false,"suffix":""},{"dropping-particle":"","family":"Jannot","given":"Jason","non-dropping-particle":"","parse-names":false,"suffix":""}],"container-title":"NOAA Technical Memorandum NOAA-TM-NMFS-SWFSC-579","id":"ITEM-8","issued":{"date-parts":[["2017"]]},"title":"Sources of human-related injury and mortality for U.S. Pacific West Coast marine mammal stock assessments, 2011-2015.","type":"report"},"uris":["http://www.mendeley.com/documents/?uuid=b4581bcc-bfc7-381a-bf2f-d744a7a0befc"]},{"id":"ITEM-9","itemData":{"DOI":"10.7289/V5/TM-AFSC-354","author":[{"dropping-particle":"","family":"Helker","given":"V. T.","non-dropping-particle":"","parse-names":false,"suffix":""},{"dropping-particle":"","family":"Muto","given":"M. M.","non-dropping-particle":"","parse-names":false,"suffix":""},{"dropping-particle":"","family":"Savage","given":"K.","non-dropping-particle":"","parse-names":false,"suffix":""},{"dropping-particle":"","family":"Teerlink","given":"S.","non-dropping-particle":"","parse-names":false,"suffix":""},{"dropping-particle":"","family":"Jemison","given":"L. A.","non-dropping-particle":"","parse-names":false,"suffix":""},{"dropping-particle":"","family":"Wilkinson","given":"K.","non-dropping-particle":"","parse-names":false,"suffix":""},{"dropping-particle":"","family":"Jannot","given":"J.","non-dropping-particle":"","parse-names":false,"suffix":""}],"container-title":"NOAA Technical Memorandum NMFS-AFSC-354","id":"ITEM-9","issued":{"date-parts":[["2017"]]},"title":"Human-caused mortality and injury of NMFS-managed Alaska marine mammal stocks, 2011-2015","type":"report"},"uris":["http://www.mendeley.com/documents/?uuid=74c7e60b-60ad-3517-9dc3-b22bbb7391cb"]},{"id":"ITEM-10","itemData":{"DOI":"10.7289/V5/TM-SWFSC-601","author":[{"dropping-particle":"V.","family":"Carretta","given":"James","non-dropping-particle":"","parse-names":false,"suffix":""},{"dropping-particle":"","family":"Helker","given":"Van T.","non-dropping-particle":"","parse-names":false,"suffix":""},{"dropping-particle":"","family":"Muto","given":"Marcia M.","non-dropping-particle":"","parse-names":false,"suffix":""},{"dropping-particle":"","family":"Greenman","given":"Justin","non-dropping-particle":"","parse-names":false,"suffix":""},{"dropping-particle":"","family":"Lawson","given":"Daniel D.","non-dropping-particle":"","parse-names":false,"suffix":""},{"dropping-particle":"","family":"Wilkinson","given":"Kristin Marie","non-dropping-particle":"","parse-names":false,"suffix":""},{"dropping-particle":"","family":"Viezbicke","given":"Justin","non-dropping-particle":"","parse-names":false,"suffix":""},{"dropping-particle":"","family":"Jannot","given":"Jason Earl","non-dropping-particle":"","parse-names":false,"suffix":""}],"container-title":"NOAA Technical Memorandum NMFS-SWFSC- 601","id":"ITEM-10","issued":{"date-parts":[["2018"]]},"title":"Sources of human-related injury and mortality for U.S. Pacific west coast marine mammal stock assessments, 2012-2016","type":"report"},"uris":["http://www.mendeley.com/documents/?uuid=8765d34d-70b3-3412-9c32-f617e5351f49"]},{"id":"ITEM-11","itemData":{"DOI":"10.25923/J6BK-XT87","author":[{"dropping-particle":"V.","family":"Carretta","given":"James","non-dropping-particle":"","parse-names":false,"suffix":""},{"dropping-particle":"","family":"Muto","given":"Marcia M.","non-dropping-particle":"","parse-names":false,"suffix":""},{"dropping-particle":"","family":"Greenman","given":"Justin","non-dropping-particle":"","parse-names":false,"suffix":""},{"dropping-particle":"","family":"Wilkinson","given":"Kristin","non-dropping-particle":"","parse-names":false,"suffix":""},{"dropping-particle":"","family":"Lawson","given":"Dan","non-dropping-particle":"","parse-names":false,"suffix":""},{"dropping-particle":"","family":"Viezbicke","given":"Justin","non-dropping-particle":"","parse-names":false,"suffix":""},{"dropping-particle":"","family":"Jannot","given":"Jason","non-dropping-particle":"","parse-names":false,"suffix":""}],"container-title":"NOAA Technical Memorandum NOAA-TM-NMFS-SWFSC-616","id":"ITEM-11","issued":{"date-parts":[["2019"]]},"title":"Sources of human-related injury and mortality for U.S. Pacific West Coast marine mammal stock assessments, 2011-2015.","type":"report"},"uris":["http://www.mendeley.com/documents/?uuid=4e55d61a-8c00-3a46-a409-2e3966321eff"]},{"id":"ITEM-12","itemData":{"DOI":"10.7289/V50G3H3M","author":[{"dropping-particle":"","family":"Delean","given":"B.J.","non-dropping-particle":"","parse-names":false,"suffix":""},{"dropping-particle":"","family":"Helker","given":"V. T.","non-dropping-particle":"","parse-names":false,"suffix":""},{"dropping-particle":"","family":"Muto","given":"M. M.","non-dropping-particle":"","parse-names":false,"suffix":""},{"dropping-particle":"","family":"Savage","given":"K.","non-dropping-particle":"","parse-names":false,"suffix":""},{"dropping-particle":"","family":"Teerlink","given":"S.","non-dropping-particle":"","parse-names":false,"suffix":""},{"dropping-particle":"","family":"Jemison","given":"L. A.","non-dropping-particle":"","parse-names":false,"suffix":""},{"dropping-particle":"","family":"Wilkinson","given":"K.","non-dropping-particle":"","parse-names":false,"suffix":""},{"dropping-particle":"","family":"Jannot","given":"J.","non-dropping-particle":"","parse-names":false,"suffix":""},{"dropping-particle":"","family":"Young","given":"N.C.","non-dropping-particle":"","parse-names":false,"suffix":""}],"container-title":"NOAA Technical Memorandum NMFS-AFSC-401","id":"ITEM-12","issued":{"date-parts":[["2020"]]},"title":"Human-caused injury and mortality of NMFS-managed Alaska marine mammal stocks 2013-2017","type":"report"},"uris":["http://www.mendeley.com/documents/?uuid=b5e8421a-d344-448b-abb9-00a32ac68b63"]}],"mendeley":{"formattedCitation":"[46–57]","plainTextFormattedCitation":"[46–57]","previouslyFormattedCitation":"[46,47,56,57,48–55]"},"properties":{"noteIndex":0},"schema":"https://github.com/citation-style-language/schema/raw/master/csl-citation.json"}</w:instrText>
      </w:r>
      <w:r w:rsidR="0062651B">
        <w:fldChar w:fldCharType="separate"/>
      </w:r>
      <w:r w:rsidR="00D97B91" w:rsidRPr="00D97B91">
        <w:rPr>
          <w:noProof/>
        </w:rPr>
        <w:t>[46–57]</w:t>
      </w:r>
      <w:r w:rsidR="0062651B">
        <w:fldChar w:fldCharType="end"/>
      </w:r>
      <w:r w:rsidR="0024092E">
        <w:t xml:space="preserve">. </w:t>
      </w:r>
      <w:r w:rsidR="00776088">
        <w:t>However, this study present</w:t>
      </w:r>
      <w:r w:rsidR="00655712">
        <w:t>s</w:t>
      </w:r>
      <w:r w:rsidR="00776088">
        <w:t xml:space="preserve"> multiple lines of evidence refuting the idea that entanglement </w:t>
      </w:r>
      <w:r w:rsidR="00233DA7">
        <w:t xml:space="preserve">without intervention </w:t>
      </w:r>
      <w:r w:rsidR="00776088">
        <w:t xml:space="preserve">is </w:t>
      </w:r>
      <w:r w:rsidR="00F965BD">
        <w:t xml:space="preserve">always </w:t>
      </w:r>
      <w:r w:rsidR="00776088">
        <w:t xml:space="preserve">a death sentence for the affected individual. </w:t>
      </w:r>
      <w:r w:rsidR="00B71EAA">
        <w:t xml:space="preserve"> </w:t>
      </w:r>
      <w:r w:rsidR="00617E3A">
        <w:t xml:space="preserve">Studies on tagged subadult male </w:t>
      </w:r>
      <w:r w:rsidR="00ED329C">
        <w:t>n</w:t>
      </w:r>
      <w:r w:rsidR="00617E3A">
        <w:t xml:space="preserve">orthern fur seals on St. Paul Island, Alaska found that entangled individuals had a similar return rate </w:t>
      </w:r>
      <w:r w:rsidR="00AE731F">
        <w:t xml:space="preserve">the following year </w:t>
      </w:r>
      <w:r w:rsidR="005423D1">
        <w:t>as</w:t>
      </w:r>
      <w:r w:rsidR="00617E3A">
        <w:t xml:space="preserve"> the general harvest population, suggesting that entanglement, at least for the harvestable segment of the population, had little to no impact on </w:t>
      </w:r>
      <w:r w:rsidR="00C53F36">
        <w:t xml:space="preserve">short-term </w:t>
      </w:r>
      <w:r w:rsidR="00617E3A">
        <w:t xml:space="preserve">survival </w:t>
      </w:r>
      <w:r w:rsidR="00617E3A">
        <w:fldChar w:fldCharType="begin" w:fldLock="1"/>
      </w:r>
      <w:r w:rsidR="00D97B91">
        <w:instrText>ADDIN CSL_CITATION {"citationItems":[{"id":"ITEM-1","itemData":{"author":[{"dropping-particle":"","family":"Scordino","given":"Joe","non-dropping-particle":"","parse-names":false,"suffix":""},{"dropping-particle":"","family":"Kajimura","given":"Hiroshi","non-dropping-particle":"","parse-names":false,"suffix":""},{"dropping-particle":"","family":"Furuta","given":"Akira","non-dropping-particle":"","parse-names":false,"suffix":""}],"container-title":"Fur Seal Investigations 1985","editor":[{"dropping-particle":"","family":"Kozloff","given":"Patrick","non-dropping-particle":"","parse-names":false,"suffix":""},{"dropping-particle":"","family":"Kajimura","given":"Hiroshi","non-dropping-particle":"","parse-names":false,"suffix":""}],"id":"ITEM-1","issued":{"date-parts":[["1988"]]},"number-of-pages":"70-78","title":"Fur seal entanglement studies in 1984, St. Paul Island, Alaska","type":"report"},"uris":["http://www.mendeley.com/documents/?uuid=69f85433-899a-40f2-afcd-5966a762af27"]},{"id":"ITEM-2","itemData":{"author":[{"dropping-particle":"","family":"Stewart","given":"Brent S.","non-dropping-particle":"","parse-names":false,"suffix":""},{"dropping-particle":"","family":"Bengtson","given":"John L.","non-dropping-particle":"","parse-names":false,"suffix":""},{"dropping-particle":"","family":"Baba","given":"Norihisa","non-dropping-particle":"","parse-names":false,"suffix":""}],"container-title":"Fur Seal Investigations 1986","editor":[{"dropping-particle":"","family":"Kozloff","given":"Patrick","non-dropping-particle":"","parse-names":false,"suffix":""},{"dropping-particle":"","family":"Kajimura","given":"Hiroshi","non-dropping-particle":"","parse-names":false,"suffix":""}],"id":"ITEM-2","issued":{"date-parts":[["1989"]]},"number-of-pages":"61-62","title":"Northern fur seals tagged and observed during entanglement studies St. Paul Island, Alaska","type":"report"},"uris":["http://www.mendeley.com/documents/?uuid=f69f52a9-f69b-427e-b3e1-4f4bd1df81b8"]}],"mendeley":{"formattedCitation":"[41,58]","plainTextFormattedCitation":"[41,58]","previouslyFormattedCitation":"[41,58]"},"properties":{"noteIndex":0},"schema":"https://github.com/citation-style-language/schema/raw/master/csl-citation.json"}</w:instrText>
      </w:r>
      <w:r w:rsidR="00617E3A">
        <w:fldChar w:fldCharType="separate"/>
      </w:r>
      <w:r w:rsidR="00AF2622" w:rsidRPr="00AF2622">
        <w:rPr>
          <w:noProof/>
        </w:rPr>
        <w:t>[41,58]</w:t>
      </w:r>
      <w:r w:rsidR="00617E3A">
        <w:fldChar w:fldCharType="end"/>
      </w:r>
      <w:r w:rsidR="00617E3A">
        <w:t xml:space="preserve">. However, </w:t>
      </w:r>
      <w:r w:rsidR="00E72AC9">
        <w:t>t</w:t>
      </w:r>
      <w:r w:rsidR="00617E3A">
        <w:t xml:space="preserve">he probability of </w:t>
      </w:r>
      <w:r w:rsidR="00F11664">
        <w:t xml:space="preserve">long-term </w:t>
      </w:r>
      <w:r w:rsidR="00617E3A">
        <w:t>survival might be largely dependent on the animal’s ability to shed the entangling material</w:t>
      </w:r>
      <w:r w:rsidR="005C3F06">
        <w:t xml:space="preserve"> </w:t>
      </w:r>
      <w:r w:rsidR="005C3F06">
        <w:fldChar w:fldCharType="begin" w:fldLock="1"/>
      </w:r>
      <w:r w:rsidR="0095115D">
        <w:instrText>ADDIN CSL_CITATION {"citationItems":[{"id":"ITEM-1","itemData":{"author":[{"dropping-particle":"","family":"Scordino","given":"Joe","non-dropping-particle":"","parse-names":false,"suffix":""},{"dropping-particle":"","family":"Kajimura","given":"Hiroshi","non-dropping-particle":"","parse-names":false,"suffix":""},{"dropping-particle":"","family":"Furuta","given":"Akira","non-dropping-particle":"","parse-names":false,"suffix":""}],"container-title":"Fur Seal Investigations 1985","editor":[{"dropping-particle":"","family":"Kozloff","given":"Patrick","non-dropping-particle":"","parse-names":false,"suffix":""},{"dropping-particle":"","family":"Kajimura","given":"Hiroshi","non-dropping-particle":"","parse-names":false,"suffix":""}],"id":"ITEM-1","issued":{"date-parts":[["1988"]]},"number-of-pages":"70-78","title":"Fur seal entanglement studies in 1984, St. Paul Island, Alaska","type":"report"},"uris":["http://www.mendeley.com/documents/?uuid=69f85433-899a-40f2-afcd-5966a762af27"]}],"mendeley":{"formattedCitation":"[41]","plainTextFormattedCitation":"[41]","previouslyFormattedCitation":"[41]"},"properties":{"noteIndex":0},"schema":"https://github.com/citation-style-language/schema/raw/master/csl-citation.json"}</w:instrText>
      </w:r>
      <w:r w:rsidR="005C3F06">
        <w:fldChar w:fldCharType="separate"/>
      </w:r>
      <w:r w:rsidR="006B3402" w:rsidRPr="006B3402">
        <w:rPr>
          <w:noProof/>
        </w:rPr>
        <w:t>[41]</w:t>
      </w:r>
      <w:r w:rsidR="005C3F06">
        <w:fldChar w:fldCharType="end"/>
      </w:r>
      <w:r w:rsidR="00617E3A">
        <w:t xml:space="preserve">. </w:t>
      </w:r>
      <w:r w:rsidR="00B71EAA">
        <w:t xml:space="preserve">There are records of animals shedding </w:t>
      </w:r>
      <w:r w:rsidR="00B71EAA">
        <w:lastRenderedPageBreak/>
        <w:t>entangling materials</w:t>
      </w:r>
      <w:r w:rsidR="00B57B50">
        <w:t xml:space="preserve"> in the wild</w:t>
      </w:r>
      <w:r w:rsidR="00B71EAA">
        <w:t>, including an adult female Antarctic fur seal (</w:t>
      </w:r>
      <w:r w:rsidR="00B71EAA">
        <w:rPr>
          <w:i/>
        </w:rPr>
        <w:t xml:space="preserve">Arctocephalus </w:t>
      </w:r>
      <w:proofErr w:type="spellStart"/>
      <w:r w:rsidR="00B71EAA">
        <w:rPr>
          <w:i/>
        </w:rPr>
        <w:t>gazella</w:t>
      </w:r>
      <w:proofErr w:type="spellEnd"/>
      <w:r w:rsidR="00B71EAA" w:rsidRPr="00B9387B">
        <w:rPr>
          <w:iCs/>
        </w:rPr>
        <w:t>)</w:t>
      </w:r>
      <w:r w:rsidR="00B71EAA">
        <w:rPr>
          <w:i/>
        </w:rPr>
        <w:t xml:space="preserve"> </w:t>
      </w:r>
      <w:r w:rsidR="00B71EAA">
        <w:t xml:space="preserve">that removed a tied loop of rope </w:t>
      </w:r>
      <w:r w:rsidR="00B71EAA">
        <w:fldChar w:fldCharType="begin" w:fldLock="1"/>
      </w:r>
      <w:r w:rsidR="00D97B91">
        <w:instrText>ADDIN CSL_CITATION {"citationItems":[{"id":"ITEM-1","itemData":{"author":[{"dropping-particle":"","family":"Bonner","given":"W N","non-dropping-particle":"","parse-names":false,"suffix":""},{"dropping-particle":"","family":"McCann","given":"TS","non-dropping-particle":"","parse-names":false,"suffix":""}],"container-title":"British Antarctic Survey Bulletin","id":"ITEM-1","issued":{"date-parts":[["1982"]]},"page":"73–77","title":"Neck collars on fur seals, &lt;i&gt;Arctocephalus gazella&lt;/i&gt;, at South Georgia.","type":"article-journal","volume":"57"},"uris":["http://www.mendeley.com/documents/?uuid=5e76e529-2f7e-485c-8573-4f726478c7ae"]}],"mendeley":{"formattedCitation":"[59]","plainTextFormattedCitation":"[59]","previouslyFormattedCitation":"[59]"},"properties":{"noteIndex":0},"schema":"https://github.com/citation-style-language/schema/raw/master/csl-citation.json"}</w:instrText>
      </w:r>
      <w:r w:rsidR="00B71EAA">
        <w:fldChar w:fldCharType="separate"/>
      </w:r>
      <w:r w:rsidR="00AF2622" w:rsidRPr="00AF2622">
        <w:rPr>
          <w:noProof/>
        </w:rPr>
        <w:t>[59]</w:t>
      </w:r>
      <w:r w:rsidR="00B71EAA">
        <w:fldChar w:fldCharType="end"/>
      </w:r>
      <w:r w:rsidR="00B71EAA">
        <w:t>, a female</w:t>
      </w:r>
      <w:r w:rsidR="00AD63EE">
        <w:t xml:space="preserve"> Hawaiian</w:t>
      </w:r>
      <w:r w:rsidR="00B71EAA">
        <w:t xml:space="preserve"> monk seal with</w:t>
      </w:r>
      <w:r w:rsidR="00B21021">
        <w:t xml:space="preserve"> a</w:t>
      </w:r>
      <w:r w:rsidR="00B71EAA">
        <w:t xml:space="preserve"> nursing pup who freed herself from a tangle of monofilament and polypropylene line </w:t>
      </w:r>
      <w:r w:rsidR="00B71EAA">
        <w:fldChar w:fldCharType="begin" w:fldLock="1"/>
      </w:r>
      <w:r w:rsidR="00D97B91">
        <w:instrText>ADDIN CSL_CITATION {"citationItems":[{"id":"ITEM-1","itemData":{"abstract":"No abstract","author":[{"dropping-particle":"","family":"Henderson","given":"John R.","non-dropping-particle":"","parse-names":false,"suffix":""}],"container-title":"Marine Fisheries Review","id":"ITEM-1","issue":"3","issued":{"date-parts":[["1984"]]},"page":"59-61","title":"Encounters of Hawaiian monk seals with fishing gear at Lisianski Island, 1982","type":"article-journal","volume":"46"},"uris":["http://www.mendeley.com/documents/?uuid=2370951d-ee09-3221-858e-c774b6ca58e0"]}],"mendeley":{"formattedCitation":"[60]","plainTextFormattedCitation":"[60]","previouslyFormattedCitation":"[60]"},"properties":{"noteIndex":0},"schema":"https://github.com/citation-style-language/schema/raw/master/csl-citation.json"}</w:instrText>
      </w:r>
      <w:r w:rsidR="00B71EAA">
        <w:fldChar w:fldCharType="separate"/>
      </w:r>
      <w:r w:rsidR="00AF2622" w:rsidRPr="00AF2622">
        <w:rPr>
          <w:noProof/>
        </w:rPr>
        <w:t>[60]</w:t>
      </w:r>
      <w:r w:rsidR="00B71EAA">
        <w:fldChar w:fldCharType="end"/>
      </w:r>
      <w:r w:rsidR="00B71EAA">
        <w:t xml:space="preserve">, </w:t>
      </w:r>
      <w:r w:rsidR="00AD63EE">
        <w:t xml:space="preserve">nursing female </w:t>
      </w:r>
      <w:r w:rsidR="00ED329C">
        <w:t>n</w:t>
      </w:r>
      <w:r w:rsidR="00AD63EE">
        <w:t>orthern fur seals who freed themselves from 200g trawl net fragments</w:t>
      </w:r>
      <w:r w:rsidR="00B83963">
        <w:t xml:space="preserve"> </w:t>
      </w:r>
      <w:r w:rsidR="00B83963">
        <w:fldChar w:fldCharType="begin" w:fldLock="1"/>
      </w:r>
      <w:r w:rsidR="00D97B91">
        <w:instrText>ADDIN CSL_CITATION {"citationItems":[{"id":"ITEM-1","itemData":{"author":[{"dropping-particle":"","family":"DeLong","given":"R L","non-dropping-particle":"","parse-names":false,"suffix":""},{"dropping-particle":"","family":"Gearin","given":"P J","non-dropping-particle":"","parse-names":false,"suffix":""},{"dropping-particle":"","family":"Bengtson","given":"J L","non-dropping-particle":"","parse-names":false,"suffix":""},{"dropping-particle":"","family":"Dawson","given":"P","non-dropping-particle":"","parse-names":false,"suffix":""},{"dropping-particle":"","family":"Feldkamp","given":"S D","non-dropping-particle":"","parse-names":false,"suffix":""}],"container-title":"Proceedings of the Second International Conference on Marine Debris, 2-7 April 1989, Honolulu, HI.","editor":[{"dropping-particle":"","family":"Shomura","given":"Richard S.;","non-dropping-particle":"","parse-names":false,"suffix":""},{"dropping-particle":"","family":"Godfrey","given":"M. L.","non-dropping-particle":"","parse-names":false,"suffix":""}],"id":"ITEM-1","issued":{"date-parts":[["1990"]]},"page":"492-493","title":"Studies on the effects of entanglement on individual northern fur seals","type":"paper-conference"},"uris":["http://www.mendeley.com/documents/?uuid=2f0d43ad-d9ab-48f0-9e5d-8a49ede11b79"]}],"mendeley":{"formattedCitation":"[61]","plainTextFormattedCitation":"[61]","previouslyFormattedCitation":"[61]"},"properties":{"noteIndex":0},"schema":"https://github.com/citation-style-language/schema/raw/master/csl-citation.json"}</w:instrText>
      </w:r>
      <w:r w:rsidR="00B83963">
        <w:fldChar w:fldCharType="separate"/>
      </w:r>
      <w:r w:rsidR="00AF2622" w:rsidRPr="00AF2622">
        <w:rPr>
          <w:noProof/>
        </w:rPr>
        <w:t>[61]</w:t>
      </w:r>
      <w:r w:rsidR="00B83963">
        <w:fldChar w:fldCharType="end"/>
      </w:r>
      <w:r w:rsidR="002E08DF">
        <w:t>,</w:t>
      </w:r>
      <w:r w:rsidR="00B71EAA">
        <w:t xml:space="preserve"> multiple</w:t>
      </w:r>
      <w:r w:rsidR="007204BE">
        <w:t xml:space="preserve"> Hawaiian</w:t>
      </w:r>
      <w:r w:rsidR="00B71EAA">
        <w:t xml:space="preserve"> monk seals who seemed to entangle and disentangle themselves in beached netting </w:t>
      </w:r>
      <w:r w:rsidR="00B71EAA">
        <w:fldChar w:fldCharType="begin" w:fldLock="1"/>
      </w:r>
      <w:r w:rsidR="0062651B">
        <w:instrText>ADDIN CSL_CITATION {"citationItems":[{"id":"ITEM-1","itemData":{"ISBN":"1111111111","author":[{"dropping-particle":"","family":"Kenyon","given":"Karl W.","non-dropping-particle":"","parse-names":false,"suffix":""}],"container-title":"Oceans","id":"ITEM-1","issue":"72","issued":{"date-parts":[["1980"]]},"page":"48-54","title":"No man is benign: The endangered monk seal","type":"article-journal","volume":"13"},"uris":["http://www.mendeley.com/documents/?uuid=8911f05b-565c-4b4e-b42f-d9da5e2e2150"]}],"mendeley":{"formattedCitation":"[44]","plainTextFormattedCitation":"[44]","previouslyFormattedCitation":"[44]"},"properties":{"noteIndex":0},"schema":"https://github.com/citation-style-language/schema/raw/master/csl-citation.json"}</w:instrText>
      </w:r>
      <w:r w:rsidR="00B71EAA">
        <w:fldChar w:fldCharType="separate"/>
      </w:r>
      <w:r w:rsidR="00D81342" w:rsidRPr="00D81342">
        <w:rPr>
          <w:noProof/>
        </w:rPr>
        <w:t>[44]</w:t>
      </w:r>
      <w:r w:rsidR="00B71EAA">
        <w:fldChar w:fldCharType="end"/>
      </w:r>
      <w:r w:rsidR="00094232">
        <w:t xml:space="preserve">, and several Steller sea lions, including a few branded individuals, observed shedding salmon flashers </w:t>
      </w:r>
      <w:r w:rsidR="00D97B91">
        <w:t xml:space="preserve">and one neck entanglement </w:t>
      </w:r>
      <w:r w:rsidR="00094232">
        <w:t>in Alaska</w:t>
      </w:r>
      <w:r w:rsidR="007C7349">
        <w:t xml:space="preserve"> </w:t>
      </w:r>
      <w:r w:rsidR="00094232">
        <w:t>(A</w:t>
      </w:r>
      <w:r w:rsidR="00EF64B1">
        <w:t>laska Department of Fish and Game,</w:t>
      </w:r>
      <w:r w:rsidR="00094232">
        <w:t xml:space="preserve"> unpublished data</w:t>
      </w:r>
      <w:r w:rsidR="00D97B91">
        <w:t xml:space="preserve">; </w:t>
      </w:r>
      <w:r w:rsidR="00D97B91">
        <w:fldChar w:fldCharType="begin" w:fldLock="1"/>
      </w:r>
      <w:r w:rsidR="00D97B91">
        <w:instrText>ADDIN CSL_CITATION {"citationItems":[{"id":"ITEM-1","itemData":{"DOI":"10.7289/V50G3H3M","author":[{"dropping-particle":"","family":"Helker","given":"V T","non-dropping-particle":"","parse-names":false,"suffix":""},{"dropping-particle":"","family":"Allen","given":"B M","non-dropping-particle":"","parse-names":false,"suffix":""},{"dropping-particle":"","family":"Jemison","given":"L A","non-dropping-particle":"","parse-names":false,"suffix":""}],"container-title":"NOAA Technical Memorandum NMFS-AFSC-300","id":"ITEM-1","issued":{"date-parts":[["2015"]]},"title":"Human-caused injury and mortality of NMFS-managed Alaska marine mammal stocks, 2009-2013","type":"report"},"uris":["http://www.mendeley.com/documents/?uuid=cec21e9f-6e41-3f1d-90f1-a962ebe5659e"]},{"id":"ITEM-2","itemData":{"DOI":"10.7289/V50G3H3M","author":[{"dropping-particle":"","family":"Delean","given":"B.J.","non-dropping-particle":"","parse-names":false,"suffix":""},{"dropping-particle":"","family":"Helker","given":"V. T.","non-dropping-particle":"","parse-names":false,"suffix":""},{"dropping-particle":"","family":"Muto","given":"M. M.","non-dropping-particle":"","parse-names":false,"suffix":""},{"dropping-particle":"","family":"Savage","given":"K.","non-dropping-particle":"","parse-names":false,"suffix":""},{"dropping-particle":"","family":"Teerlink","given":"S.","non-dropping-particle":"","parse-names":false,"suffix":""},{"dropping-particle":"","family":"Jemison","given":"L. A.","non-dropping-particle":"","parse-names":false,"suffix":""},{"dropping-particle":"","family":"Wilkinson","given":"K.","non-dropping-particle":"","parse-names":false,"suffix":""},{"dropping-particle":"","family":"Jannot","given":"J.","non-dropping-particle":"","parse-names":false,"suffix":""},{"dropping-particle":"","family":"Young","given":"N.C.","non-dropping-particle":"","parse-names":false,"suffix":""}],"container-title":"NOAA Technical Memorandum NMFS-AFSC-401","id":"ITEM-2","issued":{"date-parts":[["2020"]]},"title":"Human-caused injury and mortality of NMFS-managed Alaska marine mammal stocks 2013-2017","type":"report"},"uris":["http://www.mendeley.com/documents/?uuid=b5e8421a-d344-448b-abb9-00a32ac68b63"]}],"mendeley":{"formattedCitation":"[49,52]","plainTextFormattedCitation":"[49,52]"},"properties":{"noteIndex":0},"schema":"https://github.com/citation-style-language/schema/raw/master/csl-citation.json"}</w:instrText>
      </w:r>
      <w:r w:rsidR="00D97B91">
        <w:fldChar w:fldCharType="separate"/>
      </w:r>
      <w:r w:rsidR="00D97B91" w:rsidRPr="00D97B91">
        <w:rPr>
          <w:noProof/>
        </w:rPr>
        <w:t>[49,52]</w:t>
      </w:r>
      <w:r w:rsidR="00D97B91">
        <w:fldChar w:fldCharType="end"/>
      </w:r>
      <w:r w:rsidR="00094232">
        <w:t>)</w:t>
      </w:r>
      <w:r w:rsidR="00B71EAA">
        <w:t xml:space="preserve">. </w:t>
      </w:r>
      <w:r w:rsidR="00C302D5">
        <w:t>Likewise, while p</w:t>
      </w:r>
      <w:r w:rsidR="002E3203">
        <w:t xml:space="preserve">acking bands were the most common entangling material in all study years for both Steller and California sea lions from live observations, similar to what was seen in other studies in the North Pacific </w:t>
      </w:r>
      <w:r w:rsidR="002E3203">
        <w:fldChar w:fldCharType="begin" w:fldLock="1"/>
      </w:r>
      <w:r w:rsidR="0095115D">
        <w:instrText>ADDIN CSL_CITATION {"citationItems":[{"id":"ITEM-1","itemData":{"author":[{"dropping-particle":"","family":"Zavadil","given":"Phillip A.","non-dropping-particle":"","parse-names":false,"suffix":""},{"dropping-particle":"","family":"Robson","given":"Bruce W.","non-dropping-particle":"","parse-names":false,"suffix":""},{"dropping-particle":"","family":"Lestenkof","given":"Aquilina D.","non-dropping-particle":"","parse-names":false,"suffix":""},{"dropping-particle":"","family":"Holser","given":"Rachel","non-dropping-particle":"","parse-names":false,"suffix":""},{"dropping-particle":"","family":"Malavansky","given":"Andrew","non-dropping-particle":"","parse-names":false,"suffix":""}],"id":"ITEM-1","issued":{"date-parts":[["2007"]]},"title":"Northern fur seal entanglement studies on the Pribilof Islands in 2006","type":"report"},"uris":["http://www.mendeley.com/documents/?uuid=7f55e348-e174-45be-9b15-4c786e36151d"]},{"id":"ITEM-2","itemData":{"abstract":"The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L.","non-dropping-particle":"","parse-names":false,"suffix":""}],"id":"ITEM-2","issued":{"date-parts":[["1990"]]},"note":"Summary:\nChannel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Bight","type":"paper-conference"},"uris":["http://www.mendeley.com/documents/?uuid=70d10e5b-e1fb-430e-9832-db9eb7136901"]},{"id":"ITEM-3","itemData":{"DOI":"10.1016/j.marpolbul.2009.06.004","ISBN":"0025-326X","ISSN":"0025326X","PMID":"19631950","abstract":"Entanglement in marine debris is a contributing factor in Steller sea lion (SSL; Eumetopias jubatus) injury and mortality. We quantified SSL entanglement by debris type, sex and age class, entanglement incidence, and estimated population level effects. Surveys of SSL haul-outs were conducted from 2000-2007 in Southeast Alaska and northern British Columbia. We recorded 386 individuals of all age classes as being either entangled in marine debris or having ingested fishing gear. Packing bands were the most common neck entangling material (54%), followed by rubber bands (30%), net (7%), rope (7%), and monofilament line (2%). Ingested fishing gear included salmon fishery flashers (lures: 80%), longline gear (12%), hook and line (4%), spinners/spoons (2%), and bait hooks (2%). Entanglement incidence was 0.26% (SD = 0.0064, n = 69 sites). \"Lose the Loop!\" Simple procedures such as cutting entangling loops of synthetic material and eliminating the use of packing bands can prevent entanglements. © 2009 Elsevier Ltd.","author":[{"dropping-particle":"","family":"Raum-Suryan","given":"Kimberly L","non-dropping-particle":"","parse-names":false,"suffix":""},{"dropping-particle":"","family":"Jemison","given":"Lauri A","non-dropping-particle":"","parse-names":false,"suffix":""},{"dropping-particle":"","family":"Pitcher","given":"Kenneth W","non-dropping-particle":"","parse-names":false,"suffix":""}],"container-title":"Marine Pollution Bulletin","id":"ITEM-3","issue":"10","issued":{"date-parts":[["2009"]]},"note":"This study is almost a mirror image of what we have planned, so it will be helpful to look at for methods and shaping the intro/discussion\n\nSummary:\nSurveys of SEAK and NBC haulouts from 2000-2007. n = 386. Packing bands most common neck entanglement (54%), flashers most common ingested (80%). Overall incidence was 0.26%. No significant difference between years, but yes between sites","page":"1487-1495","title":"Entanglement of Steller sea lions (&lt;i&gt;Eumetopias jubatus&lt;/i&gt;) in marine debris: Identifying causes and finding solutions","type":"article-journal","volume":"58"},"uris":["http://www.mendeley.com/documents/?uuid=046194b0-9f90-3462-a138-521c26704961"]}],"mendeley":{"formattedCitation":"[18,20,35]","plainTextFormattedCitation":"[18,20,35]","previouslyFormattedCitation":"[18,20,35]"},"properties":{"noteIndex":0},"schema":"https://github.com/citation-style-language/schema/raw/master/csl-citation.json"}</w:instrText>
      </w:r>
      <w:r w:rsidR="002E3203">
        <w:fldChar w:fldCharType="separate"/>
      </w:r>
      <w:r w:rsidR="006B3402" w:rsidRPr="006B3402">
        <w:rPr>
          <w:noProof/>
        </w:rPr>
        <w:t>[18,20,35]</w:t>
      </w:r>
      <w:r w:rsidR="002E3203">
        <w:fldChar w:fldCharType="end"/>
      </w:r>
      <w:r w:rsidR="002E3203">
        <w:t>, not a single sea lion stranded dead on the Washington or Oregon coast from 2010-2018</w:t>
      </w:r>
      <w:r w:rsidR="00B16248">
        <w:t xml:space="preserve"> while</w:t>
      </w:r>
      <w:r w:rsidR="002E3203">
        <w:t xml:space="preserve"> entangled in a packing band</w:t>
      </w:r>
      <w:r w:rsidR="00265EF7">
        <w:t>, possibly indicating</w:t>
      </w:r>
      <w:r w:rsidR="002E3203">
        <w:t xml:space="preserve"> that sea lions are able to shed packing bands at a higher rate than other materials. </w:t>
      </w:r>
      <w:r w:rsidR="0095004B">
        <w:t>The large</w:t>
      </w:r>
      <w:r w:rsidR="00AC46D5">
        <w:t>, non-zero</w:t>
      </w:r>
      <w:r w:rsidR="0095004B">
        <w:t xml:space="preserve"> proportion of individuals exhibiting entanglement</w:t>
      </w:r>
      <w:r w:rsidR="00ED2D20">
        <w:t>-</w:t>
      </w:r>
      <w:r w:rsidR="0095004B">
        <w:t xml:space="preserve">related scarring in our record and in other studies </w:t>
      </w:r>
      <w:r w:rsidR="0040255E">
        <w:fldChar w:fldCharType="begin" w:fldLock="1"/>
      </w:r>
      <w:r w:rsidR="0095115D">
        <w:instrText>ADDIN CSL_CITATION {"citationItems":[{"id":"ITEM-1","itemData":{"author":[{"dropping-particle":"","family":"Scordino","given":"Joe","non-dropping-particle":"","parse-names":false,"suffix":""},{"dropping-particle":"","family":"Kajimura","given":"Hiroshi","non-dropping-particle":"","parse-names":false,"suffix":""},{"dropping-particle":"","family":"Furuta","given":"Akira","non-dropping-particle":"","parse-names":false,"suffix":""}],"container-title":"Fur Seal Investigations 1985","editor":[{"dropping-particle":"","family":"Kozloff","given":"Patrick","non-dropping-particle":"","parse-names":false,"suffix":""},{"dropping-particle":"","family":"Kajimura","given":"Hiroshi","non-dropping-particle":"","parse-names":false,"suffix":""}],"id":"ITEM-1","issued":{"date-parts":[["1988"]]},"number-of-pages":"70-78","title":"Fur seal entanglement studies in 1984, St. Paul Island, Alaska","type":"report"},"uris":["http://www.mendeley.com/documents/?uuid=69f85433-899a-40f2-afcd-5966a762af27"]},{"id":"ITEM-2","itemData":{"abstract":"The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L.","non-dropping-particle":"","parse-names":false,"suffix":""}],"id":"ITEM-2","issued":{"date-parts":[["1990"]]},"note":"Summary:\nChannel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id":"ITEM-3","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Science","id":"ITEM-3","issue":"1","issued":{"date-parts":[["1994","1"]]},"note":"rates in rates excel doc until PDF comes through from lib UW","page":"122-125","title":"Entanglement of California sea lions at Los Islotes, Baja California Sur, Mexico","type":"article-journal","volume":"10"},"uris":["http://www.mendeley.com/documents/?uuid=4de085ce-a3c0-3599-a31c-571b906408d3"]}],"mendeley":{"formattedCitation":"[16,20,41]","plainTextFormattedCitation":"[16,20,41]","previouslyFormattedCitation":"[16,20,41]"},"properties":{"noteIndex":0},"schema":"https://github.com/citation-style-language/schema/raw/master/csl-citation.json"}</w:instrText>
      </w:r>
      <w:r w:rsidR="0040255E">
        <w:fldChar w:fldCharType="separate"/>
      </w:r>
      <w:r w:rsidR="006B3402" w:rsidRPr="006B3402">
        <w:rPr>
          <w:noProof/>
        </w:rPr>
        <w:t>[16,20,41]</w:t>
      </w:r>
      <w:r w:rsidR="0040255E">
        <w:fldChar w:fldCharType="end"/>
      </w:r>
      <w:r w:rsidR="0040255E">
        <w:t xml:space="preserve"> </w:t>
      </w:r>
      <w:r w:rsidR="0095004B">
        <w:t xml:space="preserve">is another testament both to the ability of animals to self-shed entangling materials and </w:t>
      </w:r>
      <w:r w:rsidR="002B083F">
        <w:t xml:space="preserve">to </w:t>
      </w:r>
      <w:r w:rsidR="0095004B">
        <w:t>survive even severely wounding entanglements</w:t>
      </w:r>
      <w:r w:rsidR="00ED2D20">
        <w:t>.</w:t>
      </w:r>
      <w:r w:rsidR="002E3203">
        <w:t xml:space="preserve"> </w:t>
      </w:r>
      <w:r w:rsidR="0038749B">
        <w:t xml:space="preserve">The prevalence of animals with entanglement scars, the lack of animals stranded dead entangled in packing bands, and observations of animals shedding entangling materials all point to </w:t>
      </w:r>
      <w:r w:rsidR="006E399C">
        <w:t>higher entanglement survival</w:t>
      </w:r>
      <w:r w:rsidR="0038749B">
        <w:t xml:space="preserve"> than is currently assumed. </w:t>
      </w:r>
      <w:r w:rsidR="006E399C">
        <w:t>In this study we did not formally categorize the body condition of entangled individuals, but it was our impression that most were in good condition, indicating the need to</w:t>
      </w:r>
      <w:del w:id="34" w:author="Liz Allyn" w:date="2020-07-24T13:59:00Z">
        <w:r w:rsidR="006E399C" w:rsidDel="002D1841">
          <w:delText xml:space="preserve"> also</w:delText>
        </w:r>
      </w:del>
      <w:r w:rsidR="006E399C">
        <w:t xml:space="preserve"> evaluate if entanglements cause sub-lethal impacts on individuals. </w:t>
      </w:r>
      <w:r w:rsidR="00EF5FE1">
        <w:t xml:space="preserve">That so many separate lines of evidence point to </w:t>
      </w:r>
      <w:r w:rsidR="008E27AB">
        <w:t>frequent</w:t>
      </w:r>
      <w:r w:rsidR="00EF5FE1">
        <w:t xml:space="preserve"> survival of entangled pinnipeds signals the need to better understand entanglement-related injury and survival </w:t>
      </w:r>
      <w:r w:rsidR="00FD5AB9">
        <w:t xml:space="preserve">rates to be able to account for the impacts of these injuries more accurately within </w:t>
      </w:r>
      <w:bookmarkStart w:id="35" w:name="_GoBack"/>
      <w:bookmarkEnd w:id="35"/>
      <w:r w:rsidR="00FD5AB9">
        <w:t xml:space="preserve">pinniped populations. </w:t>
      </w:r>
    </w:p>
    <w:p w14:paraId="221ED039" w14:textId="2D861547" w:rsidR="007D2394" w:rsidRDefault="000052AD" w:rsidP="00CA40D3">
      <w:pPr>
        <w:spacing w:line="480" w:lineRule="auto"/>
      </w:pPr>
      <w:r>
        <w:t xml:space="preserve">While the lack of recorded mortalities due to entanglement </w:t>
      </w:r>
      <w:r w:rsidR="00A720F9">
        <w:t xml:space="preserve">in the stranding record and published literature </w:t>
      </w:r>
      <w:r>
        <w:t xml:space="preserve">can be somewhat attributed to animals not always dying from entanglement, it is also likely </w:t>
      </w:r>
      <w:r>
        <w:lastRenderedPageBreak/>
        <w:t xml:space="preserve">that some </w:t>
      </w:r>
      <w:r w:rsidR="00FF4205">
        <w:t>affected</w:t>
      </w:r>
      <w:r w:rsidR="00B71EAA">
        <w:t xml:space="preserve"> animals are dying at sea or otherwise away from areas where they might be detected</w:t>
      </w:r>
      <w:r w:rsidR="009744EC">
        <w:t xml:space="preserve"> </w:t>
      </w:r>
      <w:r w:rsidR="0024294E">
        <w:fldChar w:fldCharType="begin" w:fldLock="1"/>
      </w:r>
      <w:r w:rsidR="00D97B91">
        <w:instrText>ADDIN CSL_CITATION {"citationItems":[{"id":"ITEM-1","itemData":{"DOI":"10.1111/j.1755-263X.2011.00168.x","ISBN":"1755-263X","ISSN":"1755263X","abstract":"Evaluating impacts of human activities on marine ecosystems is difficult when effects occur out of plain sight. Oil spill severity is oftenmeasured by the num- ber of marine birds and mammals killed, but only a small fraction of carcasses are recovered. The Deepwater Horizon/BP oil spill in the Gulf of Mexico was the largest in the U.S. history, but some reports impliedmodest environmental impacts, in part because of a relatively low number (101) of observed ma- rine mammal mortalities. We estimate historical carcass-detection rates for 14 cetacean species in the northern Gulf of Mexico that have estimates of abun- dance, survival rates, and stranding records. This preliminary analysis suggests that carcasses are recovered, on an average, from only 2% (range: 0–6.2%) of cetacean deaths. Thus, the true death toll could be 50 times the number of carcasses recovered, given no additional information. We discuss caveats to this estimate, but present it as a counterpoint to illustrate the magnitude of misrepresentation implicit in presenting observed carcass counts without simi- lar qualification.We urgemethodological development to develop appropriate multipliers. Analytical methods are required to account explicitly for low prob- ability of carcass recovery from cryptic mortality events (e.g., oil spills, ship strikes, bycatch in unmonitored fisheries and acoustic trauma). Introduction","author":[{"dropping-particle":"","family":"Williams","given":"Rob","non-dropping-particle":"","parse-names":false,"suffix":""},{"dropping-particle":"","family":"Gero","given":"Shane","non-dropping-particle":"","parse-names":false,"suffix":""},{"dropping-particle":"","family":"Bejder","given":"Lars","non-dropping-particle":"","parse-names":false,"suffix":""},{"dropping-particle":"","family":"Calambokidis","given":"John","non-dropping-particle":"","parse-names":false,"suffix":""},{"dropping-particle":"","family":"Kraus","given":"Scott D.","non-dropping-particle":"","parse-names":false,"suffix":""},{"dropping-particle":"","family":"Lusseau","given":"David","non-dropping-particle":"","parse-names":false,"suffix":""},{"dropping-particle":"","family":"Read","given":"Andrew J.","non-dropping-particle":"","parse-names":false,"suffix":""},{"dropping-particle":"","family":"Robbins","given":"Jooke","non-dropping-particle":"","parse-names":false,"suffix":""}],"container-title":"Conservation Letters","id":"ITEM-1","issue":"3","issued":{"date-parts":[["2011"]]},"page":"228-233","title":"Underestimating the damage: Interpreting cetacean carcass recoveries in the context of the Deepwater Horizon/BP incident","type":"article-journal","volume":"4"},"uris":["http://www.mendeley.com/documents/?uuid=54486612-7938-34b3-a824-6e3154324703"]},{"id":"ITEM-2","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-2","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records","type":"book"},"uris":["http://www.mendeley.com/documents/?uuid=ca1eabe6-82be-4c39-ac2e-39530af0eb33"]},{"id":"ITEM-3","itemData":{"abstract":"Plastic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1987","id":"ITEM-3","issued":{"date-parts":[["1988"]]},"note":"Use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fishing debris.","type":"paper-conference"},"uris":["http://www.mendeley.com/documents/?uuid=1bbffe95-a94f-452a-ad65-4f30bb578623"]},{"id":"ITEM-4","itemData":{"author":[{"dropping-particle":"","family":"Feldkamp","given":"Steven D","non-dropping-particle":"","parse-names":false,"suffix":""},{"dropping-particle":"","family":"Costa","given":"Daniel P","non-dropping-particle":"","parse-names":false,"suffix":""},{"dropping-particle":"","family":"DeKrey","given":"Gregory K","non-dropping-particle":"","parse-names":false,"suffix":""}],"container-title":"Fish. Bull.","id":"ITEM-4","issue":"1","issued":{"date-parts":[["1989"]]},"note":"Summary:\nentanglement does cause an energetic cost and affects behavior.\n\nMeasured swim speed in fur seals entangled in net fragments of known weights, significant effect - more than double energy expenditure with a 200g net\nWhile entangled in 250g net fragment, animals also spent less time swimming and more time resting, and their metabolic rate went up, suggesting that the energy expenditure for grooming and resting might also be raised when entangled\nBehavioral observations of juveniles in stretched mesh of 23cm or more show that juvenile fur seals are naturally inquisitive and become entangled at their first enounter with a floating net. Captive animals could not free themselves.","page":"85-94","title":"Energetic and behavioral effects of net entanglement on juvenile northern fur seals, &lt;i&gt;Callorhinus ursinus&lt;/i&gt;","type":"article-journal","volume":"87"},"uris":["http://www.mendeley.com/documents/?uuid=9707cbff-2c35-4487-b4e1-dea3b17c9864"]}],"mendeley":{"formattedCitation":"[4,9,62,63]","plainTextFormattedCitation":"[4,9,62,63]","previouslyFormattedCitation":"[4,9,62,63]"},"properties":{"noteIndex":0},"schema":"https://github.com/citation-style-language/schema/raw/master/csl-citation.json"}</w:instrText>
      </w:r>
      <w:r w:rsidR="0024294E">
        <w:fldChar w:fldCharType="separate"/>
      </w:r>
      <w:r w:rsidR="00AF2622" w:rsidRPr="00AF2622">
        <w:rPr>
          <w:noProof/>
        </w:rPr>
        <w:t>[4,9,62,63]</w:t>
      </w:r>
      <w:r w:rsidR="0024294E">
        <w:fldChar w:fldCharType="end"/>
      </w:r>
      <w:r w:rsidR="00A86541">
        <w:t xml:space="preserve">. </w:t>
      </w:r>
      <w:r w:rsidR="009744EC">
        <w:t xml:space="preserve">Entanglement </w:t>
      </w:r>
      <w:r w:rsidR="00F01579">
        <w:t xml:space="preserve">in </w:t>
      </w:r>
      <w:r w:rsidR="0060632B">
        <w:t xml:space="preserve">a </w:t>
      </w:r>
      <w:r w:rsidR="00F01579">
        <w:t>large</w:t>
      </w:r>
      <w:r w:rsidR="00453FD4">
        <w:t xml:space="preserve"> entangling</w:t>
      </w:r>
      <w:r w:rsidR="00F01579">
        <w:t xml:space="preserve"> material, such as</w:t>
      </w:r>
      <w:r w:rsidR="0060632B">
        <w:t xml:space="preserve"> a</w:t>
      </w:r>
      <w:r w:rsidR="00F01579">
        <w:t xml:space="preserve"> trawl netting fragment, </w:t>
      </w:r>
      <w:r w:rsidR="009744EC">
        <w:t xml:space="preserve">has been proven to increase the energy expenditure of affected animals, increase the time they spend at sea, and decrease the depth and duration of </w:t>
      </w:r>
      <w:r w:rsidR="00990B5A">
        <w:t xml:space="preserve">foraging </w:t>
      </w:r>
      <w:r w:rsidR="009744EC">
        <w:t>dives, all of which could lead to reductions in health or survival</w:t>
      </w:r>
      <w:r w:rsidR="0060632B">
        <w:t xml:space="preserve"> and cause them to perish away from the scientific eye</w:t>
      </w:r>
      <w:r w:rsidR="009744EC">
        <w:t xml:space="preserve"> </w:t>
      </w:r>
      <w:r w:rsidR="00D734FE">
        <w:fldChar w:fldCharType="begin" w:fldLock="1"/>
      </w:r>
      <w:r w:rsidR="00D97B91">
        <w:instrText>ADDIN CSL_CITATION {"citationItems":[{"id":"ITEM-1","itemData":{"author":[{"dropping-particle":"","family":"Feldkamp","given":"Steven D","non-dropping-particle":"","parse-names":false,"suffix":""},{"dropping-particle":"","family":"Costa","given":"Daniel P","non-dropping-particle":"","parse-names":false,"suffix":""},{"dropping-particle":"","family":"DeKrey","given":"Gregory K","non-dropping-particle":"","parse-names":false,"suffix":""}],"container-title":"Fish. Bull.","id":"ITEM-1","issue":"1","issued":{"date-parts":[["1989"]]},"note":"Summary:\nentanglement does cause an energetic cost and affects behavior.\n\nMeasured swim speed in fur seals entangled in net fragments of known weights, significant effect - more than double energy expenditure with a 200g net\nWhile entangled in 250g net fragment, animals also spent less time swimming and more time resting, and their metabolic rate went up, suggesting that the energy expenditure for grooming and resting might also be raised when entangled\nBehavioral observations of juveniles in stretched mesh of 23cm or more show that juvenile fur seals are naturally inquisitive and become entangled at their first enounter with a floating net. Captive animals could not free themselves.","page":"85-94","title":"Energetic and behavioral effects of net entanglement on juvenile northern fur seals, &lt;i&gt;Callorhinus ursinus&lt;/i&gt;","type":"article-journal","volume":"87"},"uris":["http://www.mendeley.com/documents/?uuid=9707cbff-2c35-4487-b4e1-dea3b17c9864"]},{"id":"ITEM-2","itemData":{"author":[{"dropping-particle":"","family":"Bengtson","given":"John L.","non-dropping-particle":"","parse-names":false,"suffix":""},{"dropping-particle":"","family":"Stewart","given":"Brent S.","non-dropping-particle":"","parse-names":false,"suffix":""},{"dropping-particle":"","family":"Ferm","given":"Lisa M.","non-dropping-particle":"","parse-names":false,"suffix":""},{"dropping-particle":"","family":"DeLong","given":"Robert L.","non-dropping-particle":"","parse-names":false,"suffix":""}],"container-title":"Fur Seal Investigations 1986","editor":[{"dropping-particle":"","family":"Kozloff","given":"Patrick","non-dropping-particle":"","parse-names":false,"suffix":""},{"dropping-particle":"","family":"Kajimura","given":"Hiroshi","non-dropping-particle":"","parse-names":false,"suffix":""}],"id":"ITEM-2","issued":{"date-parts":[["1989"]]},"number-of-pages":"48-56","title":"The influence of entanglement in marine debris on the diving behavior of subadult male northern fur seals","type":"report"},"uris":["http://www.mendeley.com/documents/?uuid=1bc9db07-4b1c-4f80-b1e2-4800be627832"]},{"id":"ITEM-3","itemData":{"author":[{"dropping-particle":"","family":"DeLong","given":"R L","non-dropping-particle":"","parse-names":false,"suffix":""},{"dropping-particle":"","family":"Gearin","given":"P J","non-dropping-particle":"","parse-names":false,"suffix":""},{"dropping-particle":"","family":"Bengtson","given":"J L","non-dropping-particle":"","parse-names":false,"suffix":""},{"dropping-particle":"","family":"Dawson","given":"P","non-dropping-particle":"","parse-names":false,"suffix":""},{"dropping-particle":"","family":"Feldkamp","given":"S D","non-dropping-particle":"","parse-names":false,"suffix":""}],"container-title":"Proceedings of the Second International Conference on Marine Debris, 2-7 April 1989, Honolulu, HI.","editor":[{"dropping-particle":"","family":"Shomura","given":"Richard S.;","non-dropping-particle":"","parse-names":false,"suffix":""},{"dropping-particle":"","family":"Godfrey","given":"M. L.","non-dropping-particle":"","parse-names":false,"suffix":""}],"id":"ITEM-3","issued":{"date-parts":[["1990"]]},"page":"492-493","title":"Studies on the effects of entanglement on individual northern fur seals","type":"paper-conference"},"uris":["http://www.mendeley.com/documents/?uuid=2f0d43ad-d9ab-48f0-9e5d-8a49ede11b79"]}],"mendeley":{"formattedCitation":"[61,63,64]","plainTextFormattedCitation":"[61,63,64]","previouslyFormattedCitation":"[61,63,64]"},"properties":{"noteIndex":0},"schema":"https://github.com/citation-style-language/schema/raw/master/csl-citation.json"}</w:instrText>
      </w:r>
      <w:r w:rsidR="00D734FE">
        <w:fldChar w:fldCharType="separate"/>
      </w:r>
      <w:r w:rsidR="00AF2622" w:rsidRPr="00AF2622">
        <w:rPr>
          <w:noProof/>
        </w:rPr>
        <w:t>[61,63,64]</w:t>
      </w:r>
      <w:r w:rsidR="00D734FE">
        <w:fldChar w:fldCharType="end"/>
      </w:r>
      <w:r w:rsidR="00F64265">
        <w:t>.</w:t>
      </w:r>
      <w:r w:rsidR="00F01579">
        <w:t xml:space="preserve"> </w:t>
      </w:r>
      <w:r w:rsidR="00656EC2">
        <w:t>Internal e</w:t>
      </w:r>
      <w:r w:rsidR="0060632B">
        <w:t>ntanglement injuries from</w:t>
      </w:r>
      <w:r w:rsidR="00656EC2">
        <w:t xml:space="preserve"> swallowed and</w:t>
      </w:r>
      <w:r w:rsidR="0060632B">
        <w:t xml:space="preserve"> embedded hooks are also likely to go </w:t>
      </w:r>
      <w:r w:rsidR="00E00332">
        <w:t xml:space="preserve">undetected and </w:t>
      </w:r>
      <w:r w:rsidR="0060632B">
        <w:t>un</w:t>
      </w:r>
      <w:r w:rsidR="00656EC2">
        <w:t>recorded</w:t>
      </w:r>
      <w:r w:rsidR="0018225B">
        <w:t xml:space="preserve"> by stranding networks particularly when carcasses are in an advanced state of decay</w:t>
      </w:r>
      <w:r w:rsidR="0060632B">
        <w:t xml:space="preserve">. </w:t>
      </w:r>
      <w:r w:rsidR="00FC6322">
        <w:t>Flashers made up one third of strandings with an identifiable entanglement, a much higher proportion than what was seen in live observations (13.6% Steller, 6.3% California), indicating that individuals with entanglements caused by a swallowed hook could have a higher mortality rate. The presence of flasher entanglements on live individuals only during June – September reinforces that sea lions either quickly shed the gear or die. Most sea lions were in good body condition when observed</w:t>
      </w:r>
      <w:r w:rsidR="003F3336">
        <w:t xml:space="preserve"> with a flasher</w:t>
      </w:r>
      <w:r w:rsidR="00FC6322">
        <w:t xml:space="preserve">, suggesting it is more likely that they quickly shed the gear, though some animals retain the hook internally after losing the visible flasher. </w:t>
      </w:r>
      <w:r w:rsidR="00AC553B" w:rsidRPr="00AC553B">
        <w:t>Three animals in the Oregon stranding record had hooks in their stomach and esophagus, but no external signs of entanglement, and one individual was found with a hook in the stomach and the attached flasher wedged in the esophagus, demonstrating that animals impacted by embedded hooks may have sustained severe injuries without showing any observable evidence of entanglement until necropsy</w:t>
      </w:r>
      <w:r w:rsidR="00BA0CD7">
        <w:t xml:space="preserve"> </w:t>
      </w:r>
      <w:r w:rsidR="00BA0CD7">
        <w:fldChar w:fldCharType="begin" w:fldLock="1"/>
      </w:r>
      <w:r w:rsidR="00D97B91">
        <w:instrText>ADDIN CSL_CITATION {"citationItems":[{"id":"ITEM-1","itemData":{"DOI":"10.1016/j.envpol.2016.11.057","ISSN":"18736424","abstract":"Plastic debris in marine environments and its impact on wildlife species is becoming a problem of increasing concern. In pinnipeds, entanglements commonly consist of loops around the neck of non-biodegradable materials from fishing gear or commercial packaging, known as “neck collars”. These entanglements can cause injuries, death by suffocation and starvation, and therefore they may add to the overall decrease in population. Our objective was to describe the entanglement of two species of otariids (Arctocephalus australis and Otaria flavescens) in the South West Atlantic Ocean. These two species have widely different population sizes and contrasting trends, being the O. flavescens population one order of magnitude lower in abundance with a negative population trend. A total number of 47 entangled individuals and the ingestion of a fishing sinker were recorded (A. australis: n = 26; O. flavescens: n = 22). For A. australis about 40% of the objects came from industrial fishing with which this species overlap their foraging areas, although also its lost or discarded gear can travel long distances. In O. flavescens 48% of observed injuries were very severe, which might indicate that they had been entangled for a long time. More than 60% of the objects came from artisanal and recreational fishing that operates within 5 nautical miles off the coast, which is probably related to coastal foraging habits of this species. Due to the frequent interaction between artisanal fisheries and O. flavescens, it is possible that entangled nets could be active gears. An important contribution to mitigate entanglements can be the development of education programs setting the scenario for effective communication, and exchange with involved fishermen to collect and recycle old fishing nets. Returning to natural fibers or replacement of the current materials used in fishing gear for biodegradable materials can also be a recommended mitigation measure.","author":[{"dropping-particle":"","family":"Franco-Trecu","given":"Valentina","non-dropping-particle":"","parse-names":false,"suffix":""},{"dropping-particle":"","family":"Drago","given":"Massimiliano","non-dropping-particle":"","parse-names":false,"suffix":""},{"dropping-particle":"","family":"Katz","given":"Helena","non-dropping-particle":"","parse-names":false,"suffix":""},{"dropping-particle":"","family":"Machín","given":"Emanuel","non-dropping-particle":"","parse-names":false,"suffix":""},{"dropping-particle":"","family":"Marín","given":"Yamandú","non-dropping-particle":"","parse-names":false,"suffix":""}],"container-title":"Environmental Pollution","id":"ITEM-1","issued":{"date-parts":[["2017"]]},"page":"985-989","title":"With the noose around the neck: Marine debris entangling otariid species","type":"article-journal","volume":"220"},"uris":["http://www.mendeley.com/documents/?uuid=6e466608-37a5-307b-93b0-05b712ab43a1"]}],"mendeley":{"formattedCitation":"[65]","plainTextFormattedCitation":"[65]","previouslyFormattedCitation":"[65]"},"properties":{"noteIndex":0},"schema":"https://github.com/citation-style-language/schema/raw/master/csl-citation.json"}</w:instrText>
      </w:r>
      <w:r w:rsidR="00BA0CD7">
        <w:fldChar w:fldCharType="separate"/>
      </w:r>
      <w:r w:rsidR="00AF2622" w:rsidRPr="00AF2622">
        <w:rPr>
          <w:noProof/>
        </w:rPr>
        <w:t>[65]</w:t>
      </w:r>
      <w:r w:rsidR="00BA0CD7">
        <w:fldChar w:fldCharType="end"/>
      </w:r>
      <w:r w:rsidR="00AC553B" w:rsidRPr="00AC553B">
        <w:t>.</w:t>
      </w:r>
      <w:r w:rsidR="00AC553B">
        <w:t xml:space="preserve"> </w:t>
      </w:r>
      <w:r w:rsidR="00621DD8">
        <w:t>Likewise, animals entangled in derelict fishing gear</w:t>
      </w:r>
      <w:r w:rsidR="008F7F57">
        <w:t>, such as ghost nets,</w:t>
      </w:r>
      <w:r w:rsidR="00621DD8">
        <w:t xml:space="preserve"> are unlikely to be discovered until the gear is recovered, so the impact of these entanglement mortalities is</w:t>
      </w:r>
      <w:r w:rsidR="00BA0CD7">
        <w:t xml:space="preserve"> </w:t>
      </w:r>
      <w:r w:rsidR="00621DD8">
        <w:t xml:space="preserve">likely underestimated </w:t>
      </w:r>
      <w:r w:rsidR="00621DD8">
        <w:fldChar w:fldCharType="begin" w:fldLock="1"/>
      </w:r>
      <w:r w:rsidR="00D97B91">
        <w:instrText>ADDIN CSL_CITATION {"citationItems":[{"id":"ITEM-1","itemData":{"DOI":"10.1016/j.marpolbul.2009.09.005","ISSN":"0025326X","abstract":"Derelict fishing gear remains in the marine environment for years, entangling, and killing marine organisms worldwide. Since 2002, hundreds of derelict nets containing over 32,000 marine animals have been recovered from Washington's inland waters. Analysis of 870 gillnets found many were derelict for years; most were recovered from northern Puget Sound and high-relief rocky habitats and were relatively small, of recent construction, in good condition, stretched open, and in relatively shallow water. Marine organisms documented in recovered gillnets included 31,278 invertebrates (76 species), 1036 fishes (22 species), 514 birds (16 species), and 23 mammals (4 species); 56% of invertebrates, 93% of fish, and 100% of birds and mammals were dead when recovered. For all taxa, mortality was generally associated with gillnet effectiveness (total area, age and condition, and suspension in the water). Mortality from derelict fishing gear is underestimated at recovery and may be important for species of economic and conservation concern.","author":[{"dropping-particle":"","family":"Good","given":"Thomas P","non-dropping-particle":"","parse-names":false,"suffix":""},{"dropping-particle":"","family":"June","given":"Jeffrey A","non-dropping-particle":"","parse-names":false,"suffix":""},{"dropping-particle":"","family":"Etnier","given":"Michael A","non-dropping-particle":"","parse-names":false,"suffix":""},{"dropping-particle":"","family":"Broadhurst","given":"Ginny","non-dropping-particle":"","parse-names":false,"suffix":""}],"container-title":"Marine Pollution Bulletin","id":"ITEM-1","issue":"1","issued":{"date-parts":[["2010"]]},"page":"39-50","title":"Derelict fishing nets in Puget Sound and the Northwest Straits: Patterns and threats to marine fauna","type":"article-journal","volume":"60"},"uris":["http://www.mendeley.com/documents/?uuid=30f8d651-14bb-36f1-b6aa-f009fe3c179c"]}],"mendeley":{"formattedCitation":"[66]","plainTextFormattedCitation":"[66]","previouslyFormattedCitation":"[66]"},"properties":{"noteIndex":0},"schema":"https://github.com/citation-style-language/schema/raw/master/csl-citation.json"}</w:instrText>
      </w:r>
      <w:r w:rsidR="00621DD8">
        <w:fldChar w:fldCharType="separate"/>
      </w:r>
      <w:r w:rsidR="00AF2622" w:rsidRPr="00AF2622">
        <w:rPr>
          <w:noProof/>
        </w:rPr>
        <w:t>[66]</w:t>
      </w:r>
      <w:r w:rsidR="00621DD8">
        <w:fldChar w:fldCharType="end"/>
      </w:r>
      <w:r w:rsidR="00621DD8">
        <w:t xml:space="preserve">. </w:t>
      </w:r>
      <w:r w:rsidR="00A713D8">
        <w:t>At-sea mortality, internal injuries, and derelict gear</w:t>
      </w:r>
      <w:r w:rsidR="00094232">
        <w:t xml:space="preserve"> </w:t>
      </w:r>
      <w:r w:rsidR="00E03345">
        <w:t>are</w:t>
      </w:r>
      <w:r w:rsidR="00BA0CD7">
        <w:t xml:space="preserve"> just a few types of </w:t>
      </w:r>
      <w:r w:rsidR="00597DC4">
        <w:t xml:space="preserve">entanglement-related mortality unlikely to be accurately documented and included in </w:t>
      </w:r>
      <w:r w:rsidR="00E03345">
        <w:t xml:space="preserve">published </w:t>
      </w:r>
      <w:r w:rsidR="00597DC4">
        <w:t>entanglement rates</w:t>
      </w:r>
      <w:r w:rsidR="00BA734F">
        <w:t xml:space="preserve">. </w:t>
      </w:r>
    </w:p>
    <w:p w14:paraId="0D92CCD3" w14:textId="3E44E3AF" w:rsidR="0071086C" w:rsidRDefault="0071086C" w:rsidP="00CA40D3">
      <w:pPr>
        <w:spacing w:line="480" w:lineRule="auto"/>
      </w:pPr>
      <w:r>
        <w:t xml:space="preserve">The type of entangling material </w:t>
      </w:r>
      <w:r w:rsidR="0042049C">
        <w:t xml:space="preserve">can </w:t>
      </w:r>
      <w:r w:rsidR="000012FD">
        <w:t xml:space="preserve">also </w:t>
      </w:r>
      <w:r w:rsidR="0042049C">
        <w:t xml:space="preserve">potentially impact the likelihood of observing an entanglement. If sea lions entangled by a salmon flasher are likely to either shed the gear quickly or die, the window to </w:t>
      </w:r>
      <w:r w:rsidR="0042049C">
        <w:lastRenderedPageBreak/>
        <w:t xml:space="preserve">observe and document that entanglement might be much shorter than for a material more prone to long entanglements, like a packing band. </w:t>
      </w:r>
      <w:r w:rsidR="00B9218A">
        <w:t>T</w:t>
      </w:r>
      <w:r w:rsidR="00E37515">
        <w:t xml:space="preserve">he shape and color of the entangling material could </w:t>
      </w:r>
      <w:r w:rsidR="00B9218A">
        <w:t xml:space="preserve">also </w:t>
      </w:r>
      <w:r w:rsidR="00E37515">
        <w:t xml:space="preserve">contribute to the probability that it is observed. Packing bands, rope, and monofilament line all mostly cause neck collar entanglements, but monofilament line, which is thin and usually somewhat translucent, is likely to be quickly embedded in a deep wound, disappearing from view faster than a thicker packing band or rope loop would. </w:t>
      </w:r>
      <w:r w:rsidR="00E3418E">
        <w:t xml:space="preserve">Packing bands also have a distinctive fraying pattern which causes thin curly strands to be visible above the edges of a deep wound where the band itself is otherwise invisible, making them much more likely to be identified than a material without such clear </w:t>
      </w:r>
      <w:r w:rsidR="00B32678">
        <w:t xml:space="preserve">identifying </w:t>
      </w:r>
      <w:r w:rsidR="00E3418E">
        <w:t xml:space="preserve">features. </w:t>
      </w:r>
      <w:r w:rsidR="009540DD">
        <w:t>For the most part, it was impossible to identify the entangling material in cases of severe entanglement wounds because the material</w:t>
      </w:r>
      <w:r w:rsidR="00342466">
        <w:t xml:space="preserve"> wa</w:t>
      </w:r>
      <w:r w:rsidR="009540DD">
        <w:t xml:space="preserve">s embedded so deeply in the flesh, and therefore also impossible to make any conclusions about which materials might be associated with the most severe wounds or highest potential risk of mortality to the affected individual. </w:t>
      </w:r>
      <w:r w:rsidR="00371F63">
        <w:t>Additionally, only the most severe, deep, wide wounds are likely to create lasting</w:t>
      </w:r>
      <w:r w:rsidR="006B0B8A">
        <w:t xml:space="preserve"> and readily observable</w:t>
      </w:r>
      <w:r w:rsidR="00371F63">
        <w:t xml:space="preserve"> scars</w:t>
      </w:r>
      <w:r w:rsidR="00D642A6">
        <w:t xml:space="preserve">, meaning certain entangling materials are </w:t>
      </w:r>
      <w:r w:rsidR="000651C5">
        <w:t>better</w:t>
      </w:r>
      <w:r w:rsidR="00D642A6">
        <w:t xml:space="preserve"> represented among scarring rates than others. </w:t>
      </w:r>
      <w:r w:rsidR="00E6310A">
        <w:t>This complicates the search for the most damaging entangling materials on which to focus targeted mitigation</w:t>
      </w:r>
      <w:r w:rsidR="007241F5">
        <w:t xml:space="preserve"> and forces any management efforts to rely on other metrics of impact, such as the prevalence of an entangling material within the population in question.</w:t>
      </w:r>
      <w:r w:rsidR="0047644C">
        <w:t xml:space="preserve"> Further studies that track the fate of individually identifiable entangled individuals would help clarify important questions about scar healing rates and time to death or shedding that are crucial for understanding the full</w:t>
      </w:r>
      <w:r w:rsidR="008E56AF">
        <w:t xml:space="preserve"> long- and short-term</w:t>
      </w:r>
      <w:r w:rsidR="0047644C">
        <w:t xml:space="preserve"> impact of entanglement on individuals and populations. </w:t>
      </w:r>
    </w:p>
    <w:p w14:paraId="01B8D040" w14:textId="52381F53" w:rsidR="0011219E" w:rsidRDefault="0011219E" w:rsidP="00CA40D3">
      <w:pPr>
        <w:spacing w:line="480" w:lineRule="auto"/>
      </w:pPr>
      <w:r>
        <w:t xml:space="preserve">The age, size, and foraging experience of the sea lion may </w:t>
      </w:r>
      <w:r w:rsidR="0089371F">
        <w:t>dictate</w:t>
      </w:r>
      <w:r>
        <w:t xml:space="preserve"> the materials they become entangled in</w:t>
      </w:r>
      <w:r w:rsidR="00D32AB8">
        <w:t xml:space="preserve">, and therefore the outcome </w:t>
      </w:r>
      <w:r w:rsidR="00C52F98">
        <w:t xml:space="preserve">and observability </w:t>
      </w:r>
      <w:r w:rsidR="00D32AB8">
        <w:t>of the entanglement</w:t>
      </w:r>
      <w:r w:rsidR="008C20D1">
        <w:t xml:space="preserve"> </w:t>
      </w:r>
      <w:r w:rsidR="008C20D1">
        <w:fldChar w:fldCharType="begin" w:fldLock="1"/>
      </w:r>
      <w:r w:rsidR="00D97B91">
        <w:instrText>ADDIN CSL_CITATION {"citationItems":[{"id":"ITEM-1","itemData":{"author":[{"dropping-particle":"","family":"Gearin","given":"Patrick J.","non-dropping-particle":"","parse-names":false,"suffix":""},{"dropping-particle":"","family":"Stewart","given":"Brent S.","non-dropping-particle":"","parse-names":false,"suffix":""},{"dropping-particle":"","family":"DeLong","given":"Robert L.","non-dropping-particle":"","parse-names":false,"suffix":""}],"container-title":"Fur Seal Investigations 1986","editor":[{"dropping-particle":"","family":"Kozloff","given":"Patrick","non-dropping-particle":"","parse-names":false,"suffix":""},{"dropping-particle":"","family":"Kajimura","given":"Hiroshi","non-dropping-particle":"","parse-names":false,"suffix":""}],"id":"ITEM-1","issued":{"date-parts":[["1989"]]},"number-of-pages":"63-64","title":"Late season surveys for entangled northern fur seal females and pups St. Paul Island, Alaska","type":"report"},"uris":["http://www.mendeley.com/documents/?uuid=7686f4d7-a67d-4c51-aa0d-50ae134640e9"]},{"id":"ITEM-2","itemData":{"author":[{"dropping-particle":"","family":"Stewart","given":"Brent S.","non-dropping-particle":"","parse-names":false,"suffix":""},{"dropping-particle":"","family":"Baba","given":"Norihisa","non-dropping-particle":"","parse-names":false,"suffix":""},{"dropping-particle":"","family":"Gearin","given":"Patrick J.","non-dropping-particle":"","parse-names":false,"suffix":""},{"dropping-particle":"","family":"Baker","given":"Jason","non-dropping-particle":"","parse-names":false,"suffix":""}],"container-title":"Fur Seal Investigations 1986","editor":[{"dropping-particle":"","family":"Kozloff","given":"Patrick","non-dropping-particle":"","parse-names":false,"suffix":""},{"dropping-particle":"","family":"Kajimura","given":"Hiroshi","non-dropping-particle":"","parse-names":false,"suffix":""}],"id":"ITEM-2","issued":{"date-parts":[["1989"]]},"number-of-pages":"57-60","title":"Observations of beach debris and net entanglement on St. Paul Island, Alaska","type":"report"},"uris":["http://www.mendeley.com/documents/?uuid=aa34922c-dc8c-474f-a99b-7b6ff29310bf"]},{"id":"ITEM-3","itemData":{"abstract":"Plastic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1987","id":"ITEM-3","issued":{"date-parts":[["1988"]]},"note":"Use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fishing debris.","type":"paper-conference"},"uris":["http://www.mendeley.com/documents/?uuid=1bbffe95-a94f-452a-ad65-4f30bb578623"]}],"mendeley":{"formattedCitation":"[9,67,68]","plainTextFormattedCitation":"[9,67,68]","previouslyFormattedCitation":"[9,67,68]"},"properties":{"noteIndex":0},"schema":"https://github.com/citation-style-language/schema/raw/master/csl-citation.json"}</w:instrText>
      </w:r>
      <w:r w:rsidR="008C20D1">
        <w:fldChar w:fldCharType="separate"/>
      </w:r>
      <w:r w:rsidR="00AF2622" w:rsidRPr="00AF2622">
        <w:rPr>
          <w:noProof/>
        </w:rPr>
        <w:t>[9,67,68]</w:t>
      </w:r>
      <w:r w:rsidR="008C20D1">
        <w:fldChar w:fldCharType="end"/>
      </w:r>
      <w:r>
        <w:t xml:space="preserve">. The high proportion of entangled </w:t>
      </w:r>
      <w:r w:rsidR="00742D77">
        <w:t xml:space="preserve">Steller </w:t>
      </w:r>
      <w:r>
        <w:t xml:space="preserve">juveniles exhibiting flashers and rubber bands may be a function of their age: rubber bands may be too small to entangle a large adult, and flasher entanglement </w:t>
      </w:r>
      <w:r w:rsidR="0059574F">
        <w:t>is</w:t>
      </w:r>
      <w:r>
        <w:t xml:space="preserve"> a </w:t>
      </w:r>
      <w:r w:rsidR="0059574F">
        <w:t xml:space="preserve">sign of </w:t>
      </w:r>
      <w:r w:rsidR="00C91EA8">
        <w:t xml:space="preserve">a </w:t>
      </w:r>
      <w:r w:rsidR="0059574F">
        <w:t xml:space="preserve">risky foraging </w:t>
      </w:r>
      <w:r w:rsidR="0059574F">
        <w:lastRenderedPageBreak/>
        <w:t>behavior</w:t>
      </w:r>
      <w:r w:rsidR="004C6C3F">
        <w:t xml:space="preserve"> -</w:t>
      </w:r>
      <w:r w:rsidR="0059574F">
        <w:t xml:space="preserve"> depredating salmon troll fisheries</w:t>
      </w:r>
      <w:r>
        <w:t xml:space="preserve">. The small number of unidentifiable entangling materials on juveniles may be because of their smaller size, which causes the material to sit on the surface of the skin where it can be easily identified. This may also explain the large number of unidentifiable entangling materials on adult males, whose considerable </w:t>
      </w:r>
      <w:r w:rsidR="00FD4BE7">
        <w:t xml:space="preserve">seasonal </w:t>
      </w:r>
      <w:r>
        <w:t xml:space="preserve">growth </w:t>
      </w:r>
      <w:r w:rsidR="00FD4BE7">
        <w:fldChar w:fldCharType="begin" w:fldLock="1"/>
      </w:r>
      <w:r w:rsidR="00D97B91">
        <w:instrText>ADDIN CSL_CITATION {"citationItems":[{"id":"ITEM-1","itemData":{"DOI":"10.1644/1545-1542(2001)082&lt;0500:gibsot&gt;2.0.co;2","ISSN":"0022-2372","abstract":"Growth models (mass and length) were constructed for male (≥1 year old), female (≥ 1 year old), and pregnant female Steller sea lions (Eumetopias jubatus) shot on rookeries or haulouts, or in coastal waters of southeastern Alaska, the Gulf of Alaska, or the Bering Sea ice edge between 1976 and 1989. The Richards model best described growth in body length and mass. Females with fetuses were 3 cm longer and 28 kg heavier on average than females of the same age without fetuses. Males grew in length over a longer period than did females and exhibited a growth spurt in mass that coincided with sexual maturity between 5 and 7 years of age. Average predicted standard lengths of males and females ≥12 years of age were 3.04 and 2.32 m, respectively, and average predicted masses were 681 and 273 kg, respectively. Maximum recorded mass was 910 kg for an adult male. Males achieved 90% of their asymptotic length and mass by 8 and 9 years of age, respectively, compared with 4 and 13 years, respectively, for females. Residuals of the size-at-age models indicated seasonal changes in growth rates. Young animals (&lt;6 years old) and adult males grew little during the breeding season (May-July), and adult males did not resume growth until sometime after November.","author":[{"dropping-particle":"","family":"Winship","given":"Arliss J","non-dropping-particle":"","parse-names":false,"suffix":""},{"dropping-particle":"","family":"Trites","given":"Andrew W","non-dropping-particle":"","parse-names":false,"suffix":""},{"dropping-particle":"","family":"Calkins","given":"Donald G","non-dropping-particle":"","parse-names":false,"suffix":""}],"container-title":"Journal of Mammalogy","id":"ITEM-1","issue":"2","issued":{"date-parts":[["2001"]]},"page":"500-519","title":"Growth in body size of the Steller sea lion (&lt;i&gt;Eumetopias jubatus&lt;/i&gt;)","type":"article-journal","volume":"82"},"uris":["http://www.mendeley.com/documents/?uuid=d06efcbe-148a-3e98-a872-de6257ec7283","http://www.mendeley.com/documents/?uuid=d715dacc-da77-457f-a12b-0bd401ddbc70","http://www.mendeley.com/documents/?uuid=31537786-8244-4885-b8ac-d167d817763b"]}],"mendeley":{"formattedCitation":"[69]","plainTextFormattedCitation":"[69]","previouslyFormattedCitation":"[69]"},"properties":{"noteIndex":0},"schema":"https://github.com/citation-style-language/schema/raw/master/csl-citation.json"}</w:instrText>
      </w:r>
      <w:r w:rsidR="00FD4BE7">
        <w:fldChar w:fldCharType="separate"/>
      </w:r>
      <w:r w:rsidR="00AF2622" w:rsidRPr="00AF2622">
        <w:rPr>
          <w:noProof/>
        </w:rPr>
        <w:t>[69]</w:t>
      </w:r>
      <w:r w:rsidR="00FD4BE7">
        <w:fldChar w:fldCharType="end"/>
      </w:r>
      <w:r w:rsidR="00FD4BE7">
        <w:t xml:space="preserve"> </w:t>
      </w:r>
      <w:r>
        <w:t>could have caused entanglements to bury deep into the flesh where they are not readily observed</w:t>
      </w:r>
      <w:r w:rsidR="00BA734F">
        <w:t xml:space="preserve"> </w:t>
      </w:r>
      <w:r w:rsidR="00BA734F">
        <w:fldChar w:fldCharType="begin" w:fldLock="1"/>
      </w:r>
      <w:r w:rsidR="00D97B91">
        <w:instrText>ADDIN CSL_CITATION {"citationItems":[{"id":"ITEM-1","itemData":{"author":[{"dropping-particle":"","family":"DeLong","given":"R L","non-dropping-particle":"","parse-names":false,"suffix":""},{"dropping-particle":"","family":"Gearin","given":"P J","non-dropping-particle":"","parse-names":false,"suffix":""},{"dropping-particle":"","family":"Bengtson","given":"J L","non-dropping-particle":"","parse-names":false,"suffix":""},{"dropping-particle":"","family":"Dawson","given":"P","non-dropping-particle":"","parse-names":false,"suffix":""},{"dropping-particle":"","family":"Feldkamp","given":"S D","non-dropping-particle":"","parse-names":false,"suffix":""}],"container-title":"Proceedings of the Second International Conference on Marine Debris, 2-7 April 1989, Honolulu, HI.","editor":[{"dropping-particle":"","family":"Shomura","given":"Richard S.;","non-dropping-particle":"","parse-names":false,"suffix":""},{"dropping-particle":"","family":"Godfrey","given":"M. L.","non-dropping-particle":"","parse-names":false,"suffix":""}],"id":"ITEM-1","issued":{"date-parts":[["1990"]]},"page":"492-493","title":"Studies on the effects of entanglement on individual northern fur seals","type":"paper-conference"},"uris":["http://www.mendeley.com/documents/?uuid=2f0d43ad-d9ab-48f0-9e5d-8a49ede11b79"]}],"mendeley":{"formattedCitation":"[61]","plainTextFormattedCitation":"[61]","previouslyFormattedCitation":"[61]"},"properties":{"noteIndex":0},"schema":"https://github.com/citation-style-language/schema/raw/master/csl-citation.json"}</w:instrText>
      </w:r>
      <w:r w:rsidR="00BA734F">
        <w:fldChar w:fldCharType="separate"/>
      </w:r>
      <w:r w:rsidR="00AF2622" w:rsidRPr="00AF2622">
        <w:rPr>
          <w:noProof/>
        </w:rPr>
        <w:t>[61]</w:t>
      </w:r>
      <w:r w:rsidR="00BA734F">
        <w:fldChar w:fldCharType="end"/>
      </w:r>
      <w:r>
        <w:t xml:space="preserve">. </w:t>
      </w:r>
      <w:r w:rsidR="00A6483D">
        <w:t>Age and body size</w:t>
      </w:r>
      <w:r w:rsidR="00B56419">
        <w:t xml:space="preserve"> therefore impact both the entangling materials an individual is likely to </w:t>
      </w:r>
      <w:r w:rsidR="0083148C">
        <w:t>encounter,</w:t>
      </w:r>
      <w:r w:rsidR="00B56419">
        <w:t xml:space="preserve"> and the severity of the wound caused by that entanglement.</w:t>
      </w:r>
    </w:p>
    <w:p w14:paraId="7FDAFA44" w14:textId="52CC5C55" w:rsidR="00B56419" w:rsidRDefault="0083148C" w:rsidP="00CA40D3">
      <w:pPr>
        <w:spacing w:line="480" w:lineRule="auto"/>
      </w:pPr>
      <w:r>
        <w:t xml:space="preserve">Entanglement may also have an impact on pinniped life history and population dynamics. </w:t>
      </w:r>
      <w:r w:rsidR="00B56419">
        <w:t xml:space="preserve">Most California sea lions migrate away from our survey area to their breeding grounds to the south during </w:t>
      </w:r>
      <w:r w:rsidR="00DD4BB6">
        <w:t>June and July</w:t>
      </w:r>
      <w:r w:rsidR="00B56419">
        <w:t xml:space="preserve">, but the few animals that stayed </w:t>
      </w:r>
      <w:r w:rsidR="005B5D51">
        <w:t xml:space="preserve">in our survey area </w:t>
      </w:r>
      <w:r w:rsidR="00DD4BB6">
        <w:t xml:space="preserve">during those months </w:t>
      </w:r>
      <w:r w:rsidR="00B56419">
        <w:t>exhibited a much higher entanglement rate than in other months</w:t>
      </w:r>
      <w:r w:rsidR="00C9775F">
        <w:t>, largely driving the high overall rate of entanglement seen for California sea lions</w:t>
      </w:r>
      <w:r w:rsidR="00DA3274">
        <w:t xml:space="preserve"> (Fig </w:t>
      </w:r>
      <w:r w:rsidR="008646F7">
        <w:t>5</w:t>
      </w:r>
      <w:r w:rsidR="00DA3274">
        <w:t>)</w:t>
      </w:r>
      <w:r w:rsidR="00C9775F">
        <w:t>.</w:t>
      </w:r>
      <w:r w:rsidR="00B56419">
        <w:t xml:space="preserve"> </w:t>
      </w:r>
      <w:r w:rsidR="00B9218A">
        <w:t>In our study area, it is possible that entangled male California sea lions observed in the summer months chose not to migrate to their breeding grounds due to compromised body condition caused by entanglement, which would likely also compromise their ability to establish and hold a breeding territory</w:t>
      </w:r>
      <w:r w:rsidR="00B56419">
        <w:t>.</w:t>
      </w:r>
      <w:r w:rsidR="0001167C">
        <w:t xml:space="preserve"> This confirms that counts of entangled individuals taken from non-rookery sites only during the summer months might be useful as an index of change in entanglement occurrence but cannot be used to predict population-wide or annual average entanglement rates without other sources of data. </w:t>
      </w:r>
      <w:r w:rsidR="00B56419">
        <w:t xml:space="preserve">Even for individuals that did arrive at their breeding grounds, entanglement could impact their reproductive success. </w:t>
      </w:r>
      <w:r w:rsidR="001C01E3">
        <w:t>In Alaska, e</w:t>
      </w:r>
      <w:r w:rsidR="00B56419">
        <w:t xml:space="preserve">ntangled nursing female </w:t>
      </w:r>
      <w:r w:rsidR="00ED329C">
        <w:t>n</w:t>
      </w:r>
      <w:r w:rsidR="00B56419">
        <w:t xml:space="preserve">orthern fur seals spent longer at sea, weaned smaller pups, and abandoned their pups </w:t>
      </w:r>
      <w:r w:rsidR="00621220">
        <w:t xml:space="preserve">more frequently than unentangled females </w:t>
      </w:r>
      <w:r w:rsidR="00B56419">
        <w:fldChar w:fldCharType="begin" w:fldLock="1"/>
      </w:r>
      <w:r w:rsidR="00D97B91">
        <w:instrText>ADDIN CSL_CITATION {"citationItems":[{"id":"ITEM-1","itemData":{"author":[{"dropping-particle":"","family":"DeLong","given":"Robert L.","non-dropping-particle":"","parse-names":false,"suffix":""},{"dropping-particle":"","family":"Dawson","given":"Pierre","non-dropping-particle":"","parse-names":false,"suffix":""},{"dropping-particle":"","family":"Gearin","given":"Patrick","non-dropping-particle":"","parse-names":false,"suffix":""}],"container-title":"Fur Seal Investigations 1985","editor":[{"dropping-particle":"","family":"Kozloff","given":"Patrick","non-dropping-particle":"","parse-names":false,"suffix":""},{"dropping-particle":"","family":"Kajimura","given":"Hiroshi","non-dropping-particle":"","parse-names":false,"suffix":""}],"id":"ITEM-1","issued":{"date-parts":[["1988"]]},"number-of-pages":"58-68","title":"Incidence and impact of entanglement in netting debris on northern fur seal pups and adult females, St. Paul Island, Alaska","type":"report"},"uris":["http://www.mendeley.com/documents/?uuid=b5f0fe5b-0b96-4dd4-81ed-c65a775fc119"]},{"id":"ITEM-2","itemData":{"author":[{"dropping-particle":"","family":"DeLong","given":"R L","non-dropping-particle":"","parse-names":false,"suffix":""},{"dropping-particle":"","family":"Gearin","given":"P J","non-dropping-particle":"","parse-names":false,"suffix":""},{"dropping-particle":"","family":"Bengtson","given":"J L","non-dropping-particle":"","parse-names":false,"suffix":""},{"dropping-particle":"","family":"Dawson","given":"P","non-dropping-particle":"","parse-names":false,"suffix":""},{"dropping-particle":"","family":"Feldkamp","given":"S D","non-dropping-particle":"","parse-names":false,"suffix":""}],"container-title":"Proceedings of the Second International Conference on Marine Debris, 2-7 April 1989, Honolulu, HI.","editor":[{"dropping-particle":"","family":"Shomura","given":"Richard S.;","non-dropping-particle":"","parse-names":false,"suffix":""},{"dropping-particle":"","family":"Godfrey","given":"M. L.","non-dropping-particle":"","parse-names":false,"suffix":""}],"id":"ITEM-2","issued":{"date-parts":[["1990"]]},"page":"492-493","title":"Studies on the effects of entanglement on individual northern fur seals","type":"paper-conference"},"uris":["http://www.mendeley.com/documents/?uuid=2f0d43ad-d9ab-48f0-9e5d-8a49ede11b79"]}],"mendeley":{"formattedCitation":"[61,70]","plainTextFormattedCitation":"[61,70]","previouslyFormattedCitation":"[61,70]"},"properties":{"noteIndex":0},"schema":"https://github.com/citation-style-language/schema/raw/master/csl-citation.json"}</w:instrText>
      </w:r>
      <w:r w:rsidR="00B56419">
        <w:fldChar w:fldCharType="separate"/>
      </w:r>
      <w:r w:rsidR="00AF2622" w:rsidRPr="00AF2622">
        <w:rPr>
          <w:noProof/>
        </w:rPr>
        <w:t>[61,70]</w:t>
      </w:r>
      <w:r w:rsidR="00B56419">
        <w:fldChar w:fldCharType="end"/>
      </w:r>
      <w:r w:rsidR="00B56419">
        <w:t xml:space="preserve">. However, records of three entangled female California sea lions successfully weaning pups in Los </w:t>
      </w:r>
      <w:proofErr w:type="spellStart"/>
      <w:r w:rsidR="00B56419">
        <w:t>Islotes</w:t>
      </w:r>
      <w:proofErr w:type="spellEnd"/>
      <w:r w:rsidR="00B56419">
        <w:t xml:space="preserve">, Baja California </w:t>
      </w:r>
      <w:r w:rsidR="00B56419">
        <w:fldChar w:fldCharType="begin" w:fldLock="1"/>
      </w:r>
      <w:r w:rsidR="00AC13A8">
        <w:instrText>ADDIN CSL_CITATION {"citationItems":[{"id":"ITEM-1","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Science","id":"ITEM-1","issue":"1","issued":{"date-parts":[["1994","1"]]},"note":"rates in rates excel doc until PDF comes through from lib UW","page":"122-125","title":"Entanglement of California sea lions at Los Islotes, Baja California Sur, Mexico","type":"article-journal","volume":"10"},"uris":["http://www.mendeley.com/documents/?uuid=4de085ce-a3c0-3599-a31c-571b906408d3"]}],"mendeley":{"formattedCitation":"[16]","plainTextFormattedCitation":"[16]","previouslyFormattedCitation":"[16]"},"properties":{"noteIndex":0},"schema":"https://github.com/citation-style-language/schema/raw/master/csl-citation.json"}</w:instrText>
      </w:r>
      <w:r w:rsidR="00B56419">
        <w:fldChar w:fldCharType="separate"/>
      </w:r>
      <w:r w:rsidR="00AC13A8" w:rsidRPr="00AC13A8">
        <w:rPr>
          <w:noProof/>
        </w:rPr>
        <w:t>[16]</w:t>
      </w:r>
      <w:r w:rsidR="00B56419">
        <w:fldChar w:fldCharType="end"/>
      </w:r>
      <w:r w:rsidR="00B56419">
        <w:t xml:space="preserve"> </w:t>
      </w:r>
      <w:r w:rsidR="00841425">
        <w:t xml:space="preserve">and our observation of at least one entangled Steller sea lion female nursing a pup </w:t>
      </w:r>
      <w:r w:rsidR="00B56419">
        <w:t>demonstrate that the impacts of entanglement on all aspects of pinniped population dynamics</w:t>
      </w:r>
      <w:r w:rsidR="006D5C7A">
        <w:t>, especially long-term impacts,</w:t>
      </w:r>
      <w:r w:rsidR="00B56419">
        <w:t xml:space="preserve"> are poorly understood.</w:t>
      </w:r>
      <w:r w:rsidR="005D21E2">
        <w:t xml:space="preserve"> </w:t>
      </w:r>
    </w:p>
    <w:p w14:paraId="32FA5E57" w14:textId="688F415F" w:rsidR="003C182E" w:rsidRDefault="003C182E" w:rsidP="00CA40D3">
      <w:pPr>
        <w:spacing w:line="480" w:lineRule="auto"/>
      </w:pPr>
      <w:r>
        <w:lastRenderedPageBreak/>
        <w:t xml:space="preserve">Entanglement rates </w:t>
      </w:r>
      <w:r w:rsidR="00621220">
        <w:t xml:space="preserve">also </w:t>
      </w:r>
      <w:r>
        <w:t xml:space="preserve">appear to be impacted by the availability </w:t>
      </w:r>
      <w:r w:rsidR="00E83BA1">
        <w:t xml:space="preserve">and distribution </w:t>
      </w:r>
      <w:r>
        <w:t xml:space="preserve">of entangling materials in the immediate environment </w:t>
      </w:r>
      <w:r>
        <w:fldChar w:fldCharType="begin" w:fldLock="1"/>
      </w:r>
      <w:r w:rsidR="0095115D">
        <w:instrText>ADDIN CSL_CITATION {"citationItems":[{"id":"ITEM-1","itemData":{"DOI":"10.1007/978-1-4613-8486-1","ISBN":"978-1-4613-8488-5","ISSN":"0025326X","PMID":"6428","author":[{"dropping-particle":"","family":"Laist","given":"David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-1","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records","type":"book"},"uris":["http://www.mendeley.com/documents/?uuid=ca1eabe6-82be-4c39-ac2e-39530af0eb33"]},{"id":"ITEM-2","itemData":{"abstract":"Plastic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1987","id":"ITEM-2","issued":{"date-parts":[["1988"]]},"note":"Use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fishing debris.","type":"paper-conference"},"uris":["http://www.mendeley.com/documents/?uuid=1bbffe95-a94f-452a-ad65-4f30bb578623"]}],"mendeley":{"formattedCitation":"[4,9]","plainTextFormattedCitation":"[4,9]","previouslyFormattedCitation":"[4,9]"},"properties":{"noteIndex":0},"schema":"https://github.com/citation-style-language/schema/raw/master/csl-citation.json"}</w:instrText>
      </w:r>
      <w:r>
        <w:fldChar w:fldCharType="separate"/>
      </w:r>
      <w:r w:rsidR="00AC13A8" w:rsidRPr="00AC13A8">
        <w:rPr>
          <w:noProof/>
        </w:rPr>
        <w:t>[4,9]</w:t>
      </w:r>
      <w:r>
        <w:fldChar w:fldCharType="end"/>
      </w:r>
      <w:r>
        <w:t xml:space="preserve">. In our survey area, the occurrence of packing bands in beach surveys was positively correlated with the proportion of entangled individuals exhibiting packing bands. A similar relationship has been observed in Hawaiian monk seals, which frequently haul out on top of beached debris and therefore experience higher entanglement risk when more debris is present on the beach </w:t>
      </w:r>
      <w:r>
        <w:fldChar w:fldCharType="begin" w:fldLock="1"/>
      </w:r>
      <w:r w:rsidR="00D97B91">
        <w:instrText>ADDIN CSL_CITATION {"citationItems":[{"id":"ITEM-1","itemData":{"DOI":"10.1016/S0025-326X(01)00139-4","ISSN":"0025326X","PMID":"11827117","abstract":"Marine debris threatens Northwestern Hawaiian Islands' (NWHI) coral reef ecosystems. Debris, a contaminant, entangles and kills endangered Hawaiian monk seals (Monachus schauinslandi), coral, and other wildlife. We describe a novel multi-agency effort using divers to systematically survey and remove derelict fishing gear from two NWHI in 1999. 14 t of derelict fishing gear were removed and debris distribution, density, type and fouling level documented at Lisianski Island and Pearl and Hermes Atoll. Reef debris density ranged from 3.4 to 62.2 items/km2. Trawl netting was the most frequent debris type encountered (88%) and represented the greatest debris component recovered by weight (35%), followed by monofilament gillnet (34%), and maritime line (23%). Most debris recovered, 72%, had light or no fouling, suggesting debris may have short oceanic circulation histories. Our study demonstrates that derelict fishing gear poses a persistent threat to the coral reef ecosystems of the Hawaiian Archipelago. Copyright © 2001 .","author":[{"dropping-particle":"","family":"Donohue","given":"Mary J.","non-dropping-particle":"","parse-names":false,"suffix":""},{"dropping-particle":"","family":"Boland","given":"Raymond C.","non-dropping-particle":"","parse-names":false,"suffix":""},{"dropping-particle":"","family":"Sramek","given":"Carolyn M.","non-dropping-particle":"","parse-names":false,"suffix":""},{"dropping-particle":"","family":"Antonelis","given":"George A.","non-dropping-particle":"","parse-names":false,"suffix":""}],"container-title":"Marine Pollution Bulletin","id":"ITEM-1","issue":"12","issued":{"date-parts":[["2001"]]},"note":"Cited in lots of papers for Monk seal rates, but they actually come from Henderson 1990 and Henderson 2001","page":"1301-1312","title":"Derelict fishing gear in the Northwestern Hawaiian Islands: Diving surveys and debris removal in 1999 confirm threat to coral reef ecosystems","type":"article-journal","volume":"42"},"uris":["http://www.mendeley.com/documents/?uuid=3f988b8a-dc61-4fec-9d18-4679c2d8e681"]}],"mendeley":{"formattedCitation":"[71]","plainTextFormattedCitation":"[71]","previouslyFormattedCitation":"[71]"},"properties":{"noteIndex":0},"schema":"https://github.com/citation-style-language/schema/raw/master/csl-citation.json"}</w:instrText>
      </w:r>
      <w:r>
        <w:fldChar w:fldCharType="separate"/>
      </w:r>
      <w:r w:rsidR="00AF2622" w:rsidRPr="00AF2622">
        <w:rPr>
          <w:noProof/>
        </w:rPr>
        <w:t>[71]</w:t>
      </w:r>
      <w:r>
        <w:fldChar w:fldCharType="end"/>
      </w:r>
      <w:r>
        <w:t xml:space="preserve">, and with </w:t>
      </w:r>
      <w:r w:rsidR="00ED329C">
        <w:t>n</w:t>
      </w:r>
      <w:r>
        <w:t xml:space="preserve">orthern fur seal pups which show higher rates of entanglement </w:t>
      </w:r>
      <w:r w:rsidR="00621220">
        <w:t xml:space="preserve">in </w:t>
      </w:r>
      <w:r>
        <w:t xml:space="preserve">areas </w:t>
      </w:r>
      <w:r w:rsidR="00621220">
        <w:t>on St. Paul Island, Alaska</w:t>
      </w:r>
      <w:r w:rsidR="00794FF9">
        <w:t xml:space="preserve"> </w:t>
      </w:r>
      <w:r>
        <w:t xml:space="preserve">with higher concentrations of debris in the nearshore </w:t>
      </w:r>
      <w:r>
        <w:fldChar w:fldCharType="begin" w:fldLock="1"/>
      </w:r>
      <w:r w:rsidR="00D97B91">
        <w:instrText>ADDIN CSL_CITATION {"citationItems":[{"id":"ITEM-1","itemData":{"author":[{"dropping-particle":"","family":"Stewart","given":"Brent S.","non-dropping-particle":"","parse-names":false,"suffix":""},{"dropping-particle":"","family":"Baba","given":"Norihisa","non-dropping-particle":"","parse-names":false,"suffix":""},{"dropping-particle":"","family":"Gearin","given":"Patrick J.","non-dropping-particle":"","parse-names":false,"suffix":""},{"dropping-particle":"","family":"Baker","given":"Jason","non-dropping-particle":"","parse-names":false,"suffix":""}],"container-title":"Fur Seal Investigations 1986","editor":[{"dropping-particle":"","family":"Kozloff","given":"Patrick","non-dropping-particle":"","parse-names":false,"suffix":""},{"dropping-particle":"","family":"Kajimura","given":"Hiroshi","non-dropping-particle":"","parse-names":false,"suffix":""}],"id":"ITEM-1","issued":{"date-parts":[["1989"]]},"number-of-pages":"57-60","title":"Observations of beach debris and net entanglement on St. Paul Island, Alaska","type":"report"},"uris":["http://www.mendeley.com/documents/?uuid=aa34922c-dc8c-474f-a99b-7b6ff29310bf"]}],"mendeley":{"formattedCitation":"[68]","plainTextFormattedCitation":"[68]","previouslyFormattedCitation":"[68]"},"properties":{"noteIndex":0},"schema":"https://github.com/citation-style-language/schema/raw/master/csl-citation.json"}</w:instrText>
      </w:r>
      <w:r>
        <w:fldChar w:fldCharType="separate"/>
      </w:r>
      <w:r w:rsidR="00AF2622" w:rsidRPr="00AF2622">
        <w:rPr>
          <w:noProof/>
        </w:rPr>
        <w:t>[68]</w:t>
      </w:r>
      <w:r>
        <w:fldChar w:fldCharType="end"/>
      </w:r>
      <w:r>
        <w:t>. It is likely that both basin-wide circulation patterns and nearshore currents play a role in the concentration of entangling materials and therefore the distribution of entanglement hot spots. Studies have shown that warm anomaly ocean conditions, usually associated with an El Ni</w:t>
      </w:r>
      <w:r w:rsidRPr="002C7876">
        <w:t>ñ</w:t>
      </w:r>
      <w:r>
        <w:t xml:space="preserve">o event, can cause changes to the distribution of marine debris, fishing effort, and pinniped prey items, all of which can impact rates of entanglement </w:t>
      </w:r>
      <w:r>
        <w:fldChar w:fldCharType="begin" w:fldLock="1"/>
      </w:r>
      <w:r w:rsidR="0095115D">
        <w:instrText>ADDIN CSL_CITATION {"citationItems":[{"id":"ITEM-1","itemData":{"DOI":"10.1578/AM.39.3.2013.221","ISBN":"0167-5427","ISSN":"01675427","abstract":"California sea lions (Zalophus californianus) are often viewed as a sentinel species whose health can be affected by prevailing oceanographic condi-tions and environmental quality. For this reason, it has become increasingly important to study natural stressors and anthropogenic impacts that can lead to diminished health and survival among individuals of this coastal species. In this study, Z. californianus stranding records spanning 1983 to 2010 were used to first identify regional and seasonal fisheries inter-action hotspots in California, and second, to examine how these hotspots might change under additional environmental stress induced by El Niño oceano-graphic conditions that can affect prey availability. Analyzing mean monthly fisheries interaction cases as an example of human-related stranding revealed that (1) the number of monthly fisheries interaction cases has risen significantly over time proportional to statewide abundance estimates; (2) cases were significantly higher in Monterey, Los Angeles, and Orange Counties; (3) cases peaked May through August; and (4) fisheries interactions were signifi-cantly greater during El Niño conditions throughout the state. These results indicated that over a 27-y period, California sea lion health was affected by oceanographic conditions and that anthropogenic impacts may be heightened in early summer follow-ing the weaning period when young animals learn-ing to forage may be less successful in El Niño con-ditions. Spatially and temporally explicit data such as these can be useful in mapping marine mammal health and understanding the dynamic natural and anthropogenic landscapes in which they are a part.","author":[{"dropping-particle":"","family":"Keledjian","given":"Amanda J.","non-dropping-particle":"","parse-names":false,"suffix":""},{"dropping-particle":"","family":"Mesnick","given":"Sarah","non-dropping-particle":"","parse-names":false,"suffix":""}],"container-title":"Aquatic Mammals","id":"ITEM-1","issue":"3","issued":{"date-parts":[["2013"]]},"note":"Use to compare seasonality results, also offers some explanations that might be relevant here. Study uses &amp;quot;fisheries interactions&amp;quot; to include entanglement and gunshots though so have to be careful with scope of comparison\n\nSummary:\nZc, data from 1983 - 2010. Overall increase in fisheries interactions corresponding to abundance increases. Fisheries interactions were greater during El Nino years. Larger seasonal variation during El Nino, higher in June/July. Otherwise peaked May - August, possibly bc influx of inexperienced foragers or migration. Pup production positively related to fisheries interactions and strandings.","page":"221-232","title":"The impacts of El Niño conditions on California sea lion (Zalophus californianus) fisheries interactions: Predicting spatial and temporal hotspots along the California coast","type":"article-journal","volume":"39"},"uris":["http://www.mendeley.com/documents/?uuid=573b8078-1956-4567-b945-8c9d24342232"]},{"id":"ITEM-2","itemData":{"DOI":"10.1111/j.1748-7692.2007.00114.x","ISSN":"08240469","author":[{"dropping-particle":"","family":"Donohue","given":"Mary J.","non-dropping-particle":"","parse-names":false,"suffix":""},{"dropping-particle":"","family":"Foley","given":"David G.","non-dropping-particle":"","parse-names":false,"suffix":""}],"container-title":"Marine Mammal Science","id":"ITEM-2","issue":"2","issued":{"date-parts":[["2007","4","1"]]},"page":"468-473","publisher":"John Wiley &amp; Sons, Ltd","title":"Remote sensing reveals links among the endangered Hawaiian monk seal, marine debris, and El Niño","type":"article-journal","volume":"23"},"uris":["http://www.mendeley.com/documents/?uuid=aee40574-c88d-3bc5-9106-4f94b879db02"]},{"id":"ITEM-3","itemData":{"ISSN":"00900656","author":[{"dropping-particle":"","family":"Zavala-González","given":"Alfredo","non-dropping-particle":"","parse-names":false,"suffix":""},{"dropping-particle":"","family":"Mellink","given":"Eric","non-dropping-particle":"","parse-names":false,"suffix":""}],"container-title":"Fishery Bulletin","id":"ITEM-3","issued":{"date-parts":[["1997"]]},"page":"180-184","title":"Entanglement of California sea lions, &lt;i&gt;Zalophus californianus californianus&lt;/i&gt;, in fishing gear in the central-northern part of the Gulf of California, Mexico","type":"article-journal","volume":"95"},"uris":["http://www.mendeley.com/documents/?uuid=58e2687e-e6d5-46f6-8b31-81facdc6d946"]}],"mendeley":{"formattedCitation":"[14,15,38]","plainTextFormattedCitation":"[14,15,38]","previouslyFormattedCitation":"[14,15,38]"},"properties":{"noteIndex":0},"schema":"https://github.com/citation-style-language/schema/raw/master/csl-citation.json"}</w:instrText>
      </w:r>
      <w:r>
        <w:fldChar w:fldCharType="separate"/>
      </w:r>
      <w:r w:rsidR="006B3402" w:rsidRPr="006B3402">
        <w:rPr>
          <w:noProof/>
        </w:rPr>
        <w:t>[14,15,38]</w:t>
      </w:r>
      <w:r>
        <w:fldChar w:fldCharType="end"/>
      </w:r>
      <w:r>
        <w:t xml:space="preserve">. </w:t>
      </w:r>
      <w:r w:rsidR="00E75AE8">
        <w:t xml:space="preserve">In summer 2014, high sea surface temperatures associated with the warm anomaly referred to as “the Blob” reached the coast, causing the shortest upwelling season for the northern California Current on record </w:t>
      </w:r>
      <w:r w:rsidR="00E75AE8">
        <w:fldChar w:fldCharType="begin" w:fldLock="1"/>
      </w:r>
      <w:r w:rsidR="00D97B91">
        <w:instrText>ADDIN CSL_CITATION {"citationItems":[{"id":"ITEM-1","itemData":{"ISBN":"1195-2512","abstract":"Elevated sea surface temperatures (SSTs) related to the warm ‘Blob’ continued to dominate the physical and biological oceanography of the northeast Pacific through summer–autumn 2014 (Bond et al., 2015) and into winter, spring and early summer of 2015. The anomalous blob of warm surface waters that had been present throughout the North Pacific in summer 2014 was associated with a weak North Pacific High (NPH) and a delay to the start of the coastal upwelling season in the northern California Current (NCC). Upwelling, as tracked by the Bakun Upwelling Index, did not begin until June 2014. By late summer, with a weakening of the NPH, the Blob began to move eastward and onshore in the northern California Current (Fig. 1). The date of arrival at Newport, Oregon (44.6°N latitude), was September 16, 2014 (Fig. 2) shown by a sudden increase in SST of nearly 7°C that occurred over the course of one hour! The untimely arrival of this event, coupled with a delay in the onset of coastal upwelling, resulted in the shortest upwelling season on record for the NCC. The onshore movement of the Blob and cooling in the Central Pacific produced a spatial pattern of SST that resembled a positive PDO pattern – PDO values were the most positive ever recorded for winter months (+ 2.51 in December 2014 and + 2.45 in January 2015). Higher positive PDO values have been observed previously, but only during the summer months (the five highest summertime PDO values: July 1983, 3.51; August 1941, 3.31; June 1942, 3.01; August 1984, 2.83; and June 1997, 2.76).","author":[{"dropping-particle":"","family":"Peterson","given":"William","non-dropping-particle":"","parse-names":false,"suffix":""},{"dropping-particle":"","family":"Robert","given":"Marie","non-dropping-particle":"","parse-names":false,"suffix":""},{"dropping-particle":"","family":"Bond","given":"Nicholas A.","non-dropping-particle":"","parse-names":false,"suffix":""}],"container-title":"PICES","id":"ITEM-1","issue":"2","issued":{"date-parts":[["2015"]]},"page":"44-46","publisher":"PICES Press","title":"The warm Blob continues to dominate the ecosystem of the northern California Current","type":"article-journal","volume":"23"},"uris":["http://www.mendeley.com/documents/?uuid=293a9396-f62c-339e-9515-51fa66d6dc04"]}],"mendeley":{"formattedCitation":"[72]","plainTextFormattedCitation":"[72]","previouslyFormattedCitation":"[72]"},"properties":{"noteIndex":0},"schema":"https://github.com/citation-style-language/schema/raw/master/csl-citation.json"}</w:instrText>
      </w:r>
      <w:r w:rsidR="00E75AE8">
        <w:fldChar w:fldCharType="separate"/>
      </w:r>
      <w:r w:rsidR="00AF2622" w:rsidRPr="00AF2622">
        <w:rPr>
          <w:noProof/>
        </w:rPr>
        <w:t>[72]</w:t>
      </w:r>
      <w:r w:rsidR="00E75AE8">
        <w:fldChar w:fldCharType="end"/>
      </w:r>
      <w:r w:rsidR="00E75AE8">
        <w:t xml:space="preserve">, the impacts of which were seen well into 2016 </w:t>
      </w:r>
      <w:r w:rsidR="00E75AE8">
        <w:fldChar w:fldCharType="begin" w:fldLock="1"/>
      </w:r>
      <w:r w:rsidR="00D97B91">
        <w:instrText>ADDIN CSL_CITATION {"citationItems":[{"id":"ITEM-1","itemData":{"DOI":"10.1002/2016GL071039","ISSN":"19448007","abstract":"From January 2014 to August 2016, sea surface temperatures (SSTs) along the Washington, Oregon, and California coasts were significantly warmer than usual, reaching a maximum SST anomaly of 6.2°C off Southern California. This marine heat wave occurred alongside the Gulf of Alaska marine heat wave and resulted in major disturbances in the California Current ecosystem and massive economic impacts. Here we use satellite and blended reanalysis products to report the magnitude, extent, duration, and evolution of SSTs and wind stress anomalies along the West Coast of the continental United States during this event. Nearshore SST anomalies along the entire coast were persistent during the marine heat wave, and only abated seasonally, during spring upwelling-favorable wind stress. The coastal marine heat wave weakened in July 2016 and disappeared by September 2016.","author":[{"dropping-particle":"","family":"Gentemann","given":"Chelle L.","non-dropping-particle":"","parse-names":false,"suffix":""},{"dropping-particle":"","family":"Fewings","given":"Melanie R.","non-dropping-particle":"","parse-names":false,"suffix":""},{"dropping-particle":"","family":"García-Reyes","given":"Marisol","non-dropping-particle":"","parse-names":false,"suffix":""}],"container-title":"Geophysical Research Letters","id":"ITEM-1","issue":"1","issued":{"date-parts":[["2017","1","16"]]},"page":"312-319","publisher":"Blackwell Publishing Ltd","title":"Satellite sea surface temperatures along the West Coast of the United States during the 2014–2016 northeast Pacific marine heat wave","type":"article-journal","volume":"44"},"uris":["http://www.mendeley.com/documents/?uuid=d2157cfd-c55c-34d5-90e0-1a756c5e4471"]}],"mendeley":{"formattedCitation":"[73]","plainTextFormattedCitation":"[73]","previouslyFormattedCitation":"[73]"},"properties":{"noteIndex":0},"schema":"https://github.com/citation-style-language/schema/raw/master/csl-citation.json"}</w:instrText>
      </w:r>
      <w:r w:rsidR="00E75AE8">
        <w:fldChar w:fldCharType="separate"/>
      </w:r>
      <w:r w:rsidR="00AF2622" w:rsidRPr="00AF2622">
        <w:rPr>
          <w:noProof/>
        </w:rPr>
        <w:t>[73]</w:t>
      </w:r>
      <w:r w:rsidR="00E75AE8">
        <w:fldChar w:fldCharType="end"/>
      </w:r>
      <w:r w:rsidR="00E75AE8">
        <w:t xml:space="preserve">. </w:t>
      </w:r>
      <w:r w:rsidR="00BD3F9C">
        <w:t xml:space="preserve">Both California and Steller sea lions exhibited high rates of entanglement in our study area in </w:t>
      </w:r>
      <w:r>
        <w:t>2014 and 2015</w:t>
      </w:r>
      <w:r w:rsidR="00C01DDA">
        <w:t>, and</w:t>
      </w:r>
      <w:r>
        <w:t xml:space="preserve"> 2014 - 2016 were</w:t>
      </w:r>
      <w:r w:rsidR="00BD3F9C">
        <w:t xml:space="preserve"> also</w:t>
      </w:r>
      <w:r>
        <w:t xml:space="preserve"> years of elevated large whale entanglements</w:t>
      </w:r>
      <w:r w:rsidR="00BD3F9C">
        <w:t xml:space="preserve"> in the area</w:t>
      </w:r>
      <w:r>
        <w:t xml:space="preserve"> </w:t>
      </w:r>
      <w:r>
        <w:fldChar w:fldCharType="begin" w:fldLock="1"/>
      </w:r>
      <w:r w:rsidR="00D97B91">
        <w:instrText>ADDIN CSL_CITATION {"citationItems":[{"id":"ITEM-1","itemData":{"author":[{"dropping-particle":"","family":"National Marine Fisheries Service","given":"","non-dropping-particle":"","parse-names":false,"suffix":""}],"container-title":"NOAA Fisheries","id":"ITEM-1","issued":{"date-parts":[["2019"]]},"title":"2018 West coast whale entanglement summary","type":"report"},"uris":["http://www.mendeley.com/documents/?uuid=56e9219d-f230-4477-9baf-02a442eb0419"]},{"id":"ITEM-2","itemData":{"DOI":"10.1038/s41467-019-14215-w","ISSN":"20411723","abstract":"Climate change and increased variability and intensity of climate events, in combination with recovering protected species populations and highly capitalized fisheries, are posing new challenges for fisheries management. We examine socio-ecological features of the unprecedented 2014–2016 northeast Pacific marine heatwave to understand the potential causes for record numbers of whale entanglements in the central California Current crab fishery. We observed habitat compression of coastal upwelling, changes in availability of forage species (krill and anchovy), and shoreward distribution shift of foraging whales. We propose that these ecosystem changes, combined with recovering whale populations, contributed to the exacerbation of entanglements throughout the marine heatwave. In 2016, domoic acid contamination prompted an unprecedented delay in the opening of California’s Dungeness crab fishery that inadvertently intensified the spatial overlap between whales and crab fishery gear. We present a retroactive assessment of entanglements to demonstrate that cooperation of fishers, resource managers, and scientists could mitigate future entanglement risk by developing climate-ready fisheries approaches, while supporting thriving fishing communities.","author":[{"dropping-particle":"","family":"Santora","given":"Jarrod A.","non-dropping-particle":"","parse-names":false,"suffix":""},{"dropping-particle":"","family":"Mantua","given":"Nathan J.","non-dropping-particle":"","parse-names":false,"suffix":""},{"dropping-particle":"","family":"Schroeder","given":"Isaac D.","non-dropping-particle":"","parse-names":false,"suffix":""},{"dropping-particle":"","family":"Field","given":"John C.","non-dropping-particle":"","parse-names":false,"suffix":""},{"dropping-particle":"","family":"Hazen","given":"Elliott L.","non-dropping-particle":"","parse-names":false,"suffix":""},{"dropping-particle":"","family":"Bograd","given":"Steven J.","non-dropping-particle":"","parse-names":false,"suffix":""},{"dropping-particle":"","family":"Sydeman","given":"William J.","non-dropping-particle":"","parse-names":false,"suffix":""},{"dropping-particle":"","family":"Wells","given":"Brian K.","non-dropping-particle":"","parse-names":false,"suffix":""},{"dropping-particle":"","family":"Calambokidis","given":"John","non-dropping-particle":"","parse-names":false,"suffix":""},{"dropping-particle":"","family":"Saez","given":"Lauren","non-dropping-particle":"","parse-names":false,"suffix":""},{"dropping-particle":"","family":"Lawson","given":"Dan","non-dropping-particle":"","parse-names":false,"suffix":""},{"dropping-particle":"","family":"Forney","given":"Karin A.","non-dropping-particle":"","parse-names":false,"suffix":""}],"container-title":"Nature Communications","id":"ITEM-2","issue":"1","issued":{"date-parts":[["2020"]]},"title":"Habitat compression and ecosystem shifts as potential links between marine heatwave and record whale entanglements","type":"article-journal","volume":"11"},"uris":["http://www.mendeley.com/documents/?uuid=d5470819-47d2-4c8a-9612-1153479f8abe"]}],"mendeley":{"formattedCitation":"[17,74]","plainTextFormattedCitation":"[17,74]","previouslyFormattedCitation":"[17,74]"},"properties":{"noteIndex":0},"schema":"https://github.com/citation-style-language/schema/raw/master/csl-citation.json"}</w:instrText>
      </w:r>
      <w:r>
        <w:fldChar w:fldCharType="separate"/>
      </w:r>
      <w:r w:rsidR="00AF2622" w:rsidRPr="00AF2622">
        <w:rPr>
          <w:noProof/>
        </w:rPr>
        <w:t>[17,74]</w:t>
      </w:r>
      <w:r>
        <w:fldChar w:fldCharType="end"/>
      </w:r>
      <w:r>
        <w:t>. It is possible that these</w:t>
      </w:r>
      <w:r w:rsidR="00E75AE8">
        <w:t xml:space="preserve"> </w:t>
      </w:r>
      <w:r>
        <w:t>anomalous ocean conditions changed the distribution of fishing effort</w:t>
      </w:r>
      <w:r w:rsidR="00261199">
        <w:t xml:space="preserve">, entangling </w:t>
      </w:r>
      <w:r w:rsidR="00A31D86">
        <w:t>materials</w:t>
      </w:r>
      <w:r w:rsidR="00261199">
        <w:t>,</w:t>
      </w:r>
      <w:r>
        <w:t xml:space="preserve"> and prey items important to </w:t>
      </w:r>
      <w:r w:rsidR="00621220">
        <w:t xml:space="preserve">cetaceans </w:t>
      </w:r>
      <w:r>
        <w:t xml:space="preserve">and pinnipeds, </w:t>
      </w:r>
      <w:r w:rsidR="00820816">
        <w:t xml:space="preserve">causing habitat compression and </w:t>
      </w:r>
      <w:r>
        <w:t>contributing to the high levels of entanglement seen for both taxa.</w:t>
      </w:r>
      <w:r w:rsidR="00A949B3">
        <w:t xml:space="preserve"> Entanglement rates therefore seem to be driven </w:t>
      </w:r>
      <w:r w:rsidR="00A63A58">
        <w:t>somewhat</w:t>
      </w:r>
      <w:r w:rsidR="00A949B3">
        <w:t xml:space="preserve"> by normal ocean currents and abnormal ocean conditions. </w:t>
      </w:r>
      <w:r w:rsidR="00413989">
        <w:t xml:space="preserve">However, the way that ocean conditions impact entanglements may depend on the type of entangling material, as actively fished and derelict gear are more likely to be impacted by conditions that shift fishing effort, prey distributions, and sea lion abundance, while marine debris is more likely to be linked to conditions that directly change currents and circulation. </w:t>
      </w:r>
    </w:p>
    <w:p w14:paraId="4C29D164" w14:textId="25DDB093" w:rsidR="004B1CC7" w:rsidRDefault="000C7B8C" w:rsidP="00CA40D3">
      <w:pPr>
        <w:spacing w:line="480" w:lineRule="auto"/>
      </w:pPr>
      <w:r>
        <w:lastRenderedPageBreak/>
        <w:t>O</w:t>
      </w:r>
      <w:r w:rsidR="007165DB">
        <w:t xml:space="preserve">ur study showed </w:t>
      </w:r>
      <w:r w:rsidR="00115F12">
        <w:t>high</w:t>
      </w:r>
      <w:r w:rsidR="007165DB">
        <w:t xml:space="preserve"> haulout abundance </w:t>
      </w:r>
      <w:r>
        <w:t>increase rates</w:t>
      </w:r>
      <w:r w:rsidR="007D0CB1">
        <w:t xml:space="preserve"> </w:t>
      </w:r>
      <w:r w:rsidR="00404B2A">
        <w:t xml:space="preserve">in Steller </w:t>
      </w:r>
      <w:r w:rsidR="00E6037E">
        <w:t>and</w:t>
      </w:r>
      <w:r w:rsidR="00404B2A">
        <w:t xml:space="preserve"> California sea lions in Washington </w:t>
      </w:r>
      <w:r w:rsidR="007D0CB1">
        <w:t>despite high entanglement rates</w:t>
      </w:r>
      <w:r w:rsidR="003213D4">
        <w:t>, suggesting that entanglement is not an issue that requires immediate conservation attention</w:t>
      </w:r>
      <w:r w:rsidR="00C81F7C">
        <w:t xml:space="preserve"> in this area</w:t>
      </w:r>
      <w:r>
        <w:t>. However, entanglement</w:t>
      </w:r>
      <w:r w:rsidR="004B1CC7">
        <w:t xml:space="preserve"> is still a significant welfare issue</w:t>
      </w:r>
      <w:r w:rsidR="00AE1DD6">
        <w:t xml:space="preserve"> for individual sea lions</w:t>
      </w:r>
      <w:r w:rsidR="003213D4">
        <w:t>.</w:t>
      </w:r>
      <w:r w:rsidR="004B1CC7">
        <w:t xml:space="preserve"> </w:t>
      </w:r>
      <w:r w:rsidR="003213D4">
        <w:t>C</w:t>
      </w:r>
      <w:r w:rsidR="004B1CC7">
        <w:t>onsidering that most entanglements are caused by humans, through the creation of marine debris</w:t>
      </w:r>
      <w:r w:rsidR="00A31D86">
        <w:t>, derelict fishing gear,</w:t>
      </w:r>
      <w:r w:rsidR="004B1CC7">
        <w:t xml:space="preserve"> or direct fishery interactions</w:t>
      </w:r>
      <w:r w:rsidR="00704F15">
        <w:t xml:space="preserve"> </w:t>
      </w:r>
      <w:r w:rsidR="008C20D1">
        <w:fldChar w:fldCharType="begin" w:fldLock="1"/>
      </w:r>
      <w:r w:rsidR="0095115D">
        <w:instrText>ADDIN CSL_CITATION {"citationItems":[{"id":"ITEM-1","itemData":{"DOI":"10.1007/978-1-4613-8486-1","ISBN":"978-1-4613-8488-5","ISSN":"0025326X","PMID":"6428","author":[{"dropping-particle":"","family":"Laist","given":"David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-1","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mendeley":{"formattedCitation":"[4]","plainTextFormattedCitation":"[4]","previouslyFormattedCitation":"[4]"},"properties":{"noteIndex":0},"schema":"https://github.com/citation-style-language/schema/raw/master/csl-citation.json"}</w:instrText>
      </w:r>
      <w:r w:rsidR="008C20D1">
        <w:fldChar w:fldCharType="separate"/>
      </w:r>
      <w:r w:rsidR="005C5A42" w:rsidRPr="005C5A42">
        <w:rPr>
          <w:noProof/>
        </w:rPr>
        <w:t>[4]</w:t>
      </w:r>
      <w:r w:rsidR="008C20D1">
        <w:fldChar w:fldCharType="end"/>
      </w:r>
      <w:r w:rsidR="00DD4BB6">
        <w:t xml:space="preserve"> </w:t>
      </w:r>
      <w:r w:rsidR="00704F15">
        <w:t xml:space="preserve">(except for animals collared by penguin skins </w:t>
      </w:r>
      <w:r w:rsidR="00704F15">
        <w:fldChar w:fldCharType="begin" w:fldLock="1"/>
      </w:r>
      <w:r w:rsidR="00D97B91">
        <w:instrText>ADDIN CSL_CITATION {"citationItems":[{"id":"ITEM-1","itemData":{"author":[{"dropping-particle":"","family":"Bonner","given":"W N","non-dropping-particle":"","parse-names":false,"suffix":""},{"dropping-particle":"","family":"McCann","given":"TS","non-dropping-particle":"","parse-names":false,"suffix":""}],"container-title":"British Antarctic Survey Bulletin","id":"ITEM-1","issued":{"date-parts":[["1982"]]},"page":"73–77","title":"Neck collars on fur seals, &lt;i&gt;Arctocephalus gazella&lt;/i&gt;, at South Georgia.","type":"article-journal","volume":"57"},"uris":["http://www.mendeley.com/documents/?uuid=5e76e529-2f7e-485c-8573-4f726478c7ae"]},{"id":"ITEM-2","itemData":{"DOI":"10.1016/j.marpolbul.2006.05.003","ISSN":"0025326X","abstract":"Entanglements of Antarctic fur seals Arctocephalus gazella were recorded during four summers from 1996 to 2002 at the subantarctic island, Bouvetøya. Rates of entanglement varied between 0.024% and 0.059%. These rates are low for a pinniped population and might be because of the geographic isolation of the haulout site. An apparent decrease in the levels of entanglement over the course of the study was likely due, at least in part, to the removal of entanglements by observers. At least two-thirds of entangling materials were generated by fishery sources. Since there is no known local source of anthropogenic marine pollution, seals become entangled either in waters distant from the island, or when materials drift into local waters. Significantly more subadults were found entangled than expected from the postulated population age class distribution. © 2006 Elsevier Ltd. All rights reserved.","author":[{"dropping-particle":"","family":"Hofmeyr","given":"G. J.","non-dropping-particle":"","parse-names":false,"suffix":""},{"dropping-particle":"","family":"Bester","given":"Marthán N.","non-dropping-particle":"","parse-names":false,"suffix":""},{"dropping-particle":"","family":"Kirkman","given":"Steve P.","non-dropping-particle":"","parse-names":false,"suffix":""},{"dropping-particle":"","family":"Lydersen","given":"Christian","non-dropping-particle":"","parse-names":false,"suffix":""},{"dropping-particle":"","family":"Kovacs","given":"Kit M.","non-dropping-particle":"","parse-names":false,"suffix":""}],"container-title":"Marine Pollution Bulletin","id":"ITEM-2","issued":{"date-parts":[["2006"]]},"page":"1077-1080","title":"Entanglement of Antarctic fur seals at Bouvetøya, Southern Ocean","type":"article-journal","volume":"52"},"uris":["http://www.mendeley.com/documents/?uuid=2a40e1c3-f1d1-49a4-9c29-c0c8b86457c6"]},{"id":"ITEM-3","itemData":{"author":[{"dropping-particle":"","family":"Hucke-Gaete","given":"Rodrigo","non-dropping-particle":"","parse-names":false,"suffix":""},{"dropping-particle":"","family":"Torres","given":"Daniel","non-dropping-particle":"","parse-names":false,"suffix":""},{"dropping-particle":"","family":"Vallejos","given":"Veronica","non-dropping-particle":"","parse-names":false,"suffix":""}],"container-title":"Serie Científica INACH (Chile)","id":"ITEM-3","issued":{"date-parts":[["1997"]]},"note":"entanglement rate!","page":"123-135","title":"Entanglement of Antarctic fur seals &lt;i&gt;Arctocephalus gazella&lt;/i&gt; in marine debris at Cape Shirreff and San Telmo Islets, Livingston Island, Antarctica: 1988-1997","type":"article-journal","volume":"47"},"uris":["http://www.mendeley.com/documents/?uuid=3ee461c5-4afa-4f88-b187-9d514afad091"]}],"mendeley":{"formattedCitation":"[30,31,59]","plainTextFormattedCitation":"[30,31,59]","previouslyFormattedCitation":"[30,31,59]"},"properties":{"noteIndex":0},"schema":"https://github.com/citation-style-language/schema/raw/master/csl-citation.json"}</w:instrText>
      </w:r>
      <w:r w:rsidR="00704F15">
        <w:fldChar w:fldCharType="separate"/>
      </w:r>
      <w:r w:rsidR="00AF2622" w:rsidRPr="00AF2622">
        <w:rPr>
          <w:noProof/>
        </w:rPr>
        <w:t>[30,31,59]</w:t>
      </w:r>
      <w:r w:rsidR="00704F15">
        <w:fldChar w:fldCharType="end"/>
      </w:r>
      <w:r w:rsidR="00704F15">
        <w:t>)</w:t>
      </w:r>
      <w:r w:rsidR="003213D4">
        <w:t>, it becomes a</w:t>
      </w:r>
      <w:r w:rsidR="00D10CAC">
        <w:t xml:space="preserve"> matter</w:t>
      </w:r>
      <w:r w:rsidR="003213D4">
        <w:t xml:space="preserve"> of good stewardship to reduce the negative impact on sea lion welfare.</w:t>
      </w:r>
      <w:r w:rsidR="00336797">
        <w:t xml:space="preserve"> The good news is </w:t>
      </w:r>
      <w:r w:rsidR="00A77012">
        <w:t>that human-</w:t>
      </w:r>
      <w:r w:rsidR="00336797">
        <w:t>caused entanglements can be addressed through changes in human behavior.</w:t>
      </w:r>
      <w:r w:rsidR="00822DB0">
        <w:t xml:space="preserve"> For entanglements cause</w:t>
      </w:r>
      <w:r w:rsidR="0098202E">
        <w:t>d</w:t>
      </w:r>
      <w:r w:rsidR="00822DB0">
        <w:t xml:space="preserve"> by actively fished gear, outreach and education paired with deterrence strategies may prove effective, while marine debris requires tackling pollution sources or redesigning offending materials.</w:t>
      </w:r>
      <w:r w:rsidR="005405E7">
        <w:t xml:space="preserve"> In New Zealand</w:t>
      </w:r>
      <w:r w:rsidR="001A0C32">
        <w:t xml:space="preserve"> </w:t>
      </w:r>
      <w:r w:rsidR="00A77012">
        <w:t>and</w:t>
      </w:r>
      <w:r w:rsidR="00D76820">
        <w:t xml:space="preserve"> South Georgia, </w:t>
      </w:r>
      <w:r w:rsidR="001A0C32">
        <w:t>campaigns to encourage fisher</w:t>
      </w:r>
      <w:r w:rsidR="00131299">
        <w:t>s</w:t>
      </w:r>
      <w:r w:rsidR="001A0C32">
        <w:t xml:space="preserve"> to cut packing bands before disposal led to declines in packing band entanglements </w:t>
      </w:r>
      <w:r w:rsidR="001A0C32">
        <w:fldChar w:fldCharType="begin" w:fldLock="1"/>
      </w:r>
      <w:r w:rsidR="00D97B91">
        <w:instrText>ADDIN CSL_CITATION {"citationItems":[{"id":"ITEM-1","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Science","id":"ITEM-1","issue":"1","issued":{"date-parts":[["1994","1"]]},"note":"rates in rates excel doc until PDF comes through from lib UW","page":"122-125","title":"Entanglement of California sea lions at Los Islotes, Baja California Sur, Mexico","type":"article-journal","volume":"10"},"uris":["http://www.mendeley.com/documents/?uuid=4de085ce-a3c0-3599-a31c-571b906408d3"]},{"id":"ITEM-2","itemData":{"DOI":"10.1016/0025-326X(95)00054-Q","ISSN":"0025326X","abstract":"A study conducted at South Georgia in 1988/1989 indicated that several thousand Antarctic fur seals were entangled mainly in man-made material originating from fishing vessels. Consequently, the authority responsible for the management of Southern Ocean marine resources (CCAMLR) actively campaigned for compliance with the MARPOL provisions relating to waste disposal at sea, and for cutting of any material unavoidably jettisoned which could form collars to entangle seals. Five subsequent years of recording entangled fur seals confirms that entanglement is a persistent problem, although its incidence has been halved in recent years. However, the South Georgia fur seal population has approximately doubled in the same period, so that the overall total of animals entangled may even have increased. Nevertheless, because most seals entangled are juvenile males, the current rate of entanglement will have negligible effects on the reproductive rate of the South Georgia population, especially in relation to its current rate of population increase. The reduction in observed entanglement incidence cannot be attributed mainly to improved waste disposal practices because it has coincided with substantial reductions in fishing activity around South Georgia. However, the particular reduction in entanglement due to packing bands and the fact that all such bands washed ashore over the last 2 years have been cut, does suggest a general improvement in standards of waste disposal on Southern Ocean fishing vessels. © 1995.","author":[{"dropping-particle":"","family":"Arnould","given":"J. P.Y.","non-dropping-particle":"","parse-names":false,"suffix":""},{"dropping-particle":"","family":"Croxall","given":"J P","non-dropping-particle":"","parse-names":false,"suffix":""}],"container-title":"Marine Pollution Bulletin","id":"ITEM-2","issue":"11","issued":{"date-parts":[["1995"]]},"note":"evidence that a campaign to have fishermen cut their packing bands reduced packing band entanglements and the occurrence of closed packing bands on beaches","page":"707-712","title":"Trends in entanglement of Antarctic fur seals (&lt;i&gt;Arctocephalus gazella&lt;/i&gt;) in man-made debris at South Georgia","type":"article-journal","volume":"30"},"uris":["http://www.mendeley.com/documents/?uuid=9ce63b83-7244-3830-ad1d-bfb81fa320c0"]}],"mendeley":{"formattedCitation":"[16,75]","plainTextFormattedCitation":"[16,75]","previouslyFormattedCitation":"[16,75]"},"properties":{"noteIndex":0},"schema":"https://github.com/citation-style-language/schema/raw/master/csl-citation.json"}</w:instrText>
      </w:r>
      <w:r w:rsidR="001A0C32">
        <w:fldChar w:fldCharType="separate"/>
      </w:r>
      <w:r w:rsidR="00AF2622" w:rsidRPr="00AF2622">
        <w:rPr>
          <w:noProof/>
        </w:rPr>
        <w:t>[16,75]</w:t>
      </w:r>
      <w:r w:rsidR="001A0C32">
        <w:fldChar w:fldCharType="end"/>
      </w:r>
      <w:r w:rsidR="007D2394">
        <w:t xml:space="preserve">. </w:t>
      </w:r>
      <w:r w:rsidR="0008202E">
        <w:t xml:space="preserve">However, in Australia, </w:t>
      </w:r>
      <w:r w:rsidR="004B2A17">
        <w:t xml:space="preserve">large-scale </w:t>
      </w:r>
      <w:r w:rsidR="0008202E">
        <w:t>efforts by the government and local fisher</w:t>
      </w:r>
      <w:r w:rsidR="002C3E1B">
        <w:t>s</w:t>
      </w:r>
      <w:r w:rsidR="0008202E">
        <w:t xml:space="preserve"> to reduce entanglement failed to prevent entanglement rates from continuing to increase </w:t>
      </w:r>
      <w:r w:rsidR="0008202E">
        <w:fldChar w:fldCharType="begin" w:fldLock="1"/>
      </w:r>
      <w:r w:rsidR="003B2288">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[36]","plainTextFormattedCitation":"[36]","previouslyFormattedCitation":"[36]"},"properties":{"noteIndex":0},"schema":"https://github.com/citation-style-language/schema/raw/master/csl-citation.json"}</w:instrText>
      </w:r>
      <w:r w:rsidR="0008202E">
        <w:fldChar w:fldCharType="separate"/>
      </w:r>
      <w:r w:rsidR="006B3402" w:rsidRPr="006B3402">
        <w:rPr>
          <w:noProof/>
        </w:rPr>
        <w:t>[36]</w:t>
      </w:r>
      <w:r w:rsidR="0008202E">
        <w:fldChar w:fldCharType="end"/>
      </w:r>
      <w:r w:rsidR="0008202E">
        <w:t xml:space="preserve">. </w:t>
      </w:r>
      <w:r w:rsidR="00B64C98">
        <w:t xml:space="preserve">Page et al. </w:t>
      </w:r>
      <w:r w:rsidR="00467443">
        <w:t xml:space="preserve">(2004) </w:t>
      </w:r>
      <w:r w:rsidR="00B64C98">
        <w:t xml:space="preserve">proposed that the debris could originate from areas outside of Australian waters and away from local fishing grounds, making national legislation ineffective at </w:t>
      </w:r>
      <w:r w:rsidR="00A77012">
        <w:t>addressing</w:t>
      </w:r>
      <w:r w:rsidR="00B64C98">
        <w:t xml:space="preserve"> the trans-boundary issue. A similar situation could complicate entanglement prevention efforts in northern Washington because of the close proximity to the Canadian border and the presence of large basin-wide currents just offshore. </w:t>
      </w:r>
      <w:r w:rsidR="00B011F4">
        <w:t>Page et al.</w:t>
      </w:r>
      <w:r w:rsidR="00BB1E07">
        <w:t xml:space="preserve"> (</w:t>
      </w:r>
      <w:r w:rsidR="00467443">
        <w:t>2004</w:t>
      </w:r>
      <w:r w:rsidR="00BB1E07">
        <w:t>)</w:t>
      </w:r>
      <w:r w:rsidR="00B011F4">
        <w:t xml:space="preserve"> also commented that laws that fall short of mandating the use of redesigned materials to prevent entanglement risk, such as biodegradable packing bands, may </w:t>
      </w:r>
      <w:r w:rsidR="006074EF">
        <w:t>fail to</w:t>
      </w:r>
      <w:r w:rsidR="00B011F4">
        <w:t xml:space="preserve"> cause an effective change in observed entanglement rates</w:t>
      </w:r>
      <w:r w:rsidR="00291BBB">
        <w:t>.</w:t>
      </w:r>
      <w:r w:rsidR="00235F62">
        <w:t xml:space="preserve"> Similarly, while deterrents exist or are in development that could prevent animals from interacting with </w:t>
      </w:r>
      <w:r w:rsidR="009C2A89">
        <w:t xml:space="preserve">various types of </w:t>
      </w:r>
      <w:r w:rsidR="00235F62">
        <w:t xml:space="preserve">actively fished gear </w:t>
      </w:r>
      <w:r w:rsidR="00235F62">
        <w:fldChar w:fldCharType="begin" w:fldLock="1"/>
      </w:r>
      <w:r w:rsidR="00D97B91">
        <w:instrText>ADDIN CSL_CITATION {"citationItems":[{"id":"ITEM-1","itemData":{"DOI":"10.1577/m08-083.1","ISSN":"0275-5947","abstract":"An electric deterrent system was tested as an effective and safe method of deterring predation by Pacific harbor seals Phoca vitulina richardsi on sockeye salmon Oncorhynchus nerka and pink salmon Oncorhynchus gorbuscha caught in a Fraser River gill-net test fishery. Seals were deterred from foraging in a test fishing gill net in the Fraser River by using a pulsed, low-voltage DC electric gradient. Salmon catch per unit effort (CPUE) was significantly greater for the treated (electric) section of the gill net than for the nontreated section (marginal mean CPUE = 4.0/1,000 m . min versus 1.0/1,000 m . min), and there was no overlap in the 95% confidence intervals for the two treatments. There were no apparent injuries to any animals during the study. This previously Undocumented nonlethal technology demonstrates the potential to reduce pinniped predation on salmon, with meaningful implications for fisheries management agencies that rely on gill-net test fisheries in freshwater rivers frequented by pinnipeds.","author":[{"dropping-particle":"","family":"Forrest","given":"Keith W.","non-dropping-particle":"","parse-names":false,"suffix":""},{"dropping-particle":"","family":"Cave","given":"Jim D.","non-dropping-particle":"","parse-names":false,"suffix":""},{"dropping-particle":"","family":"Michielsens","given":"Catherine G. J.","non-dropping-particle":"","parse-names":false,"suffix":""},{"dropping-particle":"","family":"Haulena","given":"Martin","non-dropping-particle":"","parse-names":false,"suffix":""},{"dropping-particle":"V.","family":"Smith","given":"David","non-dropping-particle":"","parse-names":false,"suffix":""}],"container-title":"North American Journal of Fisheries Management","id":"ITEM-1","issue":"4","issued":{"date-parts":[["2009"]]},"page":"885-894","title":"Evaluation of an electric gradient to deter seal predation on salmon caught in gill-net test fisheries","type":"article-journal","volume":"29"},"uris":["http://www.mendeley.com/documents/?uuid=6cd65a11-8e61-4129-b683-dcbd93573036"]},{"id":"ITEM-2","itemData":{"DOI":"10.1111/j.1748-7692.2003.tb01108.x","ISSN":"08240469","abstract":"A controlled experiment was carried out in 1996-1997 to determine whether acoustic deterrent devices (pingers) reduce marine mammal bycatch in the California drift gill net fishery for swordfish and sharks. Using Fisher's exact test, bycatch rates with pingers were significantly less for all cetacean species combined (P &lt; 0.001) and for all pinniped species combined (P = 0.003). For species tested separately with this test, bycatch reduction was statistically significant for short-beaked common dolphins (P = 0.001) and California sea lions (P = 0.02). Bycatch reduction is not statistically significant for the other species tested separately, but sample sizes and statistical power were low, and bycatch rates were lower in pingered nets for six of the eight other cetacean and pinniped species. A log-linear model relating the mean rate of entanglement to the number of pingers deployed was fit to the data for three groups: short-beaked common dolphins, other cetaceans, and pinnipeds. For a net with 40 pingers, the models predict approximately a 12-fold decrease in entanglement for short-beaked common dolphins, a 4-fold decrease for other cetaceans, and a 3-fold decrease for pinnipeds. No other variables were found that could explain this effect. The pinger experiment ended when regulations were enacted to make pingers mandatory in this fishery.","author":[{"dropping-particle":"","family":"Barlow","given":"Jay","non-dropping-particle":"","parse-names":false,"suffix":""},{"dropping-particle":"","family":"Cameron","given":"Grant A.","non-dropping-particle":"","parse-names":false,"suffix":""}],"container-title":"Marine Mammal Science","id":"ITEM-2","issue":"2","issued":{"date-parts":[["2003","4","1"]]},"page":"265-283","publisher":"Society for Marine Mammology","title":"Field experiments show that acoustic pingers reduce marine mammal bycatch in the California drift gill net fishery","type":"article-journal","volume":"19"},"uris":["http://www.mendeley.com/documents/?uuid=a73711a1-368d-3715-a276-fa434402fcda"]}],"mendeley":{"formattedCitation":"[76,77]","plainTextFormattedCitation":"[76,77]","previouslyFormattedCitation":"[76,77]"},"properties":{"noteIndex":0},"schema":"https://github.com/citation-style-language/schema/raw/master/csl-citation.json"}</w:instrText>
      </w:r>
      <w:r w:rsidR="00235F62">
        <w:fldChar w:fldCharType="separate"/>
      </w:r>
      <w:r w:rsidR="00AF2622" w:rsidRPr="00AF2622">
        <w:rPr>
          <w:noProof/>
        </w:rPr>
        <w:t>[76,77]</w:t>
      </w:r>
      <w:r w:rsidR="00235F62">
        <w:fldChar w:fldCharType="end"/>
      </w:r>
      <w:r w:rsidR="00235F62">
        <w:t xml:space="preserve">, it can be a challenge to find a solution that </w:t>
      </w:r>
      <w:r w:rsidR="003B393B">
        <w:t>balances</w:t>
      </w:r>
      <w:r w:rsidR="005940B1">
        <w:t xml:space="preserve"> </w:t>
      </w:r>
      <w:r w:rsidR="00794FF9">
        <w:t>effectiveness, cost, and</w:t>
      </w:r>
      <w:r w:rsidR="005940B1">
        <w:t xml:space="preserve"> </w:t>
      </w:r>
      <w:r w:rsidR="007D0275">
        <w:t>reduc</w:t>
      </w:r>
      <w:r w:rsidR="007107C0">
        <w:t>tion of</w:t>
      </w:r>
      <w:r w:rsidR="007D0275">
        <w:t xml:space="preserve"> </w:t>
      </w:r>
      <w:r w:rsidR="005940B1">
        <w:t xml:space="preserve">potential harm to the ecosystem </w:t>
      </w:r>
      <w:r w:rsidR="005940B1">
        <w:fldChar w:fldCharType="begin" w:fldLock="1"/>
      </w:r>
      <w:r w:rsidR="00D97B91">
        <w:instrText xml:space="preserve">ADDIN CSL_CITATION {"citationItems":[{"id":"ITEM-1","itemData":{"DOI":"10.3354/meps10482","ISSN":"01718630","abstract":"Acoustic deterrent devices (ADDs) to prevent pinniped predation on fish farms and fisheries are widely used, but show highly varying success. Recently, ADDs have also been highlighted as a conservation concern due to their adverse impact on toothed whales. We review the available literature on the efficiency of commercial ADDs, evaluate the unintended impact on behaviour, communication and hearing of marine life, and suggest solutions based on psychophysiological predictions. The main problems associated with ADDs are a lack of long-term efficiency, introduction of substantial noise pollution to the marine environment and long-term effects on target and non-target species. Odontocetes have more sensitive hearing than pinnipeds at the frequencies where most ADDs operate, which may explain the reported large-scale habitat exclusion of odontocetes when ADDs are used. Furthermore, long-term exposure to ADDs may damage the hearing of marine mammals. Fish and invertebrates have less sensitive hearing than marine mammals and fewer efforts have been made to quantify the effects of noise on these taxa. Solutions can be found by decreasing sound exposure, exploiting neuronal reflex arcs associated with flight behaviour and making use of differences in species' hearing abilities to increase target specificity. To minimise adverse effects, environmental impact assessments should be carried out before deploying ADDs and only effective and target-specific devices should be used. © 2013 Inter-Research.","author":[{"dropping-particle":"","family":"Götz","given":"Thomas","non-dropping-particle":"","parse-names":false,"suffix":""},{"dropping-particle":"","family":"Janik","given":"Vincent M.","non-dropping-particle":"","parse-names":false,"suffix":""}],"container-title":"Marine Ecology Progress Series","id":"ITEM-1","issued":{"date-parts":[["2013","10","31"]]},"page":"285-302","publisher":"Inter-Research","title":"Acoustic deterrent devices to prevent pinniped depredation: Efficiency, conservation concerns and possible solutions","type":"article-journal","volume":"492"},"uris":["http://www.mendeley.com/documents/?uuid=63d805ae-e63b-38f6-8d39-112da29f8305"]},{"id":"ITEM-2","itemData":{"DOI":"10.1016/0964-5691(95)00049-6","ISSN":"09645691","abstract":"Although a great deal of effort has been directed toward attempts to use sound to reduce or eliminate marine mammal incidental capture in fisheries and predation on fish, there is little evidence of the effectiveness of such methods in solving marine mammal-fishery conflicts. Passive methods of increasing a net's reflectivity are hypothesized to result in lowered marine mammal bycatch rates, by making it easier for the animals to detect and avoid nets. However, so far, substantial decreases in cetacean bycatch have not been demonstrated, either from comparisons of catch rates in commercial fisheries or from observational studies of deterrence. The goal of active acoustic methods is the production of sound to warn the animals of the gear, or to cause them to leave the area. Various attempts have been made to use active methods to deter pinnipeds from areas of fishing activity (generally to avoid predation on the fish), and to warn cetaceans of the presence of a net (to reduce incidental catch). Net alarms have greatly reduced large whale entrapment in fish traps in Canadian waters, but despite extensive testing, have generally not shown similar success in reducing small cetacean bycatch in a number of gillnet fisheries. Overall, most attempts to use sound to reduce or eliminate marine mammal-fishery interactions have been based upon trial and error, with few controlled scientific experiments, making evaluation of the effectiveness of these methods difficult. Much more basic research on marine mammal echolocation behavior and on behavioral interactions between marine mammals and fisheries needs to be done before substantial success using acoustic methods can be expected.","author":[{"dropping-particle":"","family":"Jefferson","given":"Thomas A","non-dropping-particle":"","parse-names":false,"suffix":""},{"dropping-particle":"","family":"Curry","given":"Barbara E","non-dropping-particle":"","parse-names":false,"suffix":""}],"container-title":"Ocean and Coastal Management","id":"ITEM-2","issue":"1","issued":{"date-parts":[["1996"]]},"page":"41-70","title":"Acoustic methods of reducing or eliminating marine mammal-fishery interactions: Do they work?","type":"article-journal","volume":"31"},"uris":["http://www.mendeley.com/documents/?uuid=021ba1e7-12b7-34f9-814d-ed7dc01cd55f"]},{"id":"ITEM-3","itemData":{"DOI":"10.1111/acv.12141","ISSN":"14691795","abstract":"Acoustic deterrent devices (ADDs) have often been considered a benign solution to managing pinniped predation. However, ADDs have also been highlighted as a conservation concern since they can inflict large-scale habitat exclusion in toothed whales (odontocetes). We tested a new method that selectively inflicted startle responses in harbour seals (Phoca vitulina) at close ranges to the loudspeaker but not in a non-target species, the harbour porpoise (Phocoena phocoena), by using a frequency range where porpoise hearing was less sensitive than that of phocid seals. The sound exposure consisted of isolated 200ms long, 2-3 octave-band noise pulses with a peak frequency of 1kHz, which were presented at a source level of </w:instrText>
      </w:r>
      <w:r w:rsidR="00D97B91">
        <w:rPr>
          <w:rFonts w:ascii="Cambria Math" w:hAnsi="Cambria Math" w:cs="Cambria Math"/>
        </w:rPr>
        <w:instrText>∼</w:instrText>
      </w:r>
      <w:r w:rsidR="00D97B91">
        <w:instrText xml:space="preserve">180dB re 1μPa. Field tests were carried out within a 2-month period on a fish farm on the west coast of Scotland where marine mammal behaviour was observed within three distance categories. Seal numbers dropped sharply during sound exposure compared with control observation periods within 250m of the sound source but were unaffected at distances further away from the farm. A Poisson regression model revealed that the number of seal tracks within 250m of the device decreased by </w:instrText>
      </w:r>
      <w:r w:rsidR="00D97B91">
        <w:rPr>
          <w:rFonts w:ascii="Cambria Math" w:hAnsi="Cambria Math" w:cs="Cambria Math"/>
        </w:rPr>
        <w:instrText>∼</w:instrText>
      </w:r>
      <w:r w:rsidR="00D97B91">
        <w:instrText>91% during sound exposure and was primarily influenced by sound exposure with no evidence for a change in the effect of treatment such as habituation, throughout the experiment. In contrast to seals, there was no shift in the number of porpoise groups in each distance category as a result of sound exposure and porpoises were regularly seen close to the device. We also sighted six common minke whales during sound exposure while only one was seen during control periods. Our data demonstrate that the startle method can be used to selectively deter seals without affecting porpoises.","author":[{"dropping-particle":"","family":"Götz","given":"T.","non-dropping-particle":"","parse-names":false,"suffix":""},{"dropping-particle":"","family":"Janik","given":"V. M.","non-dropping-particle":"","parse-names":false,"suffix":""}],"container-title":"Animal Conservation","id":"ITEM-3","issue":"1","issued":{"date-parts":[["2015","2","1"]]},"page":"102-111","publisher":"Blackwell Publishing Ltd","title":"Target-specific acoustic predator deterrence in the marine environment","type":"article-journal","volume":"18"},"uris":["http://www.mendeley.com/documents/?uuid=5bea1563-7c5a-3b1a-8baf-f78edf0e3074"]}],"mendeley":{"formattedCitation":"[78–80]","plainTextFormattedCitation":"[78–80]","previouslyFormattedCitation":"[78–80]"},"properties":{"noteIndex":0},"schema":"https://github.com/citation-style-language/schema/raw/master/csl-citation.json"}</w:instrText>
      </w:r>
      <w:r w:rsidR="005940B1">
        <w:fldChar w:fldCharType="separate"/>
      </w:r>
      <w:r w:rsidR="00AF2622" w:rsidRPr="00AF2622">
        <w:rPr>
          <w:noProof/>
        </w:rPr>
        <w:t>[78–80]</w:t>
      </w:r>
      <w:r w:rsidR="005940B1">
        <w:fldChar w:fldCharType="end"/>
      </w:r>
      <w:r w:rsidR="00235F62">
        <w:t>.</w:t>
      </w:r>
      <w:r w:rsidR="00291BBB">
        <w:t xml:space="preserve"> </w:t>
      </w:r>
      <w:r w:rsidR="0077085D">
        <w:t xml:space="preserve">While preventing entanglements altogether is likely an impossible task, small actions such as </w:t>
      </w:r>
      <w:r w:rsidR="0077085D">
        <w:lastRenderedPageBreak/>
        <w:t xml:space="preserve">encouraging fishers to cut packing bands could decrease the impact </w:t>
      </w:r>
      <w:r w:rsidR="00546650">
        <w:t xml:space="preserve">of entanglement </w:t>
      </w:r>
      <w:r w:rsidR="0077085D">
        <w:t xml:space="preserve">on </w:t>
      </w:r>
      <w:r w:rsidR="00CF7FDC">
        <w:t xml:space="preserve">the </w:t>
      </w:r>
      <w:r w:rsidR="00FD4BE7">
        <w:t xml:space="preserve">welfare of </w:t>
      </w:r>
      <w:r w:rsidR="0077085D">
        <w:t>local pinniped species.</w:t>
      </w:r>
    </w:p>
    <w:p w14:paraId="49F476FB" w14:textId="67AE33F2" w:rsidR="00BC7834" w:rsidRDefault="00BC7834" w:rsidP="00CA40D3">
      <w:pPr>
        <w:pStyle w:val="Heading1"/>
        <w:spacing w:line="480" w:lineRule="auto"/>
      </w:pPr>
      <w:r>
        <w:t>Acknowledgements</w:t>
      </w:r>
    </w:p>
    <w:p w14:paraId="0AB3F2E3" w14:textId="1B53993E" w:rsidR="006B6837" w:rsidRPr="00846207" w:rsidRDefault="000C4186" w:rsidP="00CA40D3">
      <w:pPr>
        <w:spacing w:line="480" w:lineRule="auto"/>
      </w:pPr>
      <w:r>
        <w:t xml:space="preserve">The authors would like to acknowledge all the individuals who assisted with data collection, including Patrick Gearin, </w:t>
      </w:r>
      <w:r w:rsidR="0000143C">
        <w:t xml:space="preserve">Merrill </w:t>
      </w:r>
      <w:proofErr w:type="spellStart"/>
      <w:r w:rsidR="0000143C">
        <w:t>Gosho</w:t>
      </w:r>
      <w:proofErr w:type="spellEnd"/>
      <w:r w:rsidR="00717668">
        <w:t>, and Jeff Harris</w:t>
      </w:r>
      <w:r w:rsidR="0000143C">
        <w:t xml:space="preserve"> </w:t>
      </w:r>
      <w:r>
        <w:t>from NOAA</w:t>
      </w:r>
      <w:r w:rsidR="00717668">
        <w:t xml:space="preserve"> MML</w:t>
      </w:r>
      <w:r>
        <w:t xml:space="preserve">, and past technicians for the Makah Tribe, including Adrianne </w:t>
      </w:r>
      <w:proofErr w:type="spellStart"/>
      <w:r>
        <w:t>Akmajian</w:t>
      </w:r>
      <w:proofErr w:type="spellEnd"/>
      <w:r>
        <w:t>, Maria Roberts</w:t>
      </w:r>
      <w:r w:rsidR="0000143C">
        <w:t>, Joshua Monette, and Quinton Thompson.</w:t>
      </w:r>
      <w:r w:rsidR="00717668">
        <w:t xml:space="preserve"> </w:t>
      </w:r>
      <w:r w:rsidR="00587AED">
        <w:t>Kristin Wilkins</w:t>
      </w:r>
      <w:r w:rsidR="00887AA1">
        <w:t>on</w:t>
      </w:r>
      <w:r w:rsidR="00587AED">
        <w:t xml:space="preserve"> and Lauren De Maio assisted with compiling stranding data, which was collected by the many </w:t>
      </w:r>
      <w:r w:rsidR="00D538E9">
        <w:t xml:space="preserve">dedicated </w:t>
      </w:r>
      <w:r w:rsidR="00587AED">
        <w:t>organizations that make up the West Coast Marine Mammal Stranding Network. Thanks also to Chris Butler-Minor and the OCNMS staff and volunteers who collec</w:t>
      </w:r>
      <w:r w:rsidR="00745D92">
        <w:t>t and organize</w:t>
      </w:r>
      <w:r w:rsidR="00587AED">
        <w:t xml:space="preserve"> the beach debris survey data.</w:t>
      </w:r>
      <w:r w:rsidR="00745D92">
        <w:t xml:space="preserve"> </w:t>
      </w:r>
      <w:r w:rsidR="002451B6">
        <w:t xml:space="preserve">We would also like to thank Wendy </w:t>
      </w:r>
      <w:proofErr w:type="spellStart"/>
      <w:r w:rsidR="002451B6">
        <w:t>Szaniszlo</w:t>
      </w:r>
      <w:proofErr w:type="spellEnd"/>
      <w:r w:rsidR="002451B6">
        <w:t xml:space="preserve"> for assistance with identifying entangling materials</w:t>
      </w:r>
      <w:r w:rsidR="00B54118">
        <w:t>,</w:t>
      </w:r>
      <w:r w:rsidR="00062E28">
        <w:t xml:space="preserve"> and</w:t>
      </w:r>
      <w:r w:rsidR="00717668">
        <w:t xml:space="preserve"> Justin </w:t>
      </w:r>
      <w:proofErr w:type="spellStart"/>
      <w:r w:rsidR="00717668">
        <w:t>Jenniges</w:t>
      </w:r>
      <w:proofErr w:type="spellEnd"/>
      <w:r w:rsidR="00717668">
        <w:t xml:space="preserve"> </w:t>
      </w:r>
      <w:r w:rsidR="003771D7">
        <w:t xml:space="preserve">and </w:t>
      </w:r>
      <w:proofErr w:type="spellStart"/>
      <w:r w:rsidR="003771D7">
        <w:t>Hyejoo</w:t>
      </w:r>
      <w:proofErr w:type="spellEnd"/>
      <w:r w:rsidR="003771D7">
        <w:t xml:space="preserve"> Ro </w:t>
      </w:r>
      <w:r w:rsidR="00717668">
        <w:t>for providing review</w:t>
      </w:r>
      <w:r w:rsidR="003771D7">
        <w:t>s</w:t>
      </w:r>
      <w:r w:rsidR="00717668">
        <w:t xml:space="preserve"> of the manuscript.</w:t>
      </w:r>
    </w:p>
    <w:p w14:paraId="70BD9D2B" w14:textId="77777777" w:rsidR="00DB250C" w:rsidRDefault="00DB250C" w:rsidP="00CA40D3">
      <w:pPr>
        <w:pStyle w:val="Heading1"/>
        <w:spacing w:line="480" w:lineRule="auto"/>
      </w:pPr>
      <w:r>
        <w:t>References</w:t>
      </w:r>
    </w:p>
    <w:p w14:paraId="6229C98F" w14:textId="4600515F" w:rsidR="00D97B91" w:rsidRPr="00D97B91" w:rsidRDefault="00DB250C" w:rsidP="00D97B91">
      <w:pPr>
        <w:widowControl w:val="0"/>
        <w:autoSpaceDE w:val="0"/>
        <w:autoSpaceDN w:val="0"/>
        <w:adjustRightInd w:val="0"/>
        <w:spacing w:line="480" w:lineRule="auto"/>
        <w:ind w:left="640" w:hanging="640"/>
        <w:rPr>
          <w:rFonts w:ascii="Calibri" w:hAnsi="Calibri" w:cs="Calibri"/>
          <w:noProof/>
        </w:rPr>
      </w:pPr>
      <w:r>
        <w:rPr>
          <w:b/>
          <w:bCs/>
        </w:rPr>
        <w:fldChar w:fldCharType="begin" w:fldLock="1"/>
      </w:r>
      <w:r>
        <w:rPr>
          <w:b/>
          <w:bCs/>
        </w:rPr>
        <w:instrText xml:space="preserve">ADDIN Mendeley Bibliography CSL_BIBLIOGRAPHY </w:instrText>
      </w:r>
      <w:r>
        <w:rPr>
          <w:b/>
          <w:bCs/>
        </w:rPr>
        <w:fldChar w:fldCharType="separate"/>
      </w:r>
      <w:r w:rsidR="00D97B91" w:rsidRPr="00D97B91">
        <w:rPr>
          <w:rFonts w:ascii="Calibri" w:hAnsi="Calibri" w:cs="Calibri"/>
          <w:noProof/>
        </w:rPr>
        <w:t xml:space="preserve">1. </w:t>
      </w:r>
      <w:r w:rsidR="00D97B91" w:rsidRPr="00D97B91">
        <w:rPr>
          <w:rFonts w:ascii="Calibri" w:hAnsi="Calibri" w:cs="Calibri"/>
          <w:noProof/>
        </w:rPr>
        <w:tab/>
        <w:t>Moore E, Lyday S, Roletto J, Litle K, Parrish JK, Nevins H, et al. Entanglements of marine mammals and seabirds in central California and the north-west coast of the United States 2001–2005. Mar Pollut Bull. 2009;58: 1045–1051. doi:10.1016/j.marpolbul.2009.02.006</w:t>
      </w:r>
    </w:p>
    <w:p w14:paraId="78265DF2"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2. </w:t>
      </w:r>
      <w:r w:rsidRPr="00D97B91">
        <w:rPr>
          <w:rFonts w:ascii="Calibri" w:hAnsi="Calibri" w:cs="Calibri"/>
          <w:noProof/>
        </w:rPr>
        <w:tab/>
        <w:t xml:space="preserve">National Oceanic and Atmospheric Administration Marine Debris Program. 2014 Report on the entanglement of marine species in marine debris with an emphasis on species in the United States. Silver Spring, MD; 2014. </w:t>
      </w:r>
    </w:p>
    <w:p w14:paraId="72EEF570"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3. </w:t>
      </w:r>
      <w:r w:rsidRPr="00D97B91">
        <w:rPr>
          <w:rFonts w:ascii="Calibri" w:hAnsi="Calibri" w:cs="Calibri"/>
          <w:noProof/>
        </w:rPr>
        <w:tab/>
        <w:t>Dau BK, Gilardi KVK, Gulland FM, Higgins A, Holcomb JB, Leger JS, et al. Fishing gear-related injury in California marine wildlife. J Wildl Dis. 2009;45: 355–362. doi:10.7589/0090-3558-45.2.355</w:t>
      </w:r>
    </w:p>
    <w:p w14:paraId="544AB283"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4. </w:t>
      </w:r>
      <w:r w:rsidRPr="00D97B91">
        <w:rPr>
          <w:rFonts w:ascii="Calibri" w:hAnsi="Calibri" w:cs="Calibri"/>
          <w:noProof/>
        </w:rPr>
        <w:tab/>
        <w:t xml:space="preserve">Laist DW. Impacts of marine debris: Entanglement of marine life in marine debris including a </w:t>
      </w:r>
      <w:r w:rsidRPr="00D97B91">
        <w:rPr>
          <w:rFonts w:ascii="Calibri" w:hAnsi="Calibri" w:cs="Calibri"/>
          <w:noProof/>
        </w:rPr>
        <w:lastRenderedPageBreak/>
        <w:t>comprehensive list of species with entanglement and ingestion records. Coe J, Rogers D, editors. New York: Springer; 1997. doi:10.1007/978-1-4613-8486-1</w:t>
      </w:r>
    </w:p>
    <w:p w14:paraId="50AF29ED"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5. </w:t>
      </w:r>
      <w:r w:rsidRPr="00D97B91">
        <w:rPr>
          <w:rFonts w:ascii="Calibri" w:hAnsi="Calibri" w:cs="Calibri"/>
          <w:noProof/>
        </w:rPr>
        <w:tab/>
        <w:t>Hofman RJ. The changing focus of marine mammal conservation. Trends Ecol Evol. 1995;10: 462–465. doi:10.1016/S0169-5347(00)89184-3</w:t>
      </w:r>
    </w:p>
    <w:p w14:paraId="6AE836DF"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6. </w:t>
      </w:r>
      <w:r w:rsidRPr="00D97B91">
        <w:rPr>
          <w:rFonts w:ascii="Calibri" w:hAnsi="Calibri" w:cs="Calibri"/>
          <w:noProof/>
        </w:rPr>
        <w:tab/>
        <w:t>Fowler C. Marine debris and northern fur seals: A case study. Mar Pollut Bull. 1987;18: 326–335. doi:10.1016/S0025-326X(87)80020-6</w:t>
      </w:r>
    </w:p>
    <w:p w14:paraId="698DF7AE"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7. </w:t>
      </w:r>
      <w:r w:rsidRPr="00D97B91">
        <w:rPr>
          <w:rFonts w:ascii="Calibri" w:hAnsi="Calibri" w:cs="Calibri"/>
          <w:noProof/>
        </w:rPr>
        <w:tab/>
        <w:t>Henderson JR. A pre- and post-MARPOL Annex V summary of Hawaiian monk seal entanglements and marine debris accumulation in the Northwestern Hawaiian Islands, 1982-1998. Mar Pollut Bull. 2001;42: 584–589. doi:10.1016/S0025-326X(00)00204-6</w:t>
      </w:r>
    </w:p>
    <w:p w14:paraId="0663B2FE"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8. </w:t>
      </w:r>
      <w:r w:rsidRPr="00D97B91">
        <w:rPr>
          <w:rFonts w:ascii="Calibri" w:hAnsi="Calibri" w:cs="Calibri"/>
          <w:noProof/>
        </w:rPr>
        <w:tab/>
        <w:t xml:space="preserve">French DP, Reed M. Potential impact of entanglement in marine debris on the population dynamics of the northern fur seal, </w:t>
      </w:r>
      <w:r w:rsidRPr="00D97B91">
        <w:rPr>
          <w:rFonts w:ascii="Calibri" w:hAnsi="Calibri" w:cs="Calibri"/>
          <w:i/>
          <w:iCs/>
          <w:noProof/>
        </w:rPr>
        <w:t>Callorhinus ursinus</w:t>
      </w:r>
      <w:r w:rsidRPr="00D97B91">
        <w:rPr>
          <w:rFonts w:ascii="Calibri" w:hAnsi="Calibri" w:cs="Calibri"/>
          <w:noProof/>
        </w:rPr>
        <w:t>. In: Shomura RS., Godfrey ML, editors. Proceedings of the Second International Conference on Marine Debris, 2-7 April 1989, Honolulu, HI. Department of Commerce, NOAA Technical Memorandum, NMFS, NOAA-TM-NMFS-SWFC-154.; 1990. pp. 431–452. doi:10.1051/0004-6361/201116485</w:t>
      </w:r>
    </w:p>
    <w:p w14:paraId="39D67983"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9. </w:t>
      </w:r>
      <w:r w:rsidRPr="00D97B91">
        <w:rPr>
          <w:rFonts w:ascii="Calibri" w:hAnsi="Calibri" w:cs="Calibri"/>
          <w:noProof/>
        </w:rPr>
        <w:tab/>
        <w:t xml:space="preserve">Fowler CW. A review of seal and sea lion entanglement in marine fishing debris. Proceedings of the North Pacific Rim Fishermen’s Conference on Marine Debris 1987. 1988. pp. 16–63. </w:t>
      </w:r>
    </w:p>
    <w:p w14:paraId="74007C1D"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10. </w:t>
      </w:r>
      <w:r w:rsidRPr="00D97B91">
        <w:rPr>
          <w:rFonts w:ascii="Calibri" w:hAnsi="Calibri" w:cs="Calibri"/>
          <w:noProof/>
        </w:rPr>
        <w:tab/>
        <w:t>Read AJ. The looming crisis: interactions between marine mammals and fisheries. J Mammal. 2008;89: 541–548. doi:10.1644/07-mamm-s-315r1.1</w:t>
      </w:r>
    </w:p>
    <w:p w14:paraId="51A66975"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11. </w:t>
      </w:r>
      <w:r w:rsidRPr="00D97B91">
        <w:rPr>
          <w:rFonts w:ascii="Calibri" w:hAnsi="Calibri" w:cs="Calibri"/>
          <w:noProof/>
        </w:rPr>
        <w:tab/>
        <w:t>Weise MJ, Harvey JT. Impact of the California sea lion (</w:t>
      </w:r>
      <w:r w:rsidRPr="00D97B91">
        <w:rPr>
          <w:rFonts w:ascii="Calibri" w:hAnsi="Calibri" w:cs="Calibri"/>
          <w:i/>
          <w:iCs/>
          <w:noProof/>
        </w:rPr>
        <w:t>Zalophus californianus</w:t>
      </w:r>
      <w:r w:rsidRPr="00D97B91">
        <w:rPr>
          <w:rFonts w:ascii="Calibri" w:hAnsi="Calibri" w:cs="Calibri"/>
          <w:noProof/>
        </w:rPr>
        <w:t xml:space="preserve">) on salmon fisheries in Monterey Bay, California. Fish Bull. 2005;103: 685–696. </w:t>
      </w:r>
    </w:p>
    <w:p w14:paraId="78289055"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12. </w:t>
      </w:r>
      <w:r w:rsidRPr="00D97B91">
        <w:rPr>
          <w:rFonts w:ascii="Calibri" w:hAnsi="Calibri" w:cs="Calibri"/>
          <w:noProof/>
        </w:rPr>
        <w:tab/>
        <w:t>Yoshida K, Baba N. The problem with fur seal entanglement in marine debris. In: Shomura RS., Yoshida HO, editors. Proceedings of the Workshop on the Fate and Impact of Marine Debris, 27-</w:t>
      </w:r>
      <w:r w:rsidRPr="00D97B91">
        <w:rPr>
          <w:rFonts w:ascii="Calibri" w:hAnsi="Calibri" w:cs="Calibri"/>
          <w:noProof/>
        </w:rPr>
        <w:lastRenderedPageBreak/>
        <w:t xml:space="preserve">29 November 1984, Honolulu, HI. 1985. pp. 448–452. </w:t>
      </w:r>
    </w:p>
    <w:p w14:paraId="4735FD1F"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13. </w:t>
      </w:r>
      <w:r w:rsidRPr="00D97B91">
        <w:rPr>
          <w:rFonts w:ascii="Calibri" w:hAnsi="Calibri" w:cs="Calibri"/>
          <w:noProof/>
        </w:rPr>
        <w:tab/>
        <w:t xml:space="preserve">Cawthorn MW. Entanglement in, and ingestion of, plastic litter in marine mammals, sharks, and turtles in New Zealand waters. In: Shomura RS, Yoshida HO, editors. Proceedings of the Workshop on the Fate and Impact of Marine Debris, 27-29 November 1984, Honolulu, HI. 1985. pp. 336–343. </w:t>
      </w:r>
    </w:p>
    <w:p w14:paraId="7D3C6BFE"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14. </w:t>
      </w:r>
      <w:r w:rsidRPr="00D97B91">
        <w:rPr>
          <w:rFonts w:ascii="Calibri" w:hAnsi="Calibri" w:cs="Calibri"/>
          <w:noProof/>
        </w:rPr>
        <w:tab/>
        <w:t>Donohue MJ, Foley DG. Remote sensing reveals links among the endangered Hawaiian monk seal, marine debris, and El Niño. Mar Mammal Sci. 2007;23: 468–473. doi:10.1111/j.1748-7692.2007.00114.x</w:t>
      </w:r>
    </w:p>
    <w:p w14:paraId="1207F865"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15. </w:t>
      </w:r>
      <w:r w:rsidRPr="00D97B91">
        <w:rPr>
          <w:rFonts w:ascii="Calibri" w:hAnsi="Calibri" w:cs="Calibri"/>
          <w:noProof/>
        </w:rPr>
        <w:tab/>
        <w:t>Keledjian AJ, Mesnick S. The impacts of El Niño conditions on California sea lion (Zalophus californianus) fisheries interactions: Predicting spatial and temporal hotspots along the California coast. Aquat Mamm. 2013;39: 221–232. doi:10.1578/AM.39.3.2013.221</w:t>
      </w:r>
    </w:p>
    <w:p w14:paraId="56D0FDC0"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16. </w:t>
      </w:r>
      <w:r w:rsidRPr="00D97B91">
        <w:rPr>
          <w:rFonts w:ascii="Calibri" w:hAnsi="Calibri" w:cs="Calibri"/>
          <w:noProof/>
        </w:rPr>
        <w:tab/>
        <w:t>Harcourt R, Aurioles D, Sanchez J. Entanglement of California sea lions at Los Islotes, Baja California Sur, Mexico. Mar Mammal Sci. 1994;10: 122–125. doi:10.1111/j.1748-7692.1994.tb00399.x</w:t>
      </w:r>
    </w:p>
    <w:p w14:paraId="2AA39E65"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17. </w:t>
      </w:r>
      <w:r w:rsidRPr="00D97B91">
        <w:rPr>
          <w:rFonts w:ascii="Calibri" w:hAnsi="Calibri" w:cs="Calibri"/>
          <w:noProof/>
        </w:rPr>
        <w:tab/>
        <w:t>Santora JA, Mantua NJ, Schroeder ID, Field JC, Hazen EL, Bograd SJ, et al. Habitat compression and ecosystem shifts as potential links between marine heatwave and record whale entanglements. Nat Commun. 2020;11. doi:10.1038/s41467-019-14215-w</w:t>
      </w:r>
    </w:p>
    <w:p w14:paraId="620054E4"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18. </w:t>
      </w:r>
      <w:r w:rsidRPr="00D97B91">
        <w:rPr>
          <w:rFonts w:ascii="Calibri" w:hAnsi="Calibri" w:cs="Calibri"/>
          <w:noProof/>
        </w:rPr>
        <w:tab/>
        <w:t>Raum-Suryan KL, Jemison LA, Pitcher KW. Entanglement of Steller sea lions (</w:t>
      </w:r>
      <w:r w:rsidRPr="00D97B91">
        <w:rPr>
          <w:rFonts w:ascii="Calibri" w:hAnsi="Calibri" w:cs="Calibri"/>
          <w:i/>
          <w:iCs/>
          <w:noProof/>
        </w:rPr>
        <w:t>Eumetopias jubatus</w:t>
      </w:r>
      <w:r w:rsidRPr="00D97B91">
        <w:rPr>
          <w:rFonts w:ascii="Calibri" w:hAnsi="Calibri" w:cs="Calibri"/>
          <w:noProof/>
        </w:rPr>
        <w:t>) in marine debris: Identifying causes and finding solutions. Mar Pollut Bull. 2009;58: 1487–1495. doi:10.1016/j.marpolbul.2009.06.004</w:t>
      </w:r>
    </w:p>
    <w:p w14:paraId="41C5A49E"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19. </w:t>
      </w:r>
      <w:r w:rsidRPr="00D97B91">
        <w:rPr>
          <w:rFonts w:ascii="Calibri" w:hAnsi="Calibri" w:cs="Calibri"/>
          <w:noProof/>
        </w:rPr>
        <w:tab/>
        <w:t>Hanni KD, Pyle P. Entanglement of pinnipeds in synthetic materials at South-east Farallon Island, California, 1976-1998. Mar Pollut Bull. 2000;40: 1076–1081. doi:10.1016/S0025-326X(00)00050-3</w:t>
      </w:r>
    </w:p>
    <w:p w14:paraId="5649098E"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lastRenderedPageBreak/>
        <w:t xml:space="preserve">20. </w:t>
      </w:r>
      <w:r w:rsidRPr="00D97B91">
        <w:rPr>
          <w:rFonts w:ascii="Calibri" w:hAnsi="Calibri" w:cs="Calibri"/>
          <w:noProof/>
        </w:rPr>
        <w:tab/>
        <w:t xml:space="preserve">Stewart BS, Yochem PK. Pinniped entanglement in synthetic materials in the Southern California Bight. In: Shomura RS., Godfrey ML, editors. Proceedings of the Second International Conference on Marine Debris, 2-7 April 1989, Honolulu, Hawaii. 1990. pp. 554–561. </w:t>
      </w:r>
    </w:p>
    <w:p w14:paraId="4B00635A"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21. </w:t>
      </w:r>
      <w:r w:rsidRPr="00D97B91">
        <w:rPr>
          <w:rFonts w:ascii="Calibri" w:hAnsi="Calibri" w:cs="Calibri"/>
          <w:noProof/>
        </w:rPr>
        <w:tab/>
        <w:t>Scordino J, Allyn E. Entanglement and count data for Steller sea lions and California sea lions in northwest Washington. Mendeley Data; 2020. doi:http://dx.doi.org/10.17632/447sm2rwrk.1#file-1ecfafdc-0796-472b-ab7c-cd454b164228</w:t>
      </w:r>
    </w:p>
    <w:p w14:paraId="68F05A92"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22. </w:t>
      </w:r>
      <w:r w:rsidRPr="00D97B91">
        <w:rPr>
          <w:rFonts w:ascii="Calibri" w:hAnsi="Calibri" w:cs="Calibri"/>
          <w:noProof/>
        </w:rPr>
        <w:tab/>
        <w:t>Opfer S, Arthur C, Lippiatt S. NOAA marine debris shoreline survey field guide. NOAA Mar Debris Progr. 2012. Available: www.MarineDebris.noaa.gov</w:t>
      </w:r>
    </w:p>
    <w:p w14:paraId="67CF7BF0"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23. </w:t>
      </w:r>
      <w:r w:rsidRPr="00D97B91">
        <w:rPr>
          <w:rFonts w:ascii="Calibri" w:hAnsi="Calibri" w:cs="Calibri"/>
          <w:noProof/>
        </w:rPr>
        <w:tab/>
        <w:t xml:space="preserve">R Core Team. R Statistical Program. 2019. </w:t>
      </w:r>
    </w:p>
    <w:p w14:paraId="1DD28B6B"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24. </w:t>
      </w:r>
      <w:r w:rsidRPr="00D97B91">
        <w:rPr>
          <w:rFonts w:ascii="Calibri" w:hAnsi="Calibri" w:cs="Calibri"/>
          <w:noProof/>
        </w:rPr>
        <w:tab/>
        <w:t>Wickham H. ggplot2: Elegant Graphics for Data Analysis. New York: Springer-Verlag; 2016. Available: https://ggplot2.tidyverse.org</w:t>
      </w:r>
    </w:p>
    <w:p w14:paraId="313B4A8F"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25. </w:t>
      </w:r>
      <w:r w:rsidRPr="00D97B91">
        <w:rPr>
          <w:rFonts w:ascii="Calibri" w:hAnsi="Calibri" w:cs="Calibri"/>
          <w:noProof/>
        </w:rPr>
        <w:tab/>
        <w:t>Laake JL, Lowry MS, DeLong RL, Melin SR, Carretta J V. Population growth and status of California sea lions. J Wildl Manage. 2018;82: 583–595. doi:10.1002/jwmg.21405</w:t>
      </w:r>
    </w:p>
    <w:p w14:paraId="4AA81CC0"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26. </w:t>
      </w:r>
      <w:r w:rsidRPr="00D97B91">
        <w:rPr>
          <w:rFonts w:ascii="Calibri" w:hAnsi="Calibri" w:cs="Calibri"/>
          <w:noProof/>
        </w:rPr>
        <w:tab/>
        <w:t xml:space="preserve">Loughlin TR. Assessment of net entanglement on northern sea lions in the Aleutian Islands, 25 June - 15 July 1985. NWAFC Process Rep 86-02. 1986. </w:t>
      </w:r>
    </w:p>
    <w:p w14:paraId="2E63D28F"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27. </w:t>
      </w:r>
      <w:r w:rsidRPr="00D97B91">
        <w:rPr>
          <w:rFonts w:ascii="Calibri" w:hAnsi="Calibri" w:cs="Calibri"/>
          <w:noProof/>
        </w:rPr>
        <w:tab/>
        <w:t>Pitcher KW, Olesiuk PF, Brown RF, Lowry MS, Jeffries SJ, Sease JL, et al. Abundance and distribution of the eastern North Pacific Steller sea lion (</w:t>
      </w:r>
      <w:r w:rsidRPr="00D97B91">
        <w:rPr>
          <w:rFonts w:ascii="Calibri" w:hAnsi="Calibri" w:cs="Calibri"/>
          <w:i/>
          <w:iCs/>
          <w:noProof/>
        </w:rPr>
        <w:t>Eumetopias jubatus</w:t>
      </w:r>
      <w:r w:rsidRPr="00D97B91">
        <w:rPr>
          <w:rFonts w:ascii="Calibri" w:hAnsi="Calibri" w:cs="Calibri"/>
          <w:noProof/>
        </w:rPr>
        <w:t xml:space="preserve">) population. Fish Bull. 2007;107: 102–115. </w:t>
      </w:r>
    </w:p>
    <w:p w14:paraId="46918580"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28. </w:t>
      </w:r>
      <w:r w:rsidRPr="00D97B91">
        <w:rPr>
          <w:rFonts w:ascii="Calibri" w:hAnsi="Calibri" w:cs="Calibri"/>
          <w:noProof/>
        </w:rPr>
        <w:tab/>
        <w:t>National Marine Fisheries Service. Steller Sea Lion (</w:t>
      </w:r>
      <w:r w:rsidRPr="00D97B91">
        <w:rPr>
          <w:rFonts w:ascii="Calibri" w:hAnsi="Calibri" w:cs="Calibri"/>
          <w:i/>
          <w:iCs/>
          <w:noProof/>
        </w:rPr>
        <w:t>Eumetopias jubatus</w:t>
      </w:r>
      <w:r w:rsidRPr="00D97B91">
        <w:rPr>
          <w:rFonts w:ascii="Calibri" w:hAnsi="Calibri" w:cs="Calibri"/>
          <w:noProof/>
        </w:rPr>
        <w:t xml:space="preserve">): Eastern U.S. Stock. US Pacific Mar Mammal Stock Assessments. 2018. </w:t>
      </w:r>
    </w:p>
    <w:p w14:paraId="57BB5943"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29. </w:t>
      </w:r>
      <w:r w:rsidRPr="00D97B91">
        <w:rPr>
          <w:rFonts w:ascii="Calibri" w:hAnsi="Calibri" w:cs="Calibri"/>
          <w:noProof/>
        </w:rPr>
        <w:tab/>
        <w:t xml:space="preserve">McIntosh RR, Kirkwood R, Sutherland DR, Dann P. Drivers and annual estimates of marine wildlife </w:t>
      </w:r>
      <w:r w:rsidRPr="00D97B91">
        <w:rPr>
          <w:rFonts w:ascii="Calibri" w:hAnsi="Calibri" w:cs="Calibri"/>
          <w:noProof/>
        </w:rPr>
        <w:lastRenderedPageBreak/>
        <w:t>entanglement rates: A long-term case study with Australian fur seals. Mar Pollut Bull. 2015;101: 716–725. doi:10.1016/j.marpolbul.2015.10.007</w:t>
      </w:r>
    </w:p>
    <w:p w14:paraId="495C5068"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30. </w:t>
      </w:r>
      <w:r w:rsidRPr="00D97B91">
        <w:rPr>
          <w:rFonts w:ascii="Calibri" w:hAnsi="Calibri" w:cs="Calibri"/>
          <w:noProof/>
        </w:rPr>
        <w:tab/>
        <w:t xml:space="preserve">Hucke-Gaete R, Torres D, Vallejos V. Entanglement of Antarctic fur seals </w:t>
      </w:r>
      <w:r w:rsidRPr="00D97B91">
        <w:rPr>
          <w:rFonts w:ascii="Calibri" w:hAnsi="Calibri" w:cs="Calibri"/>
          <w:i/>
          <w:iCs/>
          <w:noProof/>
        </w:rPr>
        <w:t>Arctocephalus gazella</w:t>
      </w:r>
      <w:r w:rsidRPr="00D97B91">
        <w:rPr>
          <w:rFonts w:ascii="Calibri" w:hAnsi="Calibri" w:cs="Calibri"/>
          <w:noProof/>
        </w:rPr>
        <w:t xml:space="preserve"> in marine debris at Cape Shirreff and San Telmo Islets, Livingston Island, Antarctica: 1988-1997. Ser Científica Ina. 1997;47: 123–135. </w:t>
      </w:r>
    </w:p>
    <w:p w14:paraId="7585834A"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31. </w:t>
      </w:r>
      <w:r w:rsidRPr="00D97B91">
        <w:rPr>
          <w:rFonts w:ascii="Calibri" w:hAnsi="Calibri" w:cs="Calibri"/>
          <w:noProof/>
        </w:rPr>
        <w:tab/>
        <w:t>Hofmeyr GJ, Bester MN, Kirkman SP, Lydersen C, Kovacs KM. Entanglement of Antarctic fur seals at Bouvetøya, Southern Ocean. Mar Pollut Bull. 2006;52: 1077–1080. doi:10.1016/j.marpolbul.2006.05.003</w:t>
      </w:r>
    </w:p>
    <w:p w14:paraId="1E0AA219"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32. </w:t>
      </w:r>
      <w:r w:rsidRPr="00D97B91">
        <w:rPr>
          <w:rFonts w:ascii="Calibri" w:hAnsi="Calibri" w:cs="Calibri"/>
          <w:noProof/>
        </w:rPr>
        <w:tab/>
        <w:t xml:space="preserve">Scordino J. Studies on fur seal entanglement, 1981-1984, St. Paul Island, Alaska. In: Shomura RS., Yoshida HO, editors. Proceedings of the Workshop on the Fate and Impact of Marine Debris, 27-29 November 1984, Honolulu, HI. 1985. pp. 278–290. </w:t>
      </w:r>
    </w:p>
    <w:p w14:paraId="18F9686F"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33. </w:t>
      </w:r>
      <w:r w:rsidRPr="00D97B91">
        <w:rPr>
          <w:rFonts w:ascii="Calibri" w:hAnsi="Calibri" w:cs="Calibri"/>
          <w:noProof/>
        </w:rPr>
        <w:tab/>
        <w:t xml:space="preserve">Shaughnessy P. Entanglement of cape fur seals with man-made objects. Mar Pollut Bull. 1980;11: 332–336. </w:t>
      </w:r>
    </w:p>
    <w:p w14:paraId="33282B83"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34. </w:t>
      </w:r>
      <w:r w:rsidRPr="00D97B91">
        <w:rPr>
          <w:rFonts w:ascii="Calibri" w:hAnsi="Calibri" w:cs="Calibri"/>
          <w:noProof/>
        </w:rPr>
        <w:tab/>
        <w:t xml:space="preserve">Hofmeyr GJ, De Maine M, Bester MN, Kirkman SP, Pistorius PA, Makhado AB. Entanglement of pinnipeds at Marion Island, Southern Ocean: 1991-2001. Aust Mammal. 2002;24: 141–146. </w:t>
      </w:r>
    </w:p>
    <w:p w14:paraId="271A1B7B"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35. </w:t>
      </w:r>
      <w:r w:rsidRPr="00D97B91">
        <w:rPr>
          <w:rFonts w:ascii="Calibri" w:hAnsi="Calibri" w:cs="Calibri"/>
          <w:noProof/>
        </w:rPr>
        <w:tab/>
        <w:t>Zavadil PA, Robson BW, Lestenkof AD, Holser R, Malavansky A. Northern fur seal entanglement studies on the Pribilof Islands in 2006. 2007. Available: https://www.researchgate.net/publication/237478662_Northern_Fur_Seal_Entanglement_Studies_on_the_Pribilof_Islands_in_2006</w:t>
      </w:r>
    </w:p>
    <w:p w14:paraId="2F9CFDD3"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36. </w:t>
      </w:r>
      <w:r w:rsidRPr="00D97B91">
        <w:rPr>
          <w:rFonts w:ascii="Calibri" w:hAnsi="Calibri" w:cs="Calibri"/>
          <w:noProof/>
        </w:rPr>
        <w:tab/>
        <w:t xml:space="preserve">Page B, McKenzie J, McIntosh R, Baylis A, Morrissey A, Calvert N, et al. Entanglement of Australian sea lions and New Zealand fur seals in lost fishing gear and other marine debris before and after Government and industry attempts to reduce the problem. Mar Pollut Bull. 2004;49: </w:t>
      </w:r>
      <w:r w:rsidRPr="00D97B91">
        <w:rPr>
          <w:rFonts w:ascii="Calibri" w:hAnsi="Calibri" w:cs="Calibri"/>
          <w:noProof/>
        </w:rPr>
        <w:lastRenderedPageBreak/>
        <w:t>33–42. doi:10.1016/j.marpolbul.2004.01.006</w:t>
      </w:r>
    </w:p>
    <w:p w14:paraId="34C24DB6"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37. </w:t>
      </w:r>
      <w:r w:rsidRPr="00D97B91">
        <w:rPr>
          <w:rFonts w:ascii="Calibri" w:hAnsi="Calibri" w:cs="Calibri"/>
          <w:noProof/>
        </w:rPr>
        <w:tab/>
        <w:t>Croxall JP, Rodwell S, Boyd IL. Entanglement in man‐made debris of antarctic fur seals at Bird Island, South Georgia. Mar Mammal Sci. 1990;6: 221–233. Available: http://www.ncbi.nlm.nih.gov/entrez/query.fcgi?db=pubmed&amp;cmd=Retrieve&amp;dopt=AbstractPlus&amp;list_uids=8369427653589658751related:f-yKmRsuJnQJ</w:t>
      </w:r>
    </w:p>
    <w:p w14:paraId="1D2C1297"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38. </w:t>
      </w:r>
      <w:r w:rsidRPr="00D97B91">
        <w:rPr>
          <w:rFonts w:ascii="Calibri" w:hAnsi="Calibri" w:cs="Calibri"/>
          <w:noProof/>
        </w:rPr>
        <w:tab/>
        <w:t xml:space="preserve">Zavala-González A, Mellink E. Entanglement of California sea lions, </w:t>
      </w:r>
      <w:r w:rsidRPr="00D97B91">
        <w:rPr>
          <w:rFonts w:ascii="Calibri" w:hAnsi="Calibri" w:cs="Calibri"/>
          <w:i/>
          <w:iCs/>
          <w:noProof/>
        </w:rPr>
        <w:t>Zalophus californianus californianus</w:t>
      </w:r>
      <w:r w:rsidRPr="00D97B91">
        <w:rPr>
          <w:rFonts w:ascii="Calibri" w:hAnsi="Calibri" w:cs="Calibri"/>
          <w:noProof/>
        </w:rPr>
        <w:t xml:space="preserve">, in fishing gear in the central-northern part of the Gulf of California, Mexico. Fish Bull. 1997;95: 180–184. </w:t>
      </w:r>
    </w:p>
    <w:p w14:paraId="3ED1EBAB"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39. </w:t>
      </w:r>
      <w:r w:rsidRPr="00D97B91">
        <w:rPr>
          <w:rFonts w:ascii="Calibri" w:hAnsi="Calibri" w:cs="Calibri"/>
          <w:noProof/>
        </w:rPr>
        <w:tab/>
        <w:t>Boren LJ, Morrissey M, Muller CG, Gemmell NJ. Entanglement of New Zealand fur seals in man-made debris at Kaikoura, New Zealand. Mar Pollut Bull. 2006;52: 442–446. doi:10.1016/j.marpolbul.2005.12.003</w:t>
      </w:r>
    </w:p>
    <w:p w14:paraId="164ADD89"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40. </w:t>
      </w:r>
      <w:r w:rsidRPr="00D97B91">
        <w:rPr>
          <w:rFonts w:ascii="Calibri" w:hAnsi="Calibri" w:cs="Calibri"/>
          <w:noProof/>
        </w:rPr>
        <w:tab/>
        <w:t xml:space="preserve">Scordino J, Beekman G, Kajimura H, Yoshida K, Fujimaki Y, Tomita M. Investigations on fur seal entanglement in 1983 and comparisons with 1981 and 1982 entanglement data, St. Paul Island, Alaska. Background paper submitted to the 27th Annual meeting of the Stranding Scientific Committee, North Pacific Fur Seal Commission March 29-April 6, 1984 Moscow, Russia. 1984. </w:t>
      </w:r>
    </w:p>
    <w:p w14:paraId="51217F26"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41. </w:t>
      </w:r>
      <w:r w:rsidRPr="00D97B91">
        <w:rPr>
          <w:rFonts w:ascii="Calibri" w:hAnsi="Calibri" w:cs="Calibri"/>
          <w:noProof/>
        </w:rPr>
        <w:tab/>
        <w:t xml:space="preserve">Scordino J, Kajimura H, Furuta A. Fur seal entanglement studies in 1984, St. Paul Island, Alaska. Kozloff P, Kajimura H, editors. Fur Seal Investig 1985. 1988. </w:t>
      </w:r>
    </w:p>
    <w:p w14:paraId="0D17BF5B"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42. </w:t>
      </w:r>
      <w:r w:rsidRPr="00D97B91">
        <w:rPr>
          <w:rFonts w:ascii="Calibri" w:hAnsi="Calibri" w:cs="Calibri"/>
          <w:noProof/>
        </w:rPr>
        <w:tab/>
        <w:t>Pemberton D, Brothers NP, Kirkwood R. Entanglement of Australian fur seals in man-made debris in Tasmanian waters. Wildl Res. 1992;19: 151–159. doi:10.1071/WR9920151</w:t>
      </w:r>
    </w:p>
    <w:p w14:paraId="6314C4C6"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43. </w:t>
      </w:r>
      <w:r w:rsidRPr="00D97B91">
        <w:rPr>
          <w:rFonts w:ascii="Calibri" w:hAnsi="Calibri" w:cs="Calibri"/>
          <w:noProof/>
        </w:rPr>
        <w:tab/>
        <w:t>Aurioles-Gamboa D, García-Rodríguez F, Ramírez-Rodríguez M, Hernández-Camacho C. Interaction between the California sea lion and the artisanal fishery in La Paz Bay, Gulf of California, Mexico. Ciencias Mar. 2003;29: 357–370. doi:10.7773/cm.v29i3.151</w:t>
      </w:r>
    </w:p>
    <w:p w14:paraId="2ECDBB0B"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lastRenderedPageBreak/>
        <w:t xml:space="preserve">44. </w:t>
      </w:r>
      <w:r w:rsidRPr="00D97B91">
        <w:rPr>
          <w:rFonts w:ascii="Calibri" w:hAnsi="Calibri" w:cs="Calibri"/>
          <w:noProof/>
        </w:rPr>
        <w:tab/>
        <w:t xml:space="preserve">Kenyon KW. No man is benign: The endangered monk seal. Oceans. 1980;13: 48–54. </w:t>
      </w:r>
    </w:p>
    <w:p w14:paraId="258D6A0B"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45. </w:t>
      </w:r>
      <w:r w:rsidRPr="00D97B91">
        <w:rPr>
          <w:rFonts w:ascii="Calibri" w:hAnsi="Calibri" w:cs="Calibri"/>
          <w:noProof/>
        </w:rPr>
        <w:tab/>
        <w:t xml:space="preserve">Andersen MS, Forney KA, Cole TVN, Eagle TC, Angliss RP, Long K, et al. Differentiating serious and non-serious injury of marine mammals: Report of the serious injury technical workshop, 10-13 September 2007, Seattle, WA. US Dep Commer, NOAA Tech Memo. 2008. </w:t>
      </w:r>
    </w:p>
    <w:p w14:paraId="3D29E1B1"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46. </w:t>
      </w:r>
      <w:r w:rsidRPr="00D97B91">
        <w:rPr>
          <w:rFonts w:ascii="Calibri" w:hAnsi="Calibri" w:cs="Calibri"/>
          <w:noProof/>
        </w:rPr>
        <w:tab/>
        <w:t>Carretta J V, Wilkin SM, Muto MM, Wilkinson K. Sources of human-related injury and mortality for U.S. Pacific West Coast marine mammal stock assessments, 2007-2011. NOAA Tech Memo NOAA-TM-NMFS-SWFSC-514. 2013. Available: https://repository.library.noaa.gov/view/noaa/4450</w:t>
      </w:r>
    </w:p>
    <w:p w14:paraId="0AC417E6"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47. </w:t>
      </w:r>
      <w:r w:rsidRPr="00D97B91">
        <w:rPr>
          <w:rFonts w:ascii="Calibri" w:hAnsi="Calibri" w:cs="Calibri"/>
          <w:noProof/>
        </w:rPr>
        <w:tab/>
        <w:t>Allen BM, Helker VT, Jemison LA. Human-caused injury and mortality of NMFS-managed Alaska marine mammal stocks, 2007-2011. NOAA Tech Memo NMFS-AFSC-274. 2014. Available: www.afsc.noaa.gov</w:t>
      </w:r>
    </w:p>
    <w:p w14:paraId="1FD588CE"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48. </w:t>
      </w:r>
      <w:r w:rsidRPr="00D97B91">
        <w:rPr>
          <w:rFonts w:ascii="Calibri" w:hAnsi="Calibri" w:cs="Calibri"/>
          <w:noProof/>
        </w:rPr>
        <w:tab/>
        <w:t>Carretta J V., Muto MM, Greenman J, Wilkinson K, Lawson D, Viezbicke J, et al. Sources of human-related injury and mortality for U.S. Pacific West Coast marine mammal stock assessments, 2011-2015. NOAA Tech Memo NOAA-TM-NMFS-SWFSC-616. 2019. doi:10.25923/J6BK-XT87</w:t>
      </w:r>
    </w:p>
    <w:p w14:paraId="5DEE0DCB"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49. </w:t>
      </w:r>
      <w:r w:rsidRPr="00D97B91">
        <w:rPr>
          <w:rFonts w:ascii="Calibri" w:hAnsi="Calibri" w:cs="Calibri"/>
          <w:noProof/>
        </w:rPr>
        <w:tab/>
        <w:t>Delean BJ, Helker VT, Muto MM, Savage K, Teerlink S, Jemison LA, et al. Human-caused injury and mortality of NMFS-managed Alaska marine mammal stocks 2013-2017. NOAA Tech Memo NMFS-AFSC-401. 2020. doi:10.7289/V50G3H3M</w:t>
      </w:r>
    </w:p>
    <w:p w14:paraId="1093FF1D"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50. </w:t>
      </w:r>
      <w:r w:rsidRPr="00D97B91">
        <w:rPr>
          <w:rFonts w:ascii="Calibri" w:hAnsi="Calibri" w:cs="Calibri"/>
          <w:noProof/>
        </w:rPr>
        <w:tab/>
        <w:t>Carretta J V., Wilkin SM, Muto MM, Wilkinson K, Rusin J. Sources of human-related injury and mortality for U.S. Pacific West Coast marine mammal stock assessments, 2008-2012. NOAA Tech Memo NOAA-TM-NMFS-SWFSC-533. 2014. Available: https://repository.library.noaa.gov/view/noaa/4792</w:t>
      </w:r>
    </w:p>
    <w:p w14:paraId="18AEB143"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lastRenderedPageBreak/>
        <w:t xml:space="preserve">51. </w:t>
      </w:r>
      <w:r w:rsidRPr="00D97B91">
        <w:rPr>
          <w:rFonts w:ascii="Calibri" w:hAnsi="Calibri" w:cs="Calibri"/>
          <w:noProof/>
        </w:rPr>
        <w:tab/>
        <w:t>Carretta J V., Muto MM, Wilkin SM, Greenman J, Wilkinson KM, DeAngelis M, et al. Sources of human-related injury and mortality for U.S. Pacific west coast marine mammal stock assessments, 2009-2013. NOAA Tech Memo NOAA-TM-NMFS-SWFSC-548. 2015. doi:10.7289/V5/TM-SWFSC-548</w:t>
      </w:r>
    </w:p>
    <w:p w14:paraId="00D313E3"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52. </w:t>
      </w:r>
      <w:r w:rsidRPr="00D97B91">
        <w:rPr>
          <w:rFonts w:ascii="Calibri" w:hAnsi="Calibri" w:cs="Calibri"/>
          <w:noProof/>
        </w:rPr>
        <w:tab/>
        <w:t>Helker VT, Allen BM, Jemison LA. Human-caused injury and mortality of NMFS-managed Alaska marine mammal stocks, 2009-2013. NOAA Tech Memo NMFS-AFSC-300. 2015. doi:10.7289/V50G3H3M</w:t>
      </w:r>
    </w:p>
    <w:p w14:paraId="3CAE95F3"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53. </w:t>
      </w:r>
      <w:r w:rsidRPr="00D97B91">
        <w:rPr>
          <w:rFonts w:ascii="Calibri" w:hAnsi="Calibri" w:cs="Calibri"/>
          <w:noProof/>
        </w:rPr>
        <w:tab/>
        <w:t>Carretta J V., Muto MM, Wilkin SM, Greenman J, Wilkinson KM, DeAngelis M, et al. Sources of human-related injury and mortality for U.S. Pacific west coast marnine mammal stock assessments, 2010-2014. NOAA Tech Memo NOAA-TM-NMFS-SWFSC-554. 2016. doi:10.7289/V5/TM-SWFSC-554</w:t>
      </w:r>
    </w:p>
    <w:p w14:paraId="10BB64BF"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54. </w:t>
      </w:r>
      <w:r w:rsidRPr="00D97B91">
        <w:rPr>
          <w:rFonts w:ascii="Calibri" w:hAnsi="Calibri" w:cs="Calibri"/>
          <w:noProof/>
        </w:rPr>
        <w:tab/>
        <w:t>Helker VT, Muto MM, Jemison LA. Human-caused injury and mortality of NMFS-managed Alaska marine mammal stocks, 2010-2014. NOAA Tech Memo NMFS-AFSC-315. 2016 [cited 2 Jul 2020]. doi:10.7289/V5/TM-AFSC-315</w:t>
      </w:r>
    </w:p>
    <w:p w14:paraId="0014ADAF"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55. </w:t>
      </w:r>
      <w:r w:rsidRPr="00D97B91">
        <w:rPr>
          <w:rFonts w:ascii="Calibri" w:hAnsi="Calibri" w:cs="Calibri"/>
          <w:noProof/>
        </w:rPr>
        <w:tab/>
        <w:t>Carretta J V., Muto MM, Greenman J, Wilkinson K, Lawson D, Viezbicke J, et al. Sources of human-related injury and mortality for U.S. Pacific West Coast marine mammal stock assessments, 2011-2015. NOAA Tech Memo NOAA-TM-NMFS-SWFSC-579. 2017. doi:10.7289/V5/TM-SWFSC-579</w:t>
      </w:r>
    </w:p>
    <w:p w14:paraId="3457D230"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56. </w:t>
      </w:r>
      <w:r w:rsidRPr="00D97B91">
        <w:rPr>
          <w:rFonts w:ascii="Calibri" w:hAnsi="Calibri" w:cs="Calibri"/>
          <w:noProof/>
        </w:rPr>
        <w:tab/>
        <w:t>Helker VT, Muto MM, Savage K, Teerlink S, Jemison LA, Wilkinson K, et al. Human-caused mortality and injury of NMFS-managed Alaska marine mammal stocks, 2011-2015. NOAA Tech Memo NMFS-AFSC-354. 2017. doi:10.7289/V5/TM-AFSC-354</w:t>
      </w:r>
    </w:p>
    <w:p w14:paraId="28275D72"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57. </w:t>
      </w:r>
      <w:r w:rsidRPr="00D97B91">
        <w:rPr>
          <w:rFonts w:ascii="Calibri" w:hAnsi="Calibri" w:cs="Calibri"/>
          <w:noProof/>
        </w:rPr>
        <w:tab/>
        <w:t xml:space="preserve">Carretta J V., Helker VT, Muto MM, Greenman J, Lawson DD, Wilkinson KM, et al. Sources of </w:t>
      </w:r>
      <w:r w:rsidRPr="00D97B91">
        <w:rPr>
          <w:rFonts w:ascii="Calibri" w:hAnsi="Calibri" w:cs="Calibri"/>
          <w:noProof/>
        </w:rPr>
        <w:lastRenderedPageBreak/>
        <w:t>human-related injury and mortality for U.S. Pacific west coast marine mammal stock assessments, 2012-2016. NOAA Tech Memo NMFS-SWFSC- 601. 2018. doi:10.7289/V5/TM-SWFSC-601</w:t>
      </w:r>
    </w:p>
    <w:p w14:paraId="0938B602"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58. </w:t>
      </w:r>
      <w:r w:rsidRPr="00D97B91">
        <w:rPr>
          <w:rFonts w:ascii="Calibri" w:hAnsi="Calibri" w:cs="Calibri"/>
          <w:noProof/>
        </w:rPr>
        <w:tab/>
        <w:t xml:space="preserve">Stewart BS, Bengtson JL, Baba N. Northern fur seals tagged and observed during entanglement studies St. Paul Island, Alaska. Kozloff P, Kajimura H, editors. Fur Seal Investig 1986. 1989. </w:t>
      </w:r>
    </w:p>
    <w:p w14:paraId="5FAB2B2A"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59. </w:t>
      </w:r>
      <w:r w:rsidRPr="00D97B91">
        <w:rPr>
          <w:rFonts w:ascii="Calibri" w:hAnsi="Calibri" w:cs="Calibri"/>
          <w:noProof/>
        </w:rPr>
        <w:tab/>
        <w:t xml:space="preserve">Bonner WN, McCann T. Neck collars on fur seals, </w:t>
      </w:r>
      <w:r w:rsidRPr="00D97B91">
        <w:rPr>
          <w:rFonts w:ascii="Calibri" w:hAnsi="Calibri" w:cs="Calibri"/>
          <w:i/>
          <w:iCs/>
          <w:noProof/>
        </w:rPr>
        <w:t>Arctocephalus gazella</w:t>
      </w:r>
      <w:r w:rsidRPr="00D97B91">
        <w:rPr>
          <w:rFonts w:ascii="Calibri" w:hAnsi="Calibri" w:cs="Calibri"/>
          <w:noProof/>
        </w:rPr>
        <w:t xml:space="preserve">, at South Georgia. Br Antarct Surv Bull. 1982;57: 73–77. </w:t>
      </w:r>
    </w:p>
    <w:p w14:paraId="44A3CC30"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60. </w:t>
      </w:r>
      <w:r w:rsidRPr="00D97B91">
        <w:rPr>
          <w:rFonts w:ascii="Calibri" w:hAnsi="Calibri" w:cs="Calibri"/>
          <w:noProof/>
        </w:rPr>
        <w:tab/>
        <w:t xml:space="preserve">Henderson JR. Encounters of Hawaiian monk seals with fishing gear at Lisianski Island, 1982. Mar Fish Rev. 1984;46: 59–61. </w:t>
      </w:r>
    </w:p>
    <w:p w14:paraId="5ADD36C9"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61. </w:t>
      </w:r>
      <w:r w:rsidRPr="00D97B91">
        <w:rPr>
          <w:rFonts w:ascii="Calibri" w:hAnsi="Calibri" w:cs="Calibri"/>
          <w:noProof/>
        </w:rPr>
        <w:tab/>
        <w:t xml:space="preserve">DeLong RL, Gearin PJ, Bengtson JL, Dawson P, Feldkamp SD. Studies on the effects of entanglement on individual northern fur seals. In: Shomura RS., Godfrey ML, editors. Proceedings of the Second International Conference on Marine Debris, 2-7 April 1989, Honolulu, HI. 1990. pp. 492–493. </w:t>
      </w:r>
    </w:p>
    <w:p w14:paraId="738BA5B1"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62. </w:t>
      </w:r>
      <w:r w:rsidRPr="00D97B91">
        <w:rPr>
          <w:rFonts w:ascii="Calibri" w:hAnsi="Calibri" w:cs="Calibri"/>
          <w:noProof/>
        </w:rPr>
        <w:tab/>
        <w:t>Williams R, Gero S, Bejder L, Calambokidis J, Kraus SD, Lusseau D, et al. Underestimating the damage: Interpreting cetacean carcass recoveries in the context of the Deepwater Horizon/BP incident. Conserv Lett. 2011;4: 228–233. doi:10.1111/j.1755-263X.2011.00168.x</w:t>
      </w:r>
    </w:p>
    <w:p w14:paraId="4F606DFD"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63. </w:t>
      </w:r>
      <w:r w:rsidRPr="00D97B91">
        <w:rPr>
          <w:rFonts w:ascii="Calibri" w:hAnsi="Calibri" w:cs="Calibri"/>
          <w:noProof/>
        </w:rPr>
        <w:tab/>
        <w:t xml:space="preserve">Feldkamp SD, Costa DP, DeKrey GK. Energetic and behavioral effects of net entanglement on juvenile northern fur seals, </w:t>
      </w:r>
      <w:r w:rsidRPr="00D97B91">
        <w:rPr>
          <w:rFonts w:ascii="Calibri" w:hAnsi="Calibri" w:cs="Calibri"/>
          <w:i/>
          <w:iCs/>
          <w:noProof/>
        </w:rPr>
        <w:t>Callorhinus ursinus</w:t>
      </w:r>
      <w:r w:rsidRPr="00D97B91">
        <w:rPr>
          <w:rFonts w:ascii="Calibri" w:hAnsi="Calibri" w:cs="Calibri"/>
          <w:noProof/>
        </w:rPr>
        <w:t xml:space="preserve">. Fish Bull. 1989;87: 85–94. </w:t>
      </w:r>
    </w:p>
    <w:p w14:paraId="416851F6"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64. </w:t>
      </w:r>
      <w:r w:rsidRPr="00D97B91">
        <w:rPr>
          <w:rFonts w:ascii="Calibri" w:hAnsi="Calibri" w:cs="Calibri"/>
          <w:noProof/>
        </w:rPr>
        <w:tab/>
        <w:t xml:space="preserve">Bengtson JL, Stewart BS, Ferm LM, DeLong RL. The influence of entanglement in marine debris on the diving behavior of subadult male northern fur seals. Kozloff P, Kajimura H, editors. Fur Seal Investig 1986. 1989. </w:t>
      </w:r>
    </w:p>
    <w:p w14:paraId="5A1D160B"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65. </w:t>
      </w:r>
      <w:r w:rsidRPr="00D97B91">
        <w:rPr>
          <w:rFonts w:ascii="Calibri" w:hAnsi="Calibri" w:cs="Calibri"/>
          <w:noProof/>
        </w:rPr>
        <w:tab/>
        <w:t xml:space="preserve">Franco-Trecu V, Drago M, Katz H, Machín E, Marín Y. With the noose around the neck: Marine </w:t>
      </w:r>
      <w:r w:rsidRPr="00D97B91">
        <w:rPr>
          <w:rFonts w:ascii="Calibri" w:hAnsi="Calibri" w:cs="Calibri"/>
          <w:noProof/>
        </w:rPr>
        <w:lastRenderedPageBreak/>
        <w:t>debris entangling otariid species. Environ Pollut. 2017;220: 985–989. doi:10.1016/j.envpol.2016.11.057</w:t>
      </w:r>
    </w:p>
    <w:p w14:paraId="28E38F5F"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66. </w:t>
      </w:r>
      <w:r w:rsidRPr="00D97B91">
        <w:rPr>
          <w:rFonts w:ascii="Calibri" w:hAnsi="Calibri" w:cs="Calibri"/>
          <w:noProof/>
        </w:rPr>
        <w:tab/>
        <w:t>Good TP, June JA, Etnier MA, Broadhurst G. Derelict fishing nets in Puget Sound and the Northwest Straits: Patterns and threats to marine fauna. Mar Pollut Bull. 2010;60: 39–50. doi:10.1016/j.marpolbul.2009.09.005</w:t>
      </w:r>
    </w:p>
    <w:p w14:paraId="3CFFEE27"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67. </w:t>
      </w:r>
      <w:r w:rsidRPr="00D97B91">
        <w:rPr>
          <w:rFonts w:ascii="Calibri" w:hAnsi="Calibri" w:cs="Calibri"/>
          <w:noProof/>
        </w:rPr>
        <w:tab/>
        <w:t xml:space="preserve">Gearin PJ, Stewart BS, DeLong RL. Late season surveys for entangled northern fur seal females and pups St. Paul Island, Alaska. Kozloff P, Kajimura H, editors. Fur Seal Investig 1986. 1989. </w:t>
      </w:r>
    </w:p>
    <w:p w14:paraId="41602250"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68. </w:t>
      </w:r>
      <w:r w:rsidRPr="00D97B91">
        <w:rPr>
          <w:rFonts w:ascii="Calibri" w:hAnsi="Calibri" w:cs="Calibri"/>
          <w:noProof/>
        </w:rPr>
        <w:tab/>
        <w:t xml:space="preserve">Stewart BS, Baba N, Gearin PJ, Baker J. Observations of beach debris and net entanglement on St. Paul Island, Alaska. Kozloff P, Kajimura H, editors. Fur Seal Investig 1986. 1989. </w:t>
      </w:r>
    </w:p>
    <w:p w14:paraId="2011303B"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69. </w:t>
      </w:r>
      <w:r w:rsidRPr="00D97B91">
        <w:rPr>
          <w:rFonts w:ascii="Calibri" w:hAnsi="Calibri" w:cs="Calibri"/>
          <w:noProof/>
        </w:rPr>
        <w:tab/>
        <w:t>Winship AJ, Trites AW, Calkins DG. Growth in body size of the Steller sea lion (</w:t>
      </w:r>
      <w:r w:rsidRPr="00D97B91">
        <w:rPr>
          <w:rFonts w:ascii="Calibri" w:hAnsi="Calibri" w:cs="Calibri"/>
          <w:i/>
          <w:iCs/>
          <w:noProof/>
        </w:rPr>
        <w:t>Eumetopias jubatus</w:t>
      </w:r>
      <w:r w:rsidRPr="00D97B91">
        <w:rPr>
          <w:rFonts w:ascii="Calibri" w:hAnsi="Calibri" w:cs="Calibri"/>
          <w:noProof/>
        </w:rPr>
        <w:t>). J Mammal. 2001;82: 500–519. doi:10.1644/1545-1542(2001)082&lt;0500:gibsot&gt;2.0.co;2</w:t>
      </w:r>
    </w:p>
    <w:p w14:paraId="4E7400C1"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70. </w:t>
      </w:r>
      <w:r w:rsidRPr="00D97B91">
        <w:rPr>
          <w:rFonts w:ascii="Calibri" w:hAnsi="Calibri" w:cs="Calibri"/>
          <w:noProof/>
        </w:rPr>
        <w:tab/>
        <w:t xml:space="preserve">DeLong RL, Dawson P, Gearin P. Incidence and impact of entanglement in netting debris on northern fur seal pups and adult females, St. Paul Island, Alaska. Kozloff P, Kajimura H, editors. Fur Seal Investig 1985. 1988. </w:t>
      </w:r>
    </w:p>
    <w:p w14:paraId="534DC43A"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71. </w:t>
      </w:r>
      <w:r w:rsidRPr="00D97B91">
        <w:rPr>
          <w:rFonts w:ascii="Calibri" w:hAnsi="Calibri" w:cs="Calibri"/>
          <w:noProof/>
        </w:rPr>
        <w:tab/>
        <w:t>Donohue MJ, Boland RC, Sramek CM, Antonelis GA. Derelict fishing gear in the Northwestern Hawaiian Islands: Diving surveys and debris removal in 1999 confirm threat to coral reef ecosystems. Mar Pollut Bull. 2001;42: 1301–1312. doi:10.1016/S0025-326X(01)00139-4</w:t>
      </w:r>
    </w:p>
    <w:p w14:paraId="696DD649"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72. </w:t>
      </w:r>
      <w:r w:rsidRPr="00D97B91">
        <w:rPr>
          <w:rFonts w:ascii="Calibri" w:hAnsi="Calibri" w:cs="Calibri"/>
          <w:noProof/>
        </w:rPr>
        <w:tab/>
        <w:t xml:space="preserve">Peterson W, Robert M, Bond NA. The warm Blob continues to dominate the ecosystem of the northern California Current. PICES. 2015;23: 44–46. </w:t>
      </w:r>
    </w:p>
    <w:p w14:paraId="35C299F8"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73. </w:t>
      </w:r>
      <w:r w:rsidRPr="00D97B91">
        <w:rPr>
          <w:rFonts w:ascii="Calibri" w:hAnsi="Calibri" w:cs="Calibri"/>
          <w:noProof/>
        </w:rPr>
        <w:tab/>
        <w:t>Gentemann CL, Fewings MR, García-Reyes M. Satellite sea surface temperatures along the West Coast of the United States during the 2014–2016 northeast Pacific marine heat wave. Geophys Res Lett. 2017;44: 312–319. doi:10.1002/2016GL071039</w:t>
      </w:r>
    </w:p>
    <w:p w14:paraId="059984B5"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lastRenderedPageBreak/>
        <w:t xml:space="preserve">74. </w:t>
      </w:r>
      <w:r w:rsidRPr="00D97B91">
        <w:rPr>
          <w:rFonts w:ascii="Calibri" w:hAnsi="Calibri" w:cs="Calibri"/>
          <w:noProof/>
        </w:rPr>
        <w:tab/>
        <w:t>National Marine Fisheries Service. 2018 West coast whale entanglement summary. NOAA Fish. 2019. Available: https://seagrant.oregonstate.edu/sites/seagrant.oregonstate.edu/files/wcr_2018_entanglement_report_508.pdf</w:t>
      </w:r>
    </w:p>
    <w:p w14:paraId="6D84BD69"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75. </w:t>
      </w:r>
      <w:r w:rsidRPr="00D97B91">
        <w:rPr>
          <w:rFonts w:ascii="Calibri" w:hAnsi="Calibri" w:cs="Calibri"/>
          <w:noProof/>
        </w:rPr>
        <w:tab/>
        <w:t>Arnould JPY, Croxall JP. Trends in entanglement of Antarctic fur seals (</w:t>
      </w:r>
      <w:r w:rsidRPr="00D97B91">
        <w:rPr>
          <w:rFonts w:ascii="Calibri" w:hAnsi="Calibri" w:cs="Calibri"/>
          <w:i/>
          <w:iCs/>
          <w:noProof/>
        </w:rPr>
        <w:t>Arctocephalus gazella</w:t>
      </w:r>
      <w:r w:rsidRPr="00D97B91">
        <w:rPr>
          <w:rFonts w:ascii="Calibri" w:hAnsi="Calibri" w:cs="Calibri"/>
          <w:noProof/>
        </w:rPr>
        <w:t>) in man-made debris at South Georgia. Mar Pollut Bull. 1995;30: 707–712. doi:10.1016/0025-326X(95)00054-Q</w:t>
      </w:r>
    </w:p>
    <w:p w14:paraId="1863650D"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76. </w:t>
      </w:r>
      <w:r w:rsidRPr="00D97B91">
        <w:rPr>
          <w:rFonts w:ascii="Calibri" w:hAnsi="Calibri" w:cs="Calibri"/>
          <w:noProof/>
        </w:rPr>
        <w:tab/>
        <w:t>Forrest KW, Cave JD, Michielsens CGJ, Haulena M, Smith D V. Evaluation of an electric gradient to deter seal predation on salmon caught in gill-net test fisheries. North Am J Fish Manag. 2009;29: 885–894. doi:10.1577/m08-083.1</w:t>
      </w:r>
    </w:p>
    <w:p w14:paraId="38285999"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77. </w:t>
      </w:r>
      <w:r w:rsidRPr="00D97B91">
        <w:rPr>
          <w:rFonts w:ascii="Calibri" w:hAnsi="Calibri" w:cs="Calibri"/>
          <w:noProof/>
        </w:rPr>
        <w:tab/>
        <w:t>Barlow J, Cameron GA. Field experiments show that acoustic pingers reduce marine mammal bycatch in the California drift gill net fishery. Mar Mammal Sci. 2003;19: 265–283. doi:10.1111/j.1748-7692.2003.tb01108.x</w:t>
      </w:r>
    </w:p>
    <w:p w14:paraId="7F020D0F"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78. </w:t>
      </w:r>
      <w:r w:rsidRPr="00D97B91">
        <w:rPr>
          <w:rFonts w:ascii="Calibri" w:hAnsi="Calibri" w:cs="Calibri"/>
          <w:noProof/>
        </w:rPr>
        <w:tab/>
        <w:t>Götz T, Janik VM. Acoustic deterrent devices to prevent pinniped depredation: Efficiency, conservation concerns and possible solutions. Mar Ecol Prog Ser. 2013;492: 285–302. doi:10.3354/meps10482</w:t>
      </w:r>
    </w:p>
    <w:p w14:paraId="0CBBE76C"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79. </w:t>
      </w:r>
      <w:r w:rsidRPr="00D97B91">
        <w:rPr>
          <w:rFonts w:ascii="Calibri" w:hAnsi="Calibri" w:cs="Calibri"/>
          <w:noProof/>
        </w:rPr>
        <w:tab/>
        <w:t>Jefferson TA, Curry BE. Acoustic methods of reducing or eliminating marine mammal-fishery interactions: Do they work? Ocean Coast Manag. 1996;31: 41–70. doi:10.1016/0964-5691(95)00049-6</w:t>
      </w:r>
    </w:p>
    <w:p w14:paraId="1FA9CE29"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80. </w:t>
      </w:r>
      <w:r w:rsidRPr="00D97B91">
        <w:rPr>
          <w:rFonts w:ascii="Calibri" w:hAnsi="Calibri" w:cs="Calibri"/>
          <w:noProof/>
        </w:rPr>
        <w:tab/>
        <w:t>Götz T, Janik VM. Target-specific acoustic predator deterrence in the marine environment. Anim Conserv. 2015;18: 102–111. doi:10.1111/acv.12141</w:t>
      </w:r>
    </w:p>
    <w:p w14:paraId="5C78D726" w14:textId="5056D003" w:rsidR="00DB250C" w:rsidRPr="00DB250C" w:rsidRDefault="00DB250C" w:rsidP="00D97B91">
      <w:pPr>
        <w:widowControl w:val="0"/>
        <w:autoSpaceDE w:val="0"/>
        <w:autoSpaceDN w:val="0"/>
        <w:adjustRightInd w:val="0"/>
        <w:spacing w:line="480" w:lineRule="auto"/>
        <w:ind w:left="640" w:hanging="640"/>
        <w:rPr>
          <w:b/>
          <w:bCs/>
        </w:rPr>
      </w:pPr>
      <w:r>
        <w:rPr>
          <w:b/>
          <w:bCs/>
        </w:rPr>
        <w:fldChar w:fldCharType="end"/>
      </w:r>
    </w:p>
    <w:sectPr w:rsidR="00DB250C" w:rsidRPr="00DB250C" w:rsidSect="00041378">
      <w:footerReference w:type="even" r:id="rId8"/>
      <w:footerReference w:type="default" r:id="rId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AFE593" w14:textId="77777777" w:rsidR="00AD1C85" w:rsidRDefault="00AD1C85" w:rsidP="00041378">
      <w:pPr>
        <w:spacing w:after="0" w:line="240" w:lineRule="auto"/>
      </w:pPr>
      <w:r>
        <w:separator/>
      </w:r>
    </w:p>
  </w:endnote>
  <w:endnote w:type="continuationSeparator" w:id="0">
    <w:p w14:paraId="248AF1C8" w14:textId="77777777" w:rsidR="00AD1C85" w:rsidRDefault="00AD1C85" w:rsidP="00041378">
      <w:pPr>
        <w:spacing w:after="0" w:line="240" w:lineRule="auto"/>
      </w:pPr>
      <w:r>
        <w:continuationSeparator/>
      </w:r>
    </w:p>
  </w:endnote>
  <w:endnote w:type="continuationNotice" w:id="1">
    <w:p w14:paraId="6435727A" w14:textId="77777777" w:rsidR="00AD1C85" w:rsidRDefault="00AD1C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55985044"/>
      <w:docPartObj>
        <w:docPartGallery w:val="Page Numbers (Bottom of Page)"/>
        <w:docPartUnique/>
      </w:docPartObj>
    </w:sdtPr>
    <w:sdtEndPr>
      <w:rPr>
        <w:rStyle w:val="PageNumber"/>
      </w:rPr>
    </w:sdtEndPr>
    <w:sdtContent>
      <w:p w14:paraId="563D72FC" w14:textId="77777777" w:rsidR="00FC4DC7" w:rsidRDefault="00FC4DC7" w:rsidP="00E253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712210" w14:textId="77777777" w:rsidR="00FC4DC7" w:rsidRDefault="00FC4DC7" w:rsidP="0004137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18944558"/>
      <w:docPartObj>
        <w:docPartGallery w:val="Page Numbers (Bottom of Page)"/>
        <w:docPartUnique/>
      </w:docPartObj>
    </w:sdtPr>
    <w:sdtEndPr>
      <w:rPr>
        <w:rStyle w:val="PageNumber"/>
      </w:rPr>
    </w:sdtEndPr>
    <w:sdtContent>
      <w:p w14:paraId="6ACFB1AE" w14:textId="5972F914" w:rsidR="00FC4DC7" w:rsidRDefault="00FC4DC7" w:rsidP="00E253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25</w:t>
        </w:r>
        <w:r>
          <w:rPr>
            <w:rStyle w:val="PageNumber"/>
          </w:rPr>
          <w:fldChar w:fldCharType="end"/>
        </w:r>
      </w:p>
    </w:sdtContent>
  </w:sdt>
  <w:p w14:paraId="3CE040B8" w14:textId="77777777" w:rsidR="00FC4DC7" w:rsidRDefault="00FC4DC7" w:rsidP="0004137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9EF7D1" w14:textId="77777777" w:rsidR="00AD1C85" w:rsidRDefault="00AD1C85" w:rsidP="00041378">
      <w:pPr>
        <w:spacing w:after="0" w:line="240" w:lineRule="auto"/>
      </w:pPr>
      <w:r>
        <w:separator/>
      </w:r>
    </w:p>
  </w:footnote>
  <w:footnote w:type="continuationSeparator" w:id="0">
    <w:p w14:paraId="30E288F7" w14:textId="77777777" w:rsidR="00AD1C85" w:rsidRDefault="00AD1C85" w:rsidP="00041378">
      <w:pPr>
        <w:spacing w:after="0" w:line="240" w:lineRule="auto"/>
      </w:pPr>
      <w:r>
        <w:continuationSeparator/>
      </w:r>
    </w:p>
  </w:footnote>
  <w:footnote w:type="continuationNotice" w:id="1">
    <w:p w14:paraId="77AF6D9C" w14:textId="77777777" w:rsidR="00AD1C85" w:rsidRDefault="00AD1C8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FC6926"/>
    <w:multiLevelType w:val="hybridMultilevel"/>
    <w:tmpl w:val="6ADE38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717E4B"/>
    <w:multiLevelType w:val="hybridMultilevel"/>
    <w:tmpl w:val="5B52DF04"/>
    <w:lvl w:ilvl="0" w:tplc="8C484A0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E50DBD"/>
    <w:multiLevelType w:val="hybridMultilevel"/>
    <w:tmpl w:val="6A4EB4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E5A52CA"/>
    <w:multiLevelType w:val="hybridMultilevel"/>
    <w:tmpl w:val="9388353A"/>
    <w:lvl w:ilvl="0" w:tplc="96141A9E">
      <w:start w:val="198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D94385"/>
    <w:multiLevelType w:val="hybridMultilevel"/>
    <w:tmpl w:val="0826D63A"/>
    <w:lvl w:ilvl="0" w:tplc="5A3C10A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A260E1"/>
    <w:multiLevelType w:val="hybridMultilevel"/>
    <w:tmpl w:val="75969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z Allyn">
    <w15:presenceInfo w15:providerId="Windows Live" w15:userId="2dcd81b6208bb7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trackRevisions/>
  <w:documentProtection w:edit="trackedChanges" w:enforcement="1" w:cryptProviderType="rsaAES" w:cryptAlgorithmClass="hash" w:cryptAlgorithmType="typeAny" w:cryptAlgorithmSid="14" w:cryptSpinCount="100000" w:hash="7qCjQboP3kKTgZT0ZOgkVJSYFSK6k1CTsqmoWW/QGeNe6fMTAU/fVXlr/vcKFNBnEZRMDDVXeh3r4+HBCs/tCA==" w:salt="kEPJ7Mh3mXTz+C/qcRHLAQ=="/>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72B"/>
    <w:rsid w:val="00000B43"/>
    <w:rsid w:val="000012FD"/>
    <w:rsid w:val="0000143C"/>
    <w:rsid w:val="000020EC"/>
    <w:rsid w:val="00002375"/>
    <w:rsid w:val="00002652"/>
    <w:rsid w:val="00004F06"/>
    <w:rsid w:val="000052AD"/>
    <w:rsid w:val="00005353"/>
    <w:rsid w:val="00006D1C"/>
    <w:rsid w:val="00010974"/>
    <w:rsid w:val="00010C02"/>
    <w:rsid w:val="0001104A"/>
    <w:rsid w:val="00011418"/>
    <w:rsid w:val="0001167C"/>
    <w:rsid w:val="0001177C"/>
    <w:rsid w:val="00012C7C"/>
    <w:rsid w:val="0001486A"/>
    <w:rsid w:val="00014AA4"/>
    <w:rsid w:val="00014B13"/>
    <w:rsid w:val="00015088"/>
    <w:rsid w:val="000150B5"/>
    <w:rsid w:val="00017582"/>
    <w:rsid w:val="00017648"/>
    <w:rsid w:val="000177E5"/>
    <w:rsid w:val="00021C16"/>
    <w:rsid w:val="00022CD5"/>
    <w:rsid w:val="00023320"/>
    <w:rsid w:val="000236B7"/>
    <w:rsid w:val="000279E0"/>
    <w:rsid w:val="00030715"/>
    <w:rsid w:val="000311AE"/>
    <w:rsid w:val="00031C15"/>
    <w:rsid w:val="00033587"/>
    <w:rsid w:val="000335F7"/>
    <w:rsid w:val="00033F0B"/>
    <w:rsid w:val="00034A07"/>
    <w:rsid w:val="0003624E"/>
    <w:rsid w:val="00036950"/>
    <w:rsid w:val="00036BD2"/>
    <w:rsid w:val="00037F13"/>
    <w:rsid w:val="000400F7"/>
    <w:rsid w:val="00040E57"/>
    <w:rsid w:val="00041378"/>
    <w:rsid w:val="00041865"/>
    <w:rsid w:val="000440F5"/>
    <w:rsid w:val="000453B2"/>
    <w:rsid w:val="00045B6C"/>
    <w:rsid w:val="00047692"/>
    <w:rsid w:val="00047844"/>
    <w:rsid w:val="00047C04"/>
    <w:rsid w:val="00050543"/>
    <w:rsid w:val="0005277F"/>
    <w:rsid w:val="00052845"/>
    <w:rsid w:val="00053739"/>
    <w:rsid w:val="00053D94"/>
    <w:rsid w:val="00053F8C"/>
    <w:rsid w:val="00053FCC"/>
    <w:rsid w:val="00055C69"/>
    <w:rsid w:val="00056854"/>
    <w:rsid w:val="000573F8"/>
    <w:rsid w:val="0005799D"/>
    <w:rsid w:val="00061FD0"/>
    <w:rsid w:val="00062E28"/>
    <w:rsid w:val="00063EA9"/>
    <w:rsid w:val="000651C5"/>
    <w:rsid w:val="0006595A"/>
    <w:rsid w:val="0006619E"/>
    <w:rsid w:val="00066650"/>
    <w:rsid w:val="00070BF9"/>
    <w:rsid w:val="000714B7"/>
    <w:rsid w:val="00071A23"/>
    <w:rsid w:val="00072672"/>
    <w:rsid w:val="00072728"/>
    <w:rsid w:val="00074453"/>
    <w:rsid w:val="000750C7"/>
    <w:rsid w:val="000756EF"/>
    <w:rsid w:val="000812BD"/>
    <w:rsid w:val="0008202E"/>
    <w:rsid w:val="00082AB8"/>
    <w:rsid w:val="000834D3"/>
    <w:rsid w:val="0008464F"/>
    <w:rsid w:val="00084AFF"/>
    <w:rsid w:val="00087C54"/>
    <w:rsid w:val="00091581"/>
    <w:rsid w:val="000919A2"/>
    <w:rsid w:val="00091C19"/>
    <w:rsid w:val="00091E7F"/>
    <w:rsid w:val="00091F86"/>
    <w:rsid w:val="0009303F"/>
    <w:rsid w:val="00094232"/>
    <w:rsid w:val="00096362"/>
    <w:rsid w:val="0009693C"/>
    <w:rsid w:val="00096F1D"/>
    <w:rsid w:val="000A28B0"/>
    <w:rsid w:val="000A59BB"/>
    <w:rsid w:val="000A66F2"/>
    <w:rsid w:val="000A6E4A"/>
    <w:rsid w:val="000A7D77"/>
    <w:rsid w:val="000B0EA4"/>
    <w:rsid w:val="000B1334"/>
    <w:rsid w:val="000B1481"/>
    <w:rsid w:val="000B6A89"/>
    <w:rsid w:val="000B6E8E"/>
    <w:rsid w:val="000C1141"/>
    <w:rsid w:val="000C1398"/>
    <w:rsid w:val="000C1DEA"/>
    <w:rsid w:val="000C34A3"/>
    <w:rsid w:val="000C4186"/>
    <w:rsid w:val="000C79E7"/>
    <w:rsid w:val="000C7B8C"/>
    <w:rsid w:val="000D023F"/>
    <w:rsid w:val="000D106E"/>
    <w:rsid w:val="000D3433"/>
    <w:rsid w:val="000D5646"/>
    <w:rsid w:val="000D58A0"/>
    <w:rsid w:val="000D5B36"/>
    <w:rsid w:val="000D5EB0"/>
    <w:rsid w:val="000D646D"/>
    <w:rsid w:val="000D7F27"/>
    <w:rsid w:val="000E05AD"/>
    <w:rsid w:val="000E173E"/>
    <w:rsid w:val="000E310D"/>
    <w:rsid w:val="000E3E56"/>
    <w:rsid w:val="000E5E4B"/>
    <w:rsid w:val="000E61EE"/>
    <w:rsid w:val="000E6C2A"/>
    <w:rsid w:val="000F00F0"/>
    <w:rsid w:val="000F1B5A"/>
    <w:rsid w:val="000F1D4B"/>
    <w:rsid w:val="000F413A"/>
    <w:rsid w:val="000F5FF7"/>
    <w:rsid w:val="000F6464"/>
    <w:rsid w:val="0010013B"/>
    <w:rsid w:val="00100764"/>
    <w:rsid w:val="00100857"/>
    <w:rsid w:val="00101AA6"/>
    <w:rsid w:val="00103171"/>
    <w:rsid w:val="00104027"/>
    <w:rsid w:val="00104919"/>
    <w:rsid w:val="001049A6"/>
    <w:rsid w:val="00104A99"/>
    <w:rsid w:val="00105B65"/>
    <w:rsid w:val="00110AF4"/>
    <w:rsid w:val="001112CA"/>
    <w:rsid w:val="001119C1"/>
    <w:rsid w:val="001120A3"/>
    <w:rsid w:val="0011219E"/>
    <w:rsid w:val="001152C3"/>
    <w:rsid w:val="00115F12"/>
    <w:rsid w:val="00116002"/>
    <w:rsid w:val="0011720B"/>
    <w:rsid w:val="00120F19"/>
    <w:rsid w:val="00121159"/>
    <w:rsid w:val="00122F1C"/>
    <w:rsid w:val="001230EF"/>
    <w:rsid w:val="00123290"/>
    <w:rsid w:val="00123336"/>
    <w:rsid w:val="001253B1"/>
    <w:rsid w:val="001255AC"/>
    <w:rsid w:val="00125F82"/>
    <w:rsid w:val="00127671"/>
    <w:rsid w:val="001304F7"/>
    <w:rsid w:val="00131299"/>
    <w:rsid w:val="00132022"/>
    <w:rsid w:val="00132140"/>
    <w:rsid w:val="001331A0"/>
    <w:rsid w:val="00133C96"/>
    <w:rsid w:val="00136313"/>
    <w:rsid w:val="001402DA"/>
    <w:rsid w:val="001406A1"/>
    <w:rsid w:val="0014164A"/>
    <w:rsid w:val="00142AD5"/>
    <w:rsid w:val="001432DC"/>
    <w:rsid w:val="00143B40"/>
    <w:rsid w:val="00144A77"/>
    <w:rsid w:val="00144F35"/>
    <w:rsid w:val="00147130"/>
    <w:rsid w:val="001511FA"/>
    <w:rsid w:val="001537C7"/>
    <w:rsid w:val="0015440D"/>
    <w:rsid w:val="0015448C"/>
    <w:rsid w:val="0015452D"/>
    <w:rsid w:val="00155371"/>
    <w:rsid w:val="00155947"/>
    <w:rsid w:val="001615FC"/>
    <w:rsid w:val="001618C1"/>
    <w:rsid w:val="00162DF6"/>
    <w:rsid w:val="001638B0"/>
    <w:rsid w:val="00163E6F"/>
    <w:rsid w:val="001647B9"/>
    <w:rsid w:val="0016621F"/>
    <w:rsid w:val="001662DC"/>
    <w:rsid w:val="0017162E"/>
    <w:rsid w:val="00172B5B"/>
    <w:rsid w:val="00173988"/>
    <w:rsid w:val="001757F0"/>
    <w:rsid w:val="00175BB1"/>
    <w:rsid w:val="0017626C"/>
    <w:rsid w:val="00176426"/>
    <w:rsid w:val="00177037"/>
    <w:rsid w:val="0018068B"/>
    <w:rsid w:val="00180C68"/>
    <w:rsid w:val="00181332"/>
    <w:rsid w:val="0018225B"/>
    <w:rsid w:val="0018409B"/>
    <w:rsid w:val="001842B2"/>
    <w:rsid w:val="00187B79"/>
    <w:rsid w:val="00190AB8"/>
    <w:rsid w:val="00191B37"/>
    <w:rsid w:val="00193657"/>
    <w:rsid w:val="00193DAA"/>
    <w:rsid w:val="00197110"/>
    <w:rsid w:val="001A012C"/>
    <w:rsid w:val="001A051E"/>
    <w:rsid w:val="001A0C32"/>
    <w:rsid w:val="001A1EB3"/>
    <w:rsid w:val="001A2F68"/>
    <w:rsid w:val="001A3895"/>
    <w:rsid w:val="001A397F"/>
    <w:rsid w:val="001A438E"/>
    <w:rsid w:val="001A5A74"/>
    <w:rsid w:val="001A61E8"/>
    <w:rsid w:val="001A6471"/>
    <w:rsid w:val="001A78BC"/>
    <w:rsid w:val="001B0BE6"/>
    <w:rsid w:val="001B19E5"/>
    <w:rsid w:val="001B2E69"/>
    <w:rsid w:val="001B6669"/>
    <w:rsid w:val="001C01E3"/>
    <w:rsid w:val="001C09F8"/>
    <w:rsid w:val="001C5A28"/>
    <w:rsid w:val="001C63E4"/>
    <w:rsid w:val="001C6C2D"/>
    <w:rsid w:val="001C6F1F"/>
    <w:rsid w:val="001C7A14"/>
    <w:rsid w:val="001C7F65"/>
    <w:rsid w:val="001D1C26"/>
    <w:rsid w:val="001D213D"/>
    <w:rsid w:val="001D2411"/>
    <w:rsid w:val="001D52A6"/>
    <w:rsid w:val="001D5570"/>
    <w:rsid w:val="001D6DDB"/>
    <w:rsid w:val="001E2079"/>
    <w:rsid w:val="001E2D86"/>
    <w:rsid w:val="001E5397"/>
    <w:rsid w:val="001E69D6"/>
    <w:rsid w:val="001E6A2B"/>
    <w:rsid w:val="001E7F25"/>
    <w:rsid w:val="001F0378"/>
    <w:rsid w:val="001F33A7"/>
    <w:rsid w:val="001F4B28"/>
    <w:rsid w:val="001F5881"/>
    <w:rsid w:val="001F6D50"/>
    <w:rsid w:val="001F703A"/>
    <w:rsid w:val="001F7551"/>
    <w:rsid w:val="001F7C2C"/>
    <w:rsid w:val="00200F24"/>
    <w:rsid w:val="00204B93"/>
    <w:rsid w:val="002050FB"/>
    <w:rsid w:val="00212673"/>
    <w:rsid w:val="00212738"/>
    <w:rsid w:val="002128E6"/>
    <w:rsid w:val="00213947"/>
    <w:rsid w:val="0021516B"/>
    <w:rsid w:val="0021559E"/>
    <w:rsid w:val="0021568D"/>
    <w:rsid w:val="00215E5C"/>
    <w:rsid w:val="002161EA"/>
    <w:rsid w:val="002169C4"/>
    <w:rsid w:val="00220494"/>
    <w:rsid w:val="002226D5"/>
    <w:rsid w:val="00222F1A"/>
    <w:rsid w:val="00223205"/>
    <w:rsid w:val="00225609"/>
    <w:rsid w:val="00225B81"/>
    <w:rsid w:val="00226349"/>
    <w:rsid w:val="002269F4"/>
    <w:rsid w:val="00231D6B"/>
    <w:rsid w:val="00231F0A"/>
    <w:rsid w:val="00232AA3"/>
    <w:rsid w:val="00233340"/>
    <w:rsid w:val="00233DA7"/>
    <w:rsid w:val="00235039"/>
    <w:rsid w:val="0023569D"/>
    <w:rsid w:val="00235759"/>
    <w:rsid w:val="00235E29"/>
    <w:rsid w:val="00235F62"/>
    <w:rsid w:val="0024092E"/>
    <w:rsid w:val="00241304"/>
    <w:rsid w:val="0024182F"/>
    <w:rsid w:val="0024225E"/>
    <w:rsid w:val="0024294E"/>
    <w:rsid w:val="00242ECD"/>
    <w:rsid w:val="002433A1"/>
    <w:rsid w:val="002451B6"/>
    <w:rsid w:val="00246A41"/>
    <w:rsid w:val="00250097"/>
    <w:rsid w:val="0025016C"/>
    <w:rsid w:val="00250C51"/>
    <w:rsid w:val="00251B8E"/>
    <w:rsid w:val="00253346"/>
    <w:rsid w:val="00253A9B"/>
    <w:rsid w:val="00254A9F"/>
    <w:rsid w:val="00254D3B"/>
    <w:rsid w:val="00256138"/>
    <w:rsid w:val="00256834"/>
    <w:rsid w:val="00256D53"/>
    <w:rsid w:val="00261199"/>
    <w:rsid w:val="00261412"/>
    <w:rsid w:val="002624C8"/>
    <w:rsid w:val="002641A6"/>
    <w:rsid w:val="00264F6E"/>
    <w:rsid w:val="00265700"/>
    <w:rsid w:val="00265EF7"/>
    <w:rsid w:val="00266A01"/>
    <w:rsid w:val="00267665"/>
    <w:rsid w:val="00267C01"/>
    <w:rsid w:val="002701FD"/>
    <w:rsid w:val="0027024E"/>
    <w:rsid w:val="0027080F"/>
    <w:rsid w:val="00270A2B"/>
    <w:rsid w:val="002722B9"/>
    <w:rsid w:val="00272C87"/>
    <w:rsid w:val="00273D89"/>
    <w:rsid w:val="002745CB"/>
    <w:rsid w:val="00274881"/>
    <w:rsid w:val="00275D0C"/>
    <w:rsid w:val="002763F9"/>
    <w:rsid w:val="0027662A"/>
    <w:rsid w:val="00280893"/>
    <w:rsid w:val="0028309C"/>
    <w:rsid w:val="002838BB"/>
    <w:rsid w:val="00284927"/>
    <w:rsid w:val="00284A67"/>
    <w:rsid w:val="002853F6"/>
    <w:rsid w:val="00290948"/>
    <w:rsid w:val="002915C8"/>
    <w:rsid w:val="00291AC8"/>
    <w:rsid w:val="00291BBB"/>
    <w:rsid w:val="0029204B"/>
    <w:rsid w:val="00292423"/>
    <w:rsid w:val="00292834"/>
    <w:rsid w:val="0029562D"/>
    <w:rsid w:val="0029580A"/>
    <w:rsid w:val="00297019"/>
    <w:rsid w:val="00297A67"/>
    <w:rsid w:val="00297EBF"/>
    <w:rsid w:val="002A130F"/>
    <w:rsid w:val="002A157E"/>
    <w:rsid w:val="002A16F8"/>
    <w:rsid w:val="002A19E7"/>
    <w:rsid w:val="002A1AFB"/>
    <w:rsid w:val="002A2B23"/>
    <w:rsid w:val="002A3E93"/>
    <w:rsid w:val="002A494C"/>
    <w:rsid w:val="002A51F3"/>
    <w:rsid w:val="002A5CCA"/>
    <w:rsid w:val="002A7503"/>
    <w:rsid w:val="002B0441"/>
    <w:rsid w:val="002B083F"/>
    <w:rsid w:val="002B1CFE"/>
    <w:rsid w:val="002B3083"/>
    <w:rsid w:val="002B308C"/>
    <w:rsid w:val="002B398D"/>
    <w:rsid w:val="002B5490"/>
    <w:rsid w:val="002B5AA8"/>
    <w:rsid w:val="002B713F"/>
    <w:rsid w:val="002B7620"/>
    <w:rsid w:val="002B7B89"/>
    <w:rsid w:val="002C016E"/>
    <w:rsid w:val="002C072F"/>
    <w:rsid w:val="002C3D5E"/>
    <w:rsid w:val="002C3E1B"/>
    <w:rsid w:val="002C3EE8"/>
    <w:rsid w:val="002C5DFD"/>
    <w:rsid w:val="002C603D"/>
    <w:rsid w:val="002C6AE3"/>
    <w:rsid w:val="002C7876"/>
    <w:rsid w:val="002D1841"/>
    <w:rsid w:val="002D486E"/>
    <w:rsid w:val="002D553A"/>
    <w:rsid w:val="002D6761"/>
    <w:rsid w:val="002D73F0"/>
    <w:rsid w:val="002D7BF9"/>
    <w:rsid w:val="002E05B4"/>
    <w:rsid w:val="002E08DF"/>
    <w:rsid w:val="002E1199"/>
    <w:rsid w:val="002E1445"/>
    <w:rsid w:val="002E16D8"/>
    <w:rsid w:val="002E1B7B"/>
    <w:rsid w:val="002E1C91"/>
    <w:rsid w:val="002E3203"/>
    <w:rsid w:val="002E3959"/>
    <w:rsid w:val="002E51A6"/>
    <w:rsid w:val="002E5DCE"/>
    <w:rsid w:val="002E5E0E"/>
    <w:rsid w:val="002E7911"/>
    <w:rsid w:val="002F11E5"/>
    <w:rsid w:val="002F1E04"/>
    <w:rsid w:val="002F330D"/>
    <w:rsid w:val="002F3800"/>
    <w:rsid w:val="002F5984"/>
    <w:rsid w:val="002F6244"/>
    <w:rsid w:val="002F700B"/>
    <w:rsid w:val="002F7539"/>
    <w:rsid w:val="003009D7"/>
    <w:rsid w:val="00302288"/>
    <w:rsid w:val="00305A80"/>
    <w:rsid w:val="00305FBF"/>
    <w:rsid w:val="00306165"/>
    <w:rsid w:val="00306C4D"/>
    <w:rsid w:val="00306DD0"/>
    <w:rsid w:val="00313ACE"/>
    <w:rsid w:val="00313BD6"/>
    <w:rsid w:val="00314331"/>
    <w:rsid w:val="00314B0D"/>
    <w:rsid w:val="00315F76"/>
    <w:rsid w:val="00320561"/>
    <w:rsid w:val="003213D4"/>
    <w:rsid w:val="0032186D"/>
    <w:rsid w:val="00321E2D"/>
    <w:rsid w:val="00322342"/>
    <w:rsid w:val="00322F4E"/>
    <w:rsid w:val="00323EF3"/>
    <w:rsid w:val="003245F7"/>
    <w:rsid w:val="00326B86"/>
    <w:rsid w:val="0032710E"/>
    <w:rsid w:val="00332667"/>
    <w:rsid w:val="00332CFD"/>
    <w:rsid w:val="00333D59"/>
    <w:rsid w:val="003354E6"/>
    <w:rsid w:val="0033618C"/>
    <w:rsid w:val="0033676B"/>
    <w:rsid w:val="00336797"/>
    <w:rsid w:val="003371DB"/>
    <w:rsid w:val="00337883"/>
    <w:rsid w:val="00340A9C"/>
    <w:rsid w:val="00342466"/>
    <w:rsid w:val="00342553"/>
    <w:rsid w:val="00344A31"/>
    <w:rsid w:val="0034582F"/>
    <w:rsid w:val="00345E88"/>
    <w:rsid w:val="0034654B"/>
    <w:rsid w:val="0034668D"/>
    <w:rsid w:val="003500A6"/>
    <w:rsid w:val="003502D4"/>
    <w:rsid w:val="00350472"/>
    <w:rsid w:val="0035186B"/>
    <w:rsid w:val="0035454B"/>
    <w:rsid w:val="0035555C"/>
    <w:rsid w:val="0035657C"/>
    <w:rsid w:val="00360E83"/>
    <w:rsid w:val="003613B5"/>
    <w:rsid w:val="00361790"/>
    <w:rsid w:val="00361FA5"/>
    <w:rsid w:val="00363FDA"/>
    <w:rsid w:val="00366D27"/>
    <w:rsid w:val="00371F63"/>
    <w:rsid w:val="00371F6C"/>
    <w:rsid w:val="0037297A"/>
    <w:rsid w:val="00372DF6"/>
    <w:rsid w:val="00375FDE"/>
    <w:rsid w:val="003771D7"/>
    <w:rsid w:val="003802F9"/>
    <w:rsid w:val="00380EDA"/>
    <w:rsid w:val="00384423"/>
    <w:rsid w:val="003854FD"/>
    <w:rsid w:val="003859BF"/>
    <w:rsid w:val="0038749B"/>
    <w:rsid w:val="00387D86"/>
    <w:rsid w:val="00390EDA"/>
    <w:rsid w:val="0039387A"/>
    <w:rsid w:val="0039489F"/>
    <w:rsid w:val="003958F3"/>
    <w:rsid w:val="00395EE6"/>
    <w:rsid w:val="0039606C"/>
    <w:rsid w:val="00397C6B"/>
    <w:rsid w:val="003A186C"/>
    <w:rsid w:val="003A31FB"/>
    <w:rsid w:val="003A431D"/>
    <w:rsid w:val="003A4B5E"/>
    <w:rsid w:val="003A7D4B"/>
    <w:rsid w:val="003B1FA8"/>
    <w:rsid w:val="003B2288"/>
    <w:rsid w:val="003B393B"/>
    <w:rsid w:val="003B6BFB"/>
    <w:rsid w:val="003C12F9"/>
    <w:rsid w:val="003C182E"/>
    <w:rsid w:val="003C1907"/>
    <w:rsid w:val="003C31AC"/>
    <w:rsid w:val="003C3F48"/>
    <w:rsid w:val="003C59E8"/>
    <w:rsid w:val="003C5F92"/>
    <w:rsid w:val="003C69EB"/>
    <w:rsid w:val="003D09AA"/>
    <w:rsid w:val="003D09ED"/>
    <w:rsid w:val="003D2559"/>
    <w:rsid w:val="003D3DFA"/>
    <w:rsid w:val="003D46FB"/>
    <w:rsid w:val="003D4877"/>
    <w:rsid w:val="003D7FB6"/>
    <w:rsid w:val="003E1705"/>
    <w:rsid w:val="003E2EA8"/>
    <w:rsid w:val="003E51C4"/>
    <w:rsid w:val="003E5814"/>
    <w:rsid w:val="003E5889"/>
    <w:rsid w:val="003E59AC"/>
    <w:rsid w:val="003E5F28"/>
    <w:rsid w:val="003E67EE"/>
    <w:rsid w:val="003E6F32"/>
    <w:rsid w:val="003E7174"/>
    <w:rsid w:val="003F2682"/>
    <w:rsid w:val="003F2B6D"/>
    <w:rsid w:val="003F3336"/>
    <w:rsid w:val="003F373E"/>
    <w:rsid w:val="003F48AD"/>
    <w:rsid w:val="003F6363"/>
    <w:rsid w:val="003F6D34"/>
    <w:rsid w:val="0040000A"/>
    <w:rsid w:val="00400D30"/>
    <w:rsid w:val="0040138A"/>
    <w:rsid w:val="0040141E"/>
    <w:rsid w:val="00401B32"/>
    <w:rsid w:val="004020EF"/>
    <w:rsid w:val="0040255E"/>
    <w:rsid w:val="004041B9"/>
    <w:rsid w:val="00404B2A"/>
    <w:rsid w:val="00404F55"/>
    <w:rsid w:val="0040552A"/>
    <w:rsid w:val="004079B2"/>
    <w:rsid w:val="004118B5"/>
    <w:rsid w:val="00412DE4"/>
    <w:rsid w:val="00413989"/>
    <w:rsid w:val="00413B0B"/>
    <w:rsid w:val="00414839"/>
    <w:rsid w:val="00416D7F"/>
    <w:rsid w:val="00420383"/>
    <w:rsid w:val="0042049C"/>
    <w:rsid w:val="004223D0"/>
    <w:rsid w:val="004230A0"/>
    <w:rsid w:val="004251EC"/>
    <w:rsid w:val="004301B8"/>
    <w:rsid w:val="004307CD"/>
    <w:rsid w:val="00433FF4"/>
    <w:rsid w:val="00434CCC"/>
    <w:rsid w:val="00435BCC"/>
    <w:rsid w:val="004370E7"/>
    <w:rsid w:val="0044023C"/>
    <w:rsid w:val="00440CCA"/>
    <w:rsid w:val="00441DCC"/>
    <w:rsid w:val="004426B2"/>
    <w:rsid w:val="004428A3"/>
    <w:rsid w:val="00442F52"/>
    <w:rsid w:val="00443D0C"/>
    <w:rsid w:val="004458B6"/>
    <w:rsid w:val="00446968"/>
    <w:rsid w:val="0044749B"/>
    <w:rsid w:val="00447669"/>
    <w:rsid w:val="00447724"/>
    <w:rsid w:val="0044798F"/>
    <w:rsid w:val="00447B86"/>
    <w:rsid w:val="00450FA6"/>
    <w:rsid w:val="00451602"/>
    <w:rsid w:val="00451D3C"/>
    <w:rsid w:val="00451E27"/>
    <w:rsid w:val="004522BB"/>
    <w:rsid w:val="0045252E"/>
    <w:rsid w:val="004536FF"/>
    <w:rsid w:val="00453FD4"/>
    <w:rsid w:val="0045413C"/>
    <w:rsid w:val="00455499"/>
    <w:rsid w:val="004567B6"/>
    <w:rsid w:val="004578E3"/>
    <w:rsid w:val="00457B73"/>
    <w:rsid w:val="00460875"/>
    <w:rsid w:val="00460C25"/>
    <w:rsid w:val="00460D4E"/>
    <w:rsid w:val="004630F8"/>
    <w:rsid w:val="00463642"/>
    <w:rsid w:val="00465C3F"/>
    <w:rsid w:val="00465DC3"/>
    <w:rsid w:val="00466FB3"/>
    <w:rsid w:val="00467443"/>
    <w:rsid w:val="00470A1E"/>
    <w:rsid w:val="004714AE"/>
    <w:rsid w:val="004719D3"/>
    <w:rsid w:val="004730EF"/>
    <w:rsid w:val="00473606"/>
    <w:rsid w:val="004747D6"/>
    <w:rsid w:val="0047644C"/>
    <w:rsid w:val="004775B2"/>
    <w:rsid w:val="00477F7A"/>
    <w:rsid w:val="00482A04"/>
    <w:rsid w:val="00482A8B"/>
    <w:rsid w:val="00482B1C"/>
    <w:rsid w:val="0048358F"/>
    <w:rsid w:val="004847D0"/>
    <w:rsid w:val="00484CA6"/>
    <w:rsid w:val="004855EC"/>
    <w:rsid w:val="00485A41"/>
    <w:rsid w:val="00485A93"/>
    <w:rsid w:val="004875D6"/>
    <w:rsid w:val="00487B37"/>
    <w:rsid w:val="00491A6A"/>
    <w:rsid w:val="00492E2C"/>
    <w:rsid w:val="00493F76"/>
    <w:rsid w:val="004941B8"/>
    <w:rsid w:val="00494AD3"/>
    <w:rsid w:val="00497372"/>
    <w:rsid w:val="00497FC5"/>
    <w:rsid w:val="004A0553"/>
    <w:rsid w:val="004A063F"/>
    <w:rsid w:val="004A20E9"/>
    <w:rsid w:val="004A2244"/>
    <w:rsid w:val="004A32E3"/>
    <w:rsid w:val="004A44AE"/>
    <w:rsid w:val="004A6E46"/>
    <w:rsid w:val="004B0FE6"/>
    <w:rsid w:val="004B1722"/>
    <w:rsid w:val="004B1787"/>
    <w:rsid w:val="004B1CC7"/>
    <w:rsid w:val="004B2A17"/>
    <w:rsid w:val="004B2DBC"/>
    <w:rsid w:val="004B4367"/>
    <w:rsid w:val="004B567A"/>
    <w:rsid w:val="004B5842"/>
    <w:rsid w:val="004B5F9D"/>
    <w:rsid w:val="004B5FB0"/>
    <w:rsid w:val="004B7AA6"/>
    <w:rsid w:val="004C322F"/>
    <w:rsid w:val="004C5DBD"/>
    <w:rsid w:val="004C5E48"/>
    <w:rsid w:val="004C6A00"/>
    <w:rsid w:val="004C6C3F"/>
    <w:rsid w:val="004D08E7"/>
    <w:rsid w:val="004D0CF1"/>
    <w:rsid w:val="004D0E24"/>
    <w:rsid w:val="004D2A6B"/>
    <w:rsid w:val="004D43FE"/>
    <w:rsid w:val="004D57C3"/>
    <w:rsid w:val="004D7135"/>
    <w:rsid w:val="004D7541"/>
    <w:rsid w:val="004E3051"/>
    <w:rsid w:val="004E3D0D"/>
    <w:rsid w:val="004E4FFF"/>
    <w:rsid w:val="004E6F30"/>
    <w:rsid w:val="004F1191"/>
    <w:rsid w:val="004F239A"/>
    <w:rsid w:val="004F2473"/>
    <w:rsid w:val="004F25D9"/>
    <w:rsid w:val="004F2D2A"/>
    <w:rsid w:val="004F3436"/>
    <w:rsid w:val="004F367C"/>
    <w:rsid w:val="004F56C0"/>
    <w:rsid w:val="004F6FE2"/>
    <w:rsid w:val="004F761D"/>
    <w:rsid w:val="00500E68"/>
    <w:rsid w:val="00501910"/>
    <w:rsid w:val="00501B7D"/>
    <w:rsid w:val="00502A34"/>
    <w:rsid w:val="00504896"/>
    <w:rsid w:val="0050539D"/>
    <w:rsid w:val="005067E1"/>
    <w:rsid w:val="00506A52"/>
    <w:rsid w:val="00507743"/>
    <w:rsid w:val="005116C2"/>
    <w:rsid w:val="00513DE8"/>
    <w:rsid w:val="005148FE"/>
    <w:rsid w:val="0052081A"/>
    <w:rsid w:val="00520BBC"/>
    <w:rsid w:val="00521686"/>
    <w:rsid w:val="005227C7"/>
    <w:rsid w:val="00522D65"/>
    <w:rsid w:val="00523D02"/>
    <w:rsid w:val="00523E1B"/>
    <w:rsid w:val="00524047"/>
    <w:rsid w:val="00524A3C"/>
    <w:rsid w:val="00525070"/>
    <w:rsid w:val="00526920"/>
    <w:rsid w:val="005300B5"/>
    <w:rsid w:val="0053045A"/>
    <w:rsid w:val="005309F2"/>
    <w:rsid w:val="00532FF3"/>
    <w:rsid w:val="00533396"/>
    <w:rsid w:val="005339AC"/>
    <w:rsid w:val="0053443A"/>
    <w:rsid w:val="00535EA6"/>
    <w:rsid w:val="00537884"/>
    <w:rsid w:val="005400FD"/>
    <w:rsid w:val="005404AC"/>
    <w:rsid w:val="00540555"/>
    <w:rsid w:val="00540585"/>
    <w:rsid w:val="005405E7"/>
    <w:rsid w:val="00540612"/>
    <w:rsid w:val="0054072F"/>
    <w:rsid w:val="00541637"/>
    <w:rsid w:val="005423D1"/>
    <w:rsid w:val="00542AB0"/>
    <w:rsid w:val="005440B0"/>
    <w:rsid w:val="00544C08"/>
    <w:rsid w:val="00545181"/>
    <w:rsid w:val="0054613A"/>
    <w:rsid w:val="00546650"/>
    <w:rsid w:val="00547DCD"/>
    <w:rsid w:val="00550C88"/>
    <w:rsid w:val="00551477"/>
    <w:rsid w:val="00551F76"/>
    <w:rsid w:val="00552B75"/>
    <w:rsid w:val="00553DA4"/>
    <w:rsid w:val="00553E9A"/>
    <w:rsid w:val="0055404C"/>
    <w:rsid w:val="00555F9B"/>
    <w:rsid w:val="005566D3"/>
    <w:rsid w:val="00556AA9"/>
    <w:rsid w:val="00560693"/>
    <w:rsid w:val="00560D3A"/>
    <w:rsid w:val="00560FDE"/>
    <w:rsid w:val="005624E1"/>
    <w:rsid w:val="00563CF1"/>
    <w:rsid w:val="005650BE"/>
    <w:rsid w:val="00566EF3"/>
    <w:rsid w:val="0056708E"/>
    <w:rsid w:val="005678B3"/>
    <w:rsid w:val="005704FF"/>
    <w:rsid w:val="005718EB"/>
    <w:rsid w:val="0057569D"/>
    <w:rsid w:val="0057635E"/>
    <w:rsid w:val="005768E9"/>
    <w:rsid w:val="00581E19"/>
    <w:rsid w:val="00582290"/>
    <w:rsid w:val="005828EE"/>
    <w:rsid w:val="00584BF2"/>
    <w:rsid w:val="00584D53"/>
    <w:rsid w:val="00587ACF"/>
    <w:rsid w:val="00587AED"/>
    <w:rsid w:val="0059015E"/>
    <w:rsid w:val="005919FF"/>
    <w:rsid w:val="00591EB2"/>
    <w:rsid w:val="0059272B"/>
    <w:rsid w:val="005940B1"/>
    <w:rsid w:val="0059447B"/>
    <w:rsid w:val="005947C9"/>
    <w:rsid w:val="00594BB6"/>
    <w:rsid w:val="0059526E"/>
    <w:rsid w:val="0059574F"/>
    <w:rsid w:val="00597DC4"/>
    <w:rsid w:val="005A0D00"/>
    <w:rsid w:val="005A34DA"/>
    <w:rsid w:val="005A4831"/>
    <w:rsid w:val="005A57B5"/>
    <w:rsid w:val="005A6249"/>
    <w:rsid w:val="005A6979"/>
    <w:rsid w:val="005B0501"/>
    <w:rsid w:val="005B0BCE"/>
    <w:rsid w:val="005B10F6"/>
    <w:rsid w:val="005B15E4"/>
    <w:rsid w:val="005B3FD1"/>
    <w:rsid w:val="005B42E9"/>
    <w:rsid w:val="005B5D51"/>
    <w:rsid w:val="005B5F3D"/>
    <w:rsid w:val="005B753D"/>
    <w:rsid w:val="005B7941"/>
    <w:rsid w:val="005C0AED"/>
    <w:rsid w:val="005C3955"/>
    <w:rsid w:val="005C3CAE"/>
    <w:rsid w:val="005C3F06"/>
    <w:rsid w:val="005C41C0"/>
    <w:rsid w:val="005C4264"/>
    <w:rsid w:val="005C4BAC"/>
    <w:rsid w:val="005C5143"/>
    <w:rsid w:val="005C5A42"/>
    <w:rsid w:val="005C5CDC"/>
    <w:rsid w:val="005C7C54"/>
    <w:rsid w:val="005D0278"/>
    <w:rsid w:val="005D2180"/>
    <w:rsid w:val="005D21E2"/>
    <w:rsid w:val="005D27C8"/>
    <w:rsid w:val="005D4B40"/>
    <w:rsid w:val="005D5894"/>
    <w:rsid w:val="005D5A5A"/>
    <w:rsid w:val="005D6416"/>
    <w:rsid w:val="005D6860"/>
    <w:rsid w:val="005D70A0"/>
    <w:rsid w:val="005D7E9B"/>
    <w:rsid w:val="005E3553"/>
    <w:rsid w:val="005E3806"/>
    <w:rsid w:val="005E54BD"/>
    <w:rsid w:val="005E5A71"/>
    <w:rsid w:val="005E5EC0"/>
    <w:rsid w:val="005E6D5D"/>
    <w:rsid w:val="005E73F0"/>
    <w:rsid w:val="005E79D1"/>
    <w:rsid w:val="005F0AA0"/>
    <w:rsid w:val="005F0FCD"/>
    <w:rsid w:val="005F2267"/>
    <w:rsid w:val="005F3B30"/>
    <w:rsid w:val="005F456F"/>
    <w:rsid w:val="005F71C9"/>
    <w:rsid w:val="00600592"/>
    <w:rsid w:val="006026FB"/>
    <w:rsid w:val="006038A7"/>
    <w:rsid w:val="00603ADF"/>
    <w:rsid w:val="00604882"/>
    <w:rsid w:val="00605BC3"/>
    <w:rsid w:val="0060632B"/>
    <w:rsid w:val="0060645F"/>
    <w:rsid w:val="006074EF"/>
    <w:rsid w:val="00607D06"/>
    <w:rsid w:val="00610215"/>
    <w:rsid w:val="00610449"/>
    <w:rsid w:val="00612AB1"/>
    <w:rsid w:val="00613440"/>
    <w:rsid w:val="00613769"/>
    <w:rsid w:val="006144B5"/>
    <w:rsid w:val="00615451"/>
    <w:rsid w:val="00616FC9"/>
    <w:rsid w:val="00617E3A"/>
    <w:rsid w:val="0062058E"/>
    <w:rsid w:val="00620859"/>
    <w:rsid w:val="00621220"/>
    <w:rsid w:val="00621DD8"/>
    <w:rsid w:val="00622868"/>
    <w:rsid w:val="00622A10"/>
    <w:rsid w:val="0062344F"/>
    <w:rsid w:val="00624265"/>
    <w:rsid w:val="0062478F"/>
    <w:rsid w:val="0062651B"/>
    <w:rsid w:val="0063021C"/>
    <w:rsid w:val="00630982"/>
    <w:rsid w:val="006312DA"/>
    <w:rsid w:val="00632869"/>
    <w:rsid w:val="00632BBD"/>
    <w:rsid w:val="006342E1"/>
    <w:rsid w:val="006344FA"/>
    <w:rsid w:val="00634E9B"/>
    <w:rsid w:val="00635B97"/>
    <w:rsid w:val="00635CB0"/>
    <w:rsid w:val="006368BA"/>
    <w:rsid w:val="00640F1F"/>
    <w:rsid w:val="0064529B"/>
    <w:rsid w:val="0064703E"/>
    <w:rsid w:val="0065045F"/>
    <w:rsid w:val="00651274"/>
    <w:rsid w:val="00651661"/>
    <w:rsid w:val="00653CA2"/>
    <w:rsid w:val="00655513"/>
    <w:rsid w:val="00655712"/>
    <w:rsid w:val="00656292"/>
    <w:rsid w:val="00656EC2"/>
    <w:rsid w:val="006629ED"/>
    <w:rsid w:val="00663D36"/>
    <w:rsid w:val="0066431C"/>
    <w:rsid w:val="00666328"/>
    <w:rsid w:val="00667713"/>
    <w:rsid w:val="00670A50"/>
    <w:rsid w:val="00670EAB"/>
    <w:rsid w:val="006711A9"/>
    <w:rsid w:val="00672DC3"/>
    <w:rsid w:val="00675491"/>
    <w:rsid w:val="0067645E"/>
    <w:rsid w:val="00677776"/>
    <w:rsid w:val="00677E39"/>
    <w:rsid w:val="0068034E"/>
    <w:rsid w:val="006808B5"/>
    <w:rsid w:val="006835C8"/>
    <w:rsid w:val="00683B81"/>
    <w:rsid w:val="006873F0"/>
    <w:rsid w:val="0069149E"/>
    <w:rsid w:val="006918C7"/>
    <w:rsid w:val="00692C01"/>
    <w:rsid w:val="00692ECA"/>
    <w:rsid w:val="00693DE2"/>
    <w:rsid w:val="00696D5D"/>
    <w:rsid w:val="00697181"/>
    <w:rsid w:val="006A1701"/>
    <w:rsid w:val="006A1765"/>
    <w:rsid w:val="006A1EEC"/>
    <w:rsid w:val="006A1F72"/>
    <w:rsid w:val="006A54A7"/>
    <w:rsid w:val="006A5874"/>
    <w:rsid w:val="006A6E41"/>
    <w:rsid w:val="006A7A57"/>
    <w:rsid w:val="006B0B8A"/>
    <w:rsid w:val="006B0F00"/>
    <w:rsid w:val="006B16B2"/>
    <w:rsid w:val="006B199C"/>
    <w:rsid w:val="006B3402"/>
    <w:rsid w:val="006B4B0B"/>
    <w:rsid w:val="006B54B4"/>
    <w:rsid w:val="006B5681"/>
    <w:rsid w:val="006B5A5F"/>
    <w:rsid w:val="006B6837"/>
    <w:rsid w:val="006C1B1C"/>
    <w:rsid w:val="006C1E51"/>
    <w:rsid w:val="006C3458"/>
    <w:rsid w:val="006D1A9F"/>
    <w:rsid w:val="006D2197"/>
    <w:rsid w:val="006D2BD6"/>
    <w:rsid w:val="006D54B2"/>
    <w:rsid w:val="006D54B6"/>
    <w:rsid w:val="006D5C7A"/>
    <w:rsid w:val="006D60FA"/>
    <w:rsid w:val="006D767A"/>
    <w:rsid w:val="006E0E38"/>
    <w:rsid w:val="006E2CB8"/>
    <w:rsid w:val="006E399C"/>
    <w:rsid w:val="006E4E52"/>
    <w:rsid w:val="006E526F"/>
    <w:rsid w:val="006E6BFE"/>
    <w:rsid w:val="006F04B3"/>
    <w:rsid w:val="006F0876"/>
    <w:rsid w:val="006F174D"/>
    <w:rsid w:val="006F2462"/>
    <w:rsid w:val="006F5018"/>
    <w:rsid w:val="0070082F"/>
    <w:rsid w:val="00701074"/>
    <w:rsid w:val="007017C4"/>
    <w:rsid w:val="007038C4"/>
    <w:rsid w:val="00704AB9"/>
    <w:rsid w:val="00704C45"/>
    <w:rsid w:val="00704F15"/>
    <w:rsid w:val="007059BF"/>
    <w:rsid w:val="0070732D"/>
    <w:rsid w:val="0071015C"/>
    <w:rsid w:val="007104D3"/>
    <w:rsid w:val="007107C0"/>
    <w:rsid w:val="0071086C"/>
    <w:rsid w:val="007108E6"/>
    <w:rsid w:val="007113CE"/>
    <w:rsid w:val="00711EF9"/>
    <w:rsid w:val="00712105"/>
    <w:rsid w:val="00712548"/>
    <w:rsid w:val="00713FBA"/>
    <w:rsid w:val="0071405F"/>
    <w:rsid w:val="007165DB"/>
    <w:rsid w:val="00717668"/>
    <w:rsid w:val="007204BE"/>
    <w:rsid w:val="007221E9"/>
    <w:rsid w:val="007241F5"/>
    <w:rsid w:val="007250EF"/>
    <w:rsid w:val="00725A5E"/>
    <w:rsid w:val="00726061"/>
    <w:rsid w:val="0072763A"/>
    <w:rsid w:val="007324A4"/>
    <w:rsid w:val="00732752"/>
    <w:rsid w:val="0073403A"/>
    <w:rsid w:val="007341F6"/>
    <w:rsid w:val="007359B9"/>
    <w:rsid w:val="00735A5C"/>
    <w:rsid w:val="007362AB"/>
    <w:rsid w:val="00737CBE"/>
    <w:rsid w:val="007424AA"/>
    <w:rsid w:val="00742786"/>
    <w:rsid w:val="007429A0"/>
    <w:rsid w:val="00742D77"/>
    <w:rsid w:val="00744C2A"/>
    <w:rsid w:val="00745D92"/>
    <w:rsid w:val="0074653C"/>
    <w:rsid w:val="00746A68"/>
    <w:rsid w:val="007477A2"/>
    <w:rsid w:val="007502A0"/>
    <w:rsid w:val="00750532"/>
    <w:rsid w:val="00750E7B"/>
    <w:rsid w:val="00753054"/>
    <w:rsid w:val="007531BE"/>
    <w:rsid w:val="007538DB"/>
    <w:rsid w:val="00753F6D"/>
    <w:rsid w:val="007540DA"/>
    <w:rsid w:val="007561A1"/>
    <w:rsid w:val="00757AE8"/>
    <w:rsid w:val="00757C1F"/>
    <w:rsid w:val="007608A4"/>
    <w:rsid w:val="007608E8"/>
    <w:rsid w:val="007629ED"/>
    <w:rsid w:val="00764131"/>
    <w:rsid w:val="00765DAF"/>
    <w:rsid w:val="00766D4B"/>
    <w:rsid w:val="0077085D"/>
    <w:rsid w:val="00771172"/>
    <w:rsid w:val="00772C33"/>
    <w:rsid w:val="00774C3D"/>
    <w:rsid w:val="00775446"/>
    <w:rsid w:val="00775B70"/>
    <w:rsid w:val="00776088"/>
    <w:rsid w:val="007772A2"/>
    <w:rsid w:val="00777FA3"/>
    <w:rsid w:val="00781491"/>
    <w:rsid w:val="00782FCA"/>
    <w:rsid w:val="007856AC"/>
    <w:rsid w:val="007874E7"/>
    <w:rsid w:val="00790A74"/>
    <w:rsid w:val="00790AB6"/>
    <w:rsid w:val="0079130D"/>
    <w:rsid w:val="007916D9"/>
    <w:rsid w:val="007917FF"/>
    <w:rsid w:val="0079290C"/>
    <w:rsid w:val="007936A5"/>
    <w:rsid w:val="007939D8"/>
    <w:rsid w:val="0079430A"/>
    <w:rsid w:val="00794FF9"/>
    <w:rsid w:val="00795D1C"/>
    <w:rsid w:val="00795FD9"/>
    <w:rsid w:val="00796579"/>
    <w:rsid w:val="00797FBE"/>
    <w:rsid w:val="007A01E8"/>
    <w:rsid w:val="007A1261"/>
    <w:rsid w:val="007A1F02"/>
    <w:rsid w:val="007A2C76"/>
    <w:rsid w:val="007A4161"/>
    <w:rsid w:val="007A443B"/>
    <w:rsid w:val="007A6EAD"/>
    <w:rsid w:val="007A7F12"/>
    <w:rsid w:val="007B4FFF"/>
    <w:rsid w:val="007B5B7E"/>
    <w:rsid w:val="007C0006"/>
    <w:rsid w:val="007C0142"/>
    <w:rsid w:val="007C3C2D"/>
    <w:rsid w:val="007C3E3F"/>
    <w:rsid w:val="007C414A"/>
    <w:rsid w:val="007C4BFA"/>
    <w:rsid w:val="007C5075"/>
    <w:rsid w:val="007C718F"/>
    <w:rsid w:val="007C7349"/>
    <w:rsid w:val="007D0275"/>
    <w:rsid w:val="007D0868"/>
    <w:rsid w:val="007D0CB1"/>
    <w:rsid w:val="007D2394"/>
    <w:rsid w:val="007D2D99"/>
    <w:rsid w:val="007D4645"/>
    <w:rsid w:val="007D522F"/>
    <w:rsid w:val="007D6D7B"/>
    <w:rsid w:val="007E2A6D"/>
    <w:rsid w:val="007E3361"/>
    <w:rsid w:val="007E355E"/>
    <w:rsid w:val="007E4DD6"/>
    <w:rsid w:val="007F1097"/>
    <w:rsid w:val="007F10BE"/>
    <w:rsid w:val="007F1D24"/>
    <w:rsid w:val="007F295E"/>
    <w:rsid w:val="007F39A3"/>
    <w:rsid w:val="007F41C9"/>
    <w:rsid w:val="007F509A"/>
    <w:rsid w:val="007F52B5"/>
    <w:rsid w:val="00801C41"/>
    <w:rsid w:val="0080274B"/>
    <w:rsid w:val="0080503D"/>
    <w:rsid w:val="00805AF3"/>
    <w:rsid w:val="00805BD5"/>
    <w:rsid w:val="00805C8B"/>
    <w:rsid w:val="00805DE6"/>
    <w:rsid w:val="008068A9"/>
    <w:rsid w:val="00807453"/>
    <w:rsid w:val="00807CDE"/>
    <w:rsid w:val="00811873"/>
    <w:rsid w:val="00815378"/>
    <w:rsid w:val="00815747"/>
    <w:rsid w:val="0081582B"/>
    <w:rsid w:val="00815968"/>
    <w:rsid w:val="008161C6"/>
    <w:rsid w:val="00816913"/>
    <w:rsid w:val="0081694E"/>
    <w:rsid w:val="0081699A"/>
    <w:rsid w:val="00820816"/>
    <w:rsid w:val="00821D81"/>
    <w:rsid w:val="00822C46"/>
    <w:rsid w:val="00822DB0"/>
    <w:rsid w:val="00823409"/>
    <w:rsid w:val="00824436"/>
    <w:rsid w:val="00824902"/>
    <w:rsid w:val="00826682"/>
    <w:rsid w:val="00826EB0"/>
    <w:rsid w:val="00827580"/>
    <w:rsid w:val="008310A5"/>
    <w:rsid w:val="0083148C"/>
    <w:rsid w:val="00831C40"/>
    <w:rsid w:val="00831CFA"/>
    <w:rsid w:val="00833590"/>
    <w:rsid w:val="00833C88"/>
    <w:rsid w:val="00833F28"/>
    <w:rsid w:val="008342B1"/>
    <w:rsid w:val="00836035"/>
    <w:rsid w:val="008374A9"/>
    <w:rsid w:val="00841425"/>
    <w:rsid w:val="00843D0B"/>
    <w:rsid w:val="00844EAA"/>
    <w:rsid w:val="00846198"/>
    <w:rsid w:val="00846207"/>
    <w:rsid w:val="00851E0A"/>
    <w:rsid w:val="00854F22"/>
    <w:rsid w:val="008563B1"/>
    <w:rsid w:val="00857FB7"/>
    <w:rsid w:val="00860639"/>
    <w:rsid w:val="00861E12"/>
    <w:rsid w:val="00863105"/>
    <w:rsid w:val="008637C1"/>
    <w:rsid w:val="0086465C"/>
    <w:rsid w:val="008646F7"/>
    <w:rsid w:val="00865188"/>
    <w:rsid w:val="008668CE"/>
    <w:rsid w:val="008712E9"/>
    <w:rsid w:val="00871C2C"/>
    <w:rsid w:val="00871CC4"/>
    <w:rsid w:val="00873868"/>
    <w:rsid w:val="008746E5"/>
    <w:rsid w:val="008748A7"/>
    <w:rsid w:val="00874CE9"/>
    <w:rsid w:val="00875AC1"/>
    <w:rsid w:val="0087615F"/>
    <w:rsid w:val="00876B40"/>
    <w:rsid w:val="008774AC"/>
    <w:rsid w:val="00877AAD"/>
    <w:rsid w:val="00880AF4"/>
    <w:rsid w:val="00881327"/>
    <w:rsid w:val="008816D6"/>
    <w:rsid w:val="0088417C"/>
    <w:rsid w:val="00885B08"/>
    <w:rsid w:val="00885D14"/>
    <w:rsid w:val="00886B4B"/>
    <w:rsid w:val="008879D6"/>
    <w:rsid w:val="00887AA1"/>
    <w:rsid w:val="0089003A"/>
    <w:rsid w:val="00891B5F"/>
    <w:rsid w:val="00892337"/>
    <w:rsid w:val="0089253F"/>
    <w:rsid w:val="00893007"/>
    <w:rsid w:val="0089338A"/>
    <w:rsid w:val="0089371F"/>
    <w:rsid w:val="00897FB6"/>
    <w:rsid w:val="008A0CA2"/>
    <w:rsid w:val="008A1B70"/>
    <w:rsid w:val="008A2352"/>
    <w:rsid w:val="008A3617"/>
    <w:rsid w:val="008A4551"/>
    <w:rsid w:val="008B0A1B"/>
    <w:rsid w:val="008B2E44"/>
    <w:rsid w:val="008B41B1"/>
    <w:rsid w:val="008B5D70"/>
    <w:rsid w:val="008B67F1"/>
    <w:rsid w:val="008C1802"/>
    <w:rsid w:val="008C1927"/>
    <w:rsid w:val="008C20D1"/>
    <w:rsid w:val="008C2983"/>
    <w:rsid w:val="008C2DAC"/>
    <w:rsid w:val="008C36DE"/>
    <w:rsid w:val="008C6C93"/>
    <w:rsid w:val="008C772B"/>
    <w:rsid w:val="008C79B3"/>
    <w:rsid w:val="008D061C"/>
    <w:rsid w:val="008D0D02"/>
    <w:rsid w:val="008D0DD4"/>
    <w:rsid w:val="008D0FC5"/>
    <w:rsid w:val="008D119A"/>
    <w:rsid w:val="008D1A4A"/>
    <w:rsid w:val="008D1B29"/>
    <w:rsid w:val="008D1FE0"/>
    <w:rsid w:val="008D20F7"/>
    <w:rsid w:val="008D24A3"/>
    <w:rsid w:val="008D2654"/>
    <w:rsid w:val="008D2F8D"/>
    <w:rsid w:val="008D3483"/>
    <w:rsid w:val="008D4A38"/>
    <w:rsid w:val="008D5EA3"/>
    <w:rsid w:val="008D631F"/>
    <w:rsid w:val="008D684F"/>
    <w:rsid w:val="008D7A04"/>
    <w:rsid w:val="008E0579"/>
    <w:rsid w:val="008E0A43"/>
    <w:rsid w:val="008E25D0"/>
    <w:rsid w:val="008E26F9"/>
    <w:rsid w:val="008E27AB"/>
    <w:rsid w:val="008E4F07"/>
    <w:rsid w:val="008E56AF"/>
    <w:rsid w:val="008E5F4F"/>
    <w:rsid w:val="008E670A"/>
    <w:rsid w:val="008E6728"/>
    <w:rsid w:val="008E70A3"/>
    <w:rsid w:val="008E7A58"/>
    <w:rsid w:val="008F03F7"/>
    <w:rsid w:val="008F1170"/>
    <w:rsid w:val="008F1F2B"/>
    <w:rsid w:val="008F2B33"/>
    <w:rsid w:val="008F2F9F"/>
    <w:rsid w:val="008F49E2"/>
    <w:rsid w:val="008F52C5"/>
    <w:rsid w:val="008F57CF"/>
    <w:rsid w:val="008F71E8"/>
    <w:rsid w:val="008F7F57"/>
    <w:rsid w:val="00900536"/>
    <w:rsid w:val="009006DF"/>
    <w:rsid w:val="00900BB3"/>
    <w:rsid w:val="009029DA"/>
    <w:rsid w:val="009033F8"/>
    <w:rsid w:val="00903951"/>
    <w:rsid w:val="00903B5B"/>
    <w:rsid w:val="009041F9"/>
    <w:rsid w:val="009043C4"/>
    <w:rsid w:val="00904991"/>
    <w:rsid w:val="00905296"/>
    <w:rsid w:val="0090585C"/>
    <w:rsid w:val="0090688A"/>
    <w:rsid w:val="00906C42"/>
    <w:rsid w:val="00906F52"/>
    <w:rsid w:val="0090763C"/>
    <w:rsid w:val="0091081B"/>
    <w:rsid w:val="00911049"/>
    <w:rsid w:val="00911BDD"/>
    <w:rsid w:val="0091335D"/>
    <w:rsid w:val="00916E2A"/>
    <w:rsid w:val="00916F05"/>
    <w:rsid w:val="009170C8"/>
    <w:rsid w:val="0092151B"/>
    <w:rsid w:val="00921EF3"/>
    <w:rsid w:val="009239B1"/>
    <w:rsid w:val="009306E9"/>
    <w:rsid w:val="00931A02"/>
    <w:rsid w:val="00933504"/>
    <w:rsid w:val="00934655"/>
    <w:rsid w:val="00936245"/>
    <w:rsid w:val="0093663A"/>
    <w:rsid w:val="00937369"/>
    <w:rsid w:val="009406E9"/>
    <w:rsid w:val="00940A60"/>
    <w:rsid w:val="00941680"/>
    <w:rsid w:val="00941787"/>
    <w:rsid w:val="00942800"/>
    <w:rsid w:val="00942B45"/>
    <w:rsid w:val="009431C3"/>
    <w:rsid w:val="00944475"/>
    <w:rsid w:val="0094597E"/>
    <w:rsid w:val="00946237"/>
    <w:rsid w:val="0094670E"/>
    <w:rsid w:val="00946D39"/>
    <w:rsid w:val="009471FB"/>
    <w:rsid w:val="00947DD6"/>
    <w:rsid w:val="0095004B"/>
    <w:rsid w:val="0095027D"/>
    <w:rsid w:val="00950E6A"/>
    <w:rsid w:val="0095115D"/>
    <w:rsid w:val="009511A9"/>
    <w:rsid w:val="00953370"/>
    <w:rsid w:val="0095369D"/>
    <w:rsid w:val="009540DD"/>
    <w:rsid w:val="00954924"/>
    <w:rsid w:val="00957A83"/>
    <w:rsid w:val="009601E1"/>
    <w:rsid w:val="00960565"/>
    <w:rsid w:val="00961214"/>
    <w:rsid w:val="00961E05"/>
    <w:rsid w:val="00963D1A"/>
    <w:rsid w:val="00963D66"/>
    <w:rsid w:val="0096585A"/>
    <w:rsid w:val="009701E0"/>
    <w:rsid w:val="009703F2"/>
    <w:rsid w:val="009711C6"/>
    <w:rsid w:val="00971999"/>
    <w:rsid w:val="009723BF"/>
    <w:rsid w:val="00973080"/>
    <w:rsid w:val="009736FA"/>
    <w:rsid w:val="009740B5"/>
    <w:rsid w:val="009744EC"/>
    <w:rsid w:val="00976B9C"/>
    <w:rsid w:val="00976ECF"/>
    <w:rsid w:val="00980AB9"/>
    <w:rsid w:val="0098107B"/>
    <w:rsid w:val="00981F26"/>
    <w:rsid w:val="0098202E"/>
    <w:rsid w:val="0098279A"/>
    <w:rsid w:val="00985CCA"/>
    <w:rsid w:val="009865E0"/>
    <w:rsid w:val="0098691E"/>
    <w:rsid w:val="009869A7"/>
    <w:rsid w:val="00987853"/>
    <w:rsid w:val="00990B5A"/>
    <w:rsid w:val="009913F9"/>
    <w:rsid w:val="00991C0A"/>
    <w:rsid w:val="0099282E"/>
    <w:rsid w:val="009951FD"/>
    <w:rsid w:val="0099550B"/>
    <w:rsid w:val="00995D21"/>
    <w:rsid w:val="00996EE2"/>
    <w:rsid w:val="009A20EF"/>
    <w:rsid w:val="009A26F6"/>
    <w:rsid w:val="009A27BE"/>
    <w:rsid w:val="009A570A"/>
    <w:rsid w:val="009A5C82"/>
    <w:rsid w:val="009A609A"/>
    <w:rsid w:val="009A680F"/>
    <w:rsid w:val="009A705B"/>
    <w:rsid w:val="009A73DA"/>
    <w:rsid w:val="009B0555"/>
    <w:rsid w:val="009B07EE"/>
    <w:rsid w:val="009B19B4"/>
    <w:rsid w:val="009B23CC"/>
    <w:rsid w:val="009B2B98"/>
    <w:rsid w:val="009B2C9D"/>
    <w:rsid w:val="009B36AD"/>
    <w:rsid w:val="009B3F1D"/>
    <w:rsid w:val="009B4BC8"/>
    <w:rsid w:val="009B6032"/>
    <w:rsid w:val="009B610B"/>
    <w:rsid w:val="009B757D"/>
    <w:rsid w:val="009B7FEA"/>
    <w:rsid w:val="009C00FD"/>
    <w:rsid w:val="009C1841"/>
    <w:rsid w:val="009C2A89"/>
    <w:rsid w:val="009C342A"/>
    <w:rsid w:val="009C5A86"/>
    <w:rsid w:val="009D0560"/>
    <w:rsid w:val="009D08E6"/>
    <w:rsid w:val="009D0B23"/>
    <w:rsid w:val="009D1A00"/>
    <w:rsid w:val="009D1A8E"/>
    <w:rsid w:val="009D1B74"/>
    <w:rsid w:val="009D27CC"/>
    <w:rsid w:val="009D3138"/>
    <w:rsid w:val="009D3901"/>
    <w:rsid w:val="009D4E0C"/>
    <w:rsid w:val="009D543F"/>
    <w:rsid w:val="009D67C9"/>
    <w:rsid w:val="009D6ABE"/>
    <w:rsid w:val="009D6DBE"/>
    <w:rsid w:val="009E329F"/>
    <w:rsid w:val="009E4BEC"/>
    <w:rsid w:val="009E53DC"/>
    <w:rsid w:val="009E59F6"/>
    <w:rsid w:val="009E5A1E"/>
    <w:rsid w:val="009E633B"/>
    <w:rsid w:val="009E7061"/>
    <w:rsid w:val="009F04B7"/>
    <w:rsid w:val="009F0936"/>
    <w:rsid w:val="009F0C1E"/>
    <w:rsid w:val="009F0D66"/>
    <w:rsid w:val="009F0FEA"/>
    <w:rsid w:val="009F1C7A"/>
    <w:rsid w:val="009F21A8"/>
    <w:rsid w:val="009F2336"/>
    <w:rsid w:val="009F2546"/>
    <w:rsid w:val="009F3FA9"/>
    <w:rsid w:val="009F4365"/>
    <w:rsid w:val="009F6011"/>
    <w:rsid w:val="009F72BA"/>
    <w:rsid w:val="00A011AE"/>
    <w:rsid w:val="00A01811"/>
    <w:rsid w:val="00A03269"/>
    <w:rsid w:val="00A03A30"/>
    <w:rsid w:val="00A03FF6"/>
    <w:rsid w:val="00A040C0"/>
    <w:rsid w:val="00A07AF5"/>
    <w:rsid w:val="00A1044D"/>
    <w:rsid w:val="00A10B62"/>
    <w:rsid w:val="00A111B1"/>
    <w:rsid w:val="00A1125D"/>
    <w:rsid w:val="00A1188C"/>
    <w:rsid w:val="00A1321C"/>
    <w:rsid w:val="00A14067"/>
    <w:rsid w:val="00A150A9"/>
    <w:rsid w:val="00A15CC1"/>
    <w:rsid w:val="00A17B1E"/>
    <w:rsid w:val="00A17CA8"/>
    <w:rsid w:val="00A23417"/>
    <w:rsid w:val="00A24C46"/>
    <w:rsid w:val="00A25777"/>
    <w:rsid w:val="00A259C9"/>
    <w:rsid w:val="00A27CF6"/>
    <w:rsid w:val="00A31D86"/>
    <w:rsid w:val="00A329FF"/>
    <w:rsid w:val="00A34756"/>
    <w:rsid w:val="00A34F3A"/>
    <w:rsid w:val="00A360C7"/>
    <w:rsid w:val="00A36595"/>
    <w:rsid w:val="00A373EE"/>
    <w:rsid w:val="00A37D62"/>
    <w:rsid w:val="00A37DC4"/>
    <w:rsid w:val="00A416BD"/>
    <w:rsid w:val="00A41DE2"/>
    <w:rsid w:val="00A424EC"/>
    <w:rsid w:val="00A43F47"/>
    <w:rsid w:val="00A45215"/>
    <w:rsid w:val="00A466F9"/>
    <w:rsid w:val="00A46826"/>
    <w:rsid w:val="00A46D39"/>
    <w:rsid w:val="00A47D28"/>
    <w:rsid w:val="00A50AD8"/>
    <w:rsid w:val="00A5216C"/>
    <w:rsid w:val="00A53E4D"/>
    <w:rsid w:val="00A549D8"/>
    <w:rsid w:val="00A555DD"/>
    <w:rsid w:val="00A56167"/>
    <w:rsid w:val="00A56675"/>
    <w:rsid w:val="00A57CDE"/>
    <w:rsid w:val="00A57DA1"/>
    <w:rsid w:val="00A6029E"/>
    <w:rsid w:val="00A60505"/>
    <w:rsid w:val="00A621DA"/>
    <w:rsid w:val="00A627DB"/>
    <w:rsid w:val="00A632A7"/>
    <w:rsid w:val="00A63A58"/>
    <w:rsid w:val="00A6483D"/>
    <w:rsid w:val="00A64B2B"/>
    <w:rsid w:val="00A6559A"/>
    <w:rsid w:val="00A6707A"/>
    <w:rsid w:val="00A67720"/>
    <w:rsid w:val="00A713D8"/>
    <w:rsid w:val="00A720F9"/>
    <w:rsid w:val="00A73FBF"/>
    <w:rsid w:val="00A744B4"/>
    <w:rsid w:val="00A7518E"/>
    <w:rsid w:val="00A77012"/>
    <w:rsid w:val="00A77DDA"/>
    <w:rsid w:val="00A77E11"/>
    <w:rsid w:val="00A8065F"/>
    <w:rsid w:val="00A822C4"/>
    <w:rsid w:val="00A82559"/>
    <w:rsid w:val="00A82ABE"/>
    <w:rsid w:val="00A82E2A"/>
    <w:rsid w:val="00A83089"/>
    <w:rsid w:val="00A836A6"/>
    <w:rsid w:val="00A86541"/>
    <w:rsid w:val="00A8695D"/>
    <w:rsid w:val="00A87CEA"/>
    <w:rsid w:val="00A9064B"/>
    <w:rsid w:val="00A90D40"/>
    <w:rsid w:val="00A91D26"/>
    <w:rsid w:val="00A935B0"/>
    <w:rsid w:val="00A93786"/>
    <w:rsid w:val="00A949B3"/>
    <w:rsid w:val="00A96EFC"/>
    <w:rsid w:val="00AA0C7C"/>
    <w:rsid w:val="00AA21AB"/>
    <w:rsid w:val="00AA30A0"/>
    <w:rsid w:val="00AA36A4"/>
    <w:rsid w:val="00AA3912"/>
    <w:rsid w:val="00AA55CA"/>
    <w:rsid w:val="00AA5834"/>
    <w:rsid w:val="00AA5D1C"/>
    <w:rsid w:val="00AB76CD"/>
    <w:rsid w:val="00AC12FD"/>
    <w:rsid w:val="00AC13A8"/>
    <w:rsid w:val="00AC1422"/>
    <w:rsid w:val="00AC17C1"/>
    <w:rsid w:val="00AC35A4"/>
    <w:rsid w:val="00AC4614"/>
    <w:rsid w:val="00AC46D5"/>
    <w:rsid w:val="00AC48B4"/>
    <w:rsid w:val="00AC553B"/>
    <w:rsid w:val="00AD1C85"/>
    <w:rsid w:val="00AD2213"/>
    <w:rsid w:val="00AD23BE"/>
    <w:rsid w:val="00AD24CC"/>
    <w:rsid w:val="00AD30BA"/>
    <w:rsid w:val="00AD3E29"/>
    <w:rsid w:val="00AD48E6"/>
    <w:rsid w:val="00AD4C1A"/>
    <w:rsid w:val="00AD577D"/>
    <w:rsid w:val="00AD5AFD"/>
    <w:rsid w:val="00AD63EE"/>
    <w:rsid w:val="00AD6B0C"/>
    <w:rsid w:val="00AD6BD7"/>
    <w:rsid w:val="00AD73DE"/>
    <w:rsid w:val="00AE0DD9"/>
    <w:rsid w:val="00AE14EF"/>
    <w:rsid w:val="00AE1DD6"/>
    <w:rsid w:val="00AE2D30"/>
    <w:rsid w:val="00AE36BC"/>
    <w:rsid w:val="00AE4C2F"/>
    <w:rsid w:val="00AE731F"/>
    <w:rsid w:val="00AF07DB"/>
    <w:rsid w:val="00AF2622"/>
    <w:rsid w:val="00AF287F"/>
    <w:rsid w:val="00AF3E72"/>
    <w:rsid w:val="00AF5E26"/>
    <w:rsid w:val="00AF6904"/>
    <w:rsid w:val="00AF76B2"/>
    <w:rsid w:val="00AF797F"/>
    <w:rsid w:val="00AF7B49"/>
    <w:rsid w:val="00AF7FA2"/>
    <w:rsid w:val="00B0094F"/>
    <w:rsid w:val="00B011F4"/>
    <w:rsid w:val="00B01621"/>
    <w:rsid w:val="00B02458"/>
    <w:rsid w:val="00B04F1A"/>
    <w:rsid w:val="00B04FFA"/>
    <w:rsid w:val="00B05064"/>
    <w:rsid w:val="00B050C5"/>
    <w:rsid w:val="00B05793"/>
    <w:rsid w:val="00B058AC"/>
    <w:rsid w:val="00B073EB"/>
    <w:rsid w:val="00B0792A"/>
    <w:rsid w:val="00B14156"/>
    <w:rsid w:val="00B16248"/>
    <w:rsid w:val="00B170B8"/>
    <w:rsid w:val="00B20615"/>
    <w:rsid w:val="00B21021"/>
    <w:rsid w:val="00B21F71"/>
    <w:rsid w:val="00B22D95"/>
    <w:rsid w:val="00B240DA"/>
    <w:rsid w:val="00B241E4"/>
    <w:rsid w:val="00B24F1C"/>
    <w:rsid w:val="00B265A3"/>
    <w:rsid w:val="00B27BE5"/>
    <w:rsid w:val="00B30D68"/>
    <w:rsid w:val="00B3127D"/>
    <w:rsid w:val="00B31A30"/>
    <w:rsid w:val="00B32678"/>
    <w:rsid w:val="00B32DE9"/>
    <w:rsid w:val="00B32EDC"/>
    <w:rsid w:val="00B33635"/>
    <w:rsid w:val="00B347FE"/>
    <w:rsid w:val="00B34C7F"/>
    <w:rsid w:val="00B35B5C"/>
    <w:rsid w:val="00B35F91"/>
    <w:rsid w:val="00B3773D"/>
    <w:rsid w:val="00B37A70"/>
    <w:rsid w:val="00B41171"/>
    <w:rsid w:val="00B4373F"/>
    <w:rsid w:val="00B461A7"/>
    <w:rsid w:val="00B47150"/>
    <w:rsid w:val="00B50DC1"/>
    <w:rsid w:val="00B520E7"/>
    <w:rsid w:val="00B5221D"/>
    <w:rsid w:val="00B53DA5"/>
    <w:rsid w:val="00B53E2A"/>
    <w:rsid w:val="00B54118"/>
    <w:rsid w:val="00B54F99"/>
    <w:rsid w:val="00B551E1"/>
    <w:rsid w:val="00B553E6"/>
    <w:rsid w:val="00B5547D"/>
    <w:rsid w:val="00B55D73"/>
    <w:rsid w:val="00B56419"/>
    <w:rsid w:val="00B56ADF"/>
    <w:rsid w:val="00B575A1"/>
    <w:rsid w:val="00B57B50"/>
    <w:rsid w:val="00B57FEC"/>
    <w:rsid w:val="00B60319"/>
    <w:rsid w:val="00B60562"/>
    <w:rsid w:val="00B60CF6"/>
    <w:rsid w:val="00B610EB"/>
    <w:rsid w:val="00B6213C"/>
    <w:rsid w:val="00B644F8"/>
    <w:rsid w:val="00B64C98"/>
    <w:rsid w:val="00B67317"/>
    <w:rsid w:val="00B67B73"/>
    <w:rsid w:val="00B71EAA"/>
    <w:rsid w:val="00B71EBE"/>
    <w:rsid w:val="00B728BB"/>
    <w:rsid w:val="00B73501"/>
    <w:rsid w:val="00B74576"/>
    <w:rsid w:val="00B74A8F"/>
    <w:rsid w:val="00B76E59"/>
    <w:rsid w:val="00B77202"/>
    <w:rsid w:val="00B80815"/>
    <w:rsid w:val="00B8158B"/>
    <w:rsid w:val="00B817F1"/>
    <w:rsid w:val="00B83963"/>
    <w:rsid w:val="00B8436F"/>
    <w:rsid w:val="00B86BB6"/>
    <w:rsid w:val="00B8743A"/>
    <w:rsid w:val="00B87983"/>
    <w:rsid w:val="00B91D03"/>
    <w:rsid w:val="00B9218A"/>
    <w:rsid w:val="00B93815"/>
    <w:rsid w:val="00B9387B"/>
    <w:rsid w:val="00B9393C"/>
    <w:rsid w:val="00B94963"/>
    <w:rsid w:val="00B9544D"/>
    <w:rsid w:val="00B96516"/>
    <w:rsid w:val="00B96A44"/>
    <w:rsid w:val="00B97109"/>
    <w:rsid w:val="00B97E3E"/>
    <w:rsid w:val="00BA0CD7"/>
    <w:rsid w:val="00BA0E85"/>
    <w:rsid w:val="00BA16A3"/>
    <w:rsid w:val="00BA1FB6"/>
    <w:rsid w:val="00BA445B"/>
    <w:rsid w:val="00BA4EE0"/>
    <w:rsid w:val="00BA5CAA"/>
    <w:rsid w:val="00BA6D63"/>
    <w:rsid w:val="00BA734F"/>
    <w:rsid w:val="00BB0973"/>
    <w:rsid w:val="00BB144C"/>
    <w:rsid w:val="00BB1B5C"/>
    <w:rsid w:val="00BB1E07"/>
    <w:rsid w:val="00BB438B"/>
    <w:rsid w:val="00BB452B"/>
    <w:rsid w:val="00BB7099"/>
    <w:rsid w:val="00BC01C2"/>
    <w:rsid w:val="00BC0E7E"/>
    <w:rsid w:val="00BC16E8"/>
    <w:rsid w:val="00BC21D8"/>
    <w:rsid w:val="00BC2534"/>
    <w:rsid w:val="00BC3E17"/>
    <w:rsid w:val="00BC48E8"/>
    <w:rsid w:val="00BC6992"/>
    <w:rsid w:val="00BC7239"/>
    <w:rsid w:val="00BC7834"/>
    <w:rsid w:val="00BD2406"/>
    <w:rsid w:val="00BD3F9C"/>
    <w:rsid w:val="00BD47E5"/>
    <w:rsid w:val="00BD507F"/>
    <w:rsid w:val="00BD5CD1"/>
    <w:rsid w:val="00BD5FE6"/>
    <w:rsid w:val="00BD6141"/>
    <w:rsid w:val="00BE03EA"/>
    <w:rsid w:val="00BE385A"/>
    <w:rsid w:val="00BE4104"/>
    <w:rsid w:val="00BE48BC"/>
    <w:rsid w:val="00BE4E25"/>
    <w:rsid w:val="00BE505A"/>
    <w:rsid w:val="00BE591D"/>
    <w:rsid w:val="00BE5F7F"/>
    <w:rsid w:val="00BE6711"/>
    <w:rsid w:val="00BE6F1A"/>
    <w:rsid w:val="00BE7A69"/>
    <w:rsid w:val="00BF0007"/>
    <w:rsid w:val="00BF2B36"/>
    <w:rsid w:val="00BF431D"/>
    <w:rsid w:val="00C00DAF"/>
    <w:rsid w:val="00C01C12"/>
    <w:rsid w:val="00C01DDA"/>
    <w:rsid w:val="00C02157"/>
    <w:rsid w:val="00C038FB"/>
    <w:rsid w:val="00C04262"/>
    <w:rsid w:val="00C05078"/>
    <w:rsid w:val="00C057C0"/>
    <w:rsid w:val="00C066F6"/>
    <w:rsid w:val="00C06D6A"/>
    <w:rsid w:val="00C10558"/>
    <w:rsid w:val="00C10BB4"/>
    <w:rsid w:val="00C10C5C"/>
    <w:rsid w:val="00C11198"/>
    <w:rsid w:val="00C11C70"/>
    <w:rsid w:val="00C12406"/>
    <w:rsid w:val="00C1317F"/>
    <w:rsid w:val="00C1467C"/>
    <w:rsid w:val="00C14C64"/>
    <w:rsid w:val="00C15EA3"/>
    <w:rsid w:val="00C163B1"/>
    <w:rsid w:val="00C16EE5"/>
    <w:rsid w:val="00C1745D"/>
    <w:rsid w:val="00C17594"/>
    <w:rsid w:val="00C20A8E"/>
    <w:rsid w:val="00C21234"/>
    <w:rsid w:val="00C21586"/>
    <w:rsid w:val="00C215D3"/>
    <w:rsid w:val="00C21998"/>
    <w:rsid w:val="00C22C1B"/>
    <w:rsid w:val="00C24525"/>
    <w:rsid w:val="00C247E5"/>
    <w:rsid w:val="00C25457"/>
    <w:rsid w:val="00C26622"/>
    <w:rsid w:val="00C27CC7"/>
    <w:rsid w:val="00C302D5"/>
    <w:rsid w:val="00C31E63"/>
    <w:rsid w:val="00C339A7"/>
    <w:rsid w:val="00C34162"/>
    <w:rsid w:val="00C36D49"/>
    <w:rsid w:val="00C42756"/>
    <w:rsid w:val="00C44376"/>
    <w:rsid w:val="00C447C3"/>
    <w:rsid w:val="00C452AA"/>
    <w:rsid w:val="00C4717D"/>
    <w:rsid w:val="00C47EA5"/>
    <w:rsid w:val="00C517D1"/>
    <w:rsid w:val="00C524A1"/>
    <w:rsid w:val="00C52757"/>
    <w:rsid w:val="00C52F98"/>
    <w:rsid w:val="00C53F36"/>
    <w:rsid w:val="00C53FA7"/>
    <w:rsid w:val="00C540B6"/>
    <w:rsid w:val="00C55D08"/>
    <w:rsid w:val="00C55ED6"/>
    <w:rsid w:val="00C5604D"/>
    <w:rsid w:val="00C56D31"/>
    <w:rsid w:val="00C57DE5"/>
    <w:rsid w:val="00C60D47"/>
    <w:rsid w:val="00C61BA6"/>
    <w:rsid w:val="00C626CD"/>
    <w:rsid w:val="00C6370D"/>
    <w:rsid w:val="00C64E94"/>
    <w:rsid w:val="00C653A9"/>
    <w:rsid w:val="00C661FF"/>
    <w:rsid w:val="00C66A90"/>
    <w:rsid w:val="00C6706B"/>
    <w:rsid w:val="00C70747"/>
    <w:rsid w:val="00C73258"/>
    <w:rsid w:val="00C761BD"/>
    <w:rsid w:val="00C76EB0"/>
    <w:rsid w:val="00C77545"/>
    <w:rsid w:val="00C779CA"/>
    <w:rsid w:val="00C77AC7"/>
    <w:rsid w:val="00C77C67"/>
    <w:rsid w:val="00C8029E"/>
    <w:rsid w:val="00C80F9C"/>
    <w:rsid w:val="00C81F7C"/>
    <w:rsid w:val="00C82FC1"/>
    <w:rsid w:val="00C8309B"/>
    <w:rsid w:val="00C85CA4"/>
    <w:rsid w:val="00C86498"/>
    <w:rsid w:val="00C871DE"/>
    <w:rsid w:val="00C874D9"/>
    <w:rsid w:val="00C91EA8"/>
    <w:rsid w:val="00C92E41"/>
    <w:rsid w:val="00C954C0"/>
    <w:rsid w:val="00C95D26"/>
    <w:rsid w:val="00C9775F"/>
    <w:rsid w:val="00CA204F"/>
    <w:rsid w:val="00CA2E22"/>
    <w:rsid w:val="00CA2E83"/>
    <w:rsid w:val="00CA40D3"/>
    <w:rsid w:val="00CA49BC"/>
    <w:rsid w:val="00CA49DF"/>
    <w:rsid w:val="00CA53B9"/>
    <w:rsid w:val="00CA5B52"/>
    <w:rsid w:val="00CB1066"/>
    <w:rsid w:val="00CB164A"/>
    <w:rsid w:val="00CB260C"/>
    <w:rsid w:val="00CB2C7A"/>
    <w:rsid w:val="00CB3735"/>
    <w:rsid w:val="00CB49EB"/>
    <w:rsid w:val="00CB4C31"/>
    <w:rsid w:val="00CB5119"/>
    <w:rsid w:val="00CB6004"/>
    <w:rsid w:val="00CC2FE0"/>
    <w:rsid w:val="00CC3E77"/>
    <w:rsid w:val="00CC4978"/>
    <w:rsid w:val="00CC6AE3"/>
    <w:rsid w:val="00CD2578"/>
    <w:rsid w:val="00CD2A09"/>
    <w:rsid w:val="00CD2B7F"/>
    <w:rsid w:val="00CD35D0"/>
    <w:rsid w:val="00CD4052"/>
    <w:rsid w:val="00CD4D47"/>
    <w:rsid w:val="00CE0A29"/>
    <w:rsid w:val="00CE0FD9"/>
    <w:rsid w:val="00CE2879"/>
    <w:rsid w:val="00CE38FF"/>
    <w:rsid w:val="00CE56DC"/>
    <w:rsid w:val="00CE5A40"/>
    <w:rsid w:val="00CE5D9B"/>
    <w:rsid w:val="00CE60B6"/>
    <w:rsid w:val="00CE62E5"/>
    <w:rsid w:val="00CF32A5"/>
    <w:rsid w:val="00CF33A5"/>
    <w:rsid w:val="00CF3F9C"/>
    <w:rsid w:val="00CF48EF"/>
    <w:rsid w:val="00CF5B6A"/>
    <w:rsid w:val="00CF5C93"/>
    <w:rsid w:val="00CF7286"/>
    <w:rsid w:val="00CF7345"/>
    <w:rsid w:val="00CF7BCC"/>
    <w:rsid w:val="00CF7FDC"/>
    <w:rsid w:val="00D00C4D"/>
    <w:rsid w:val="00D00C79"/>
    <w:rsid w:val="00D00F9C"/>
    <w:rsid w:val="00D03672"/>
    <w:rsid w:val="00D03757"/>
    <w:rsid w:val="00D046C8"/>
    <w:rsid w:val="00D06328"/>
    <w:rsid w:val="00D07C61"/>
    <w:rsid w:val="00D10CAC"/>
    <w:rsid w:val="00D1145C"/>
    <w:rsid w:val="00D11FF2"/>
    <w:rsid w:val="00D12D16"/>
    <w:rsid w:val="00D152CC"/>
    <w:rsid w:val="00D1684A"/>
    <w:rsid w:val="00D16C50"/>
    <w:rsid w:val="00D16EC6"/>
    <w:rsid w:val="00D21EB5"/>
    <w:rsid w:val="00D2259F"/>
    <w:rsid w:val="00D22AA9"/>
    <w:rsid w:val="00D24388"/>
    <w:rsid w:val="00D24B96"/>
    <w:rsid w:val="00D25E3B"/>
    <w:rsid w:val="00D26856"/>
    <w:rsid w:val="00D2735D"/>
    <w:rsid w:val="00D27F35"/>
    <w:rsid w:val="00D308F2"/>
    <w:rsid w:val="00D3090C"/>
    <w:rsid w:val="00D3290E"/>
    <w:rsid w:val="00D32AB8"/>
    <w:rsid w:val="00D32FB7"/>
    <w:rsid w:val="00D33919"/>
    <w:rsid w:val="00D366E3"/>
    <w:rsid w:val="00D41A14"/>
    <w:rsid w:val="00D42956"/>
    <w:rsid w:val="00D43496"/>
    <w:rsid w:val="00D45745"/>
    <w:rsid w:val="00D47943"/>
    <w:rsid w:val="00D50207"/>
    <w:rsid w:val="00D51319"/>
    <w:rsid w:val="00D524E3"/>
    <w:rsid w:val="00D53644"/>
    <w:rsid w:val="00D538E9"/>
    <w:rsid w:val="00D54390"/>
    <w:rsid w:val="00D54BEE"/>
    <w:rsid w:val="00D54E56"/>
    <w:rsid w:val="00D54FA5"/>
    <w:rsid w:val="00D55B16"/>
    <w:rsid w:val="00D56AB1"/>
    <w:rsid w:val="00D56B92"/>
    <w:rsid w:val="00D604FE"/>
    <w:rsid w:val="00D61283"/>
    <w:rsid w:val="00D6146A"/>
    <w:rsid w:val="00D619CD"/>
    <w:rsid w:val="00D61DF3"/>
    <w:rsid w:val="00D642A6"/>
    <w:rsid w:val="00D66FA5"/>
    <w:rsid w:val="00D703D5"/>
    <w:rsid w:val="00D72138"/>
    <w:rsid w:val="00D72559"/>
    <w:rsid w:val="00D734FE"/>
    <w:rsid w:val="00D73720"/>
    <w:rsid w:val="00D745C7"/>
    <w:rsid w:val="00D74EDB"/>
    <w:rsid w:val="00D758CB"/>
    <w:rsid w:val="00D75B20"/>
    <w:rsid w:val="00D76820"/>
    <w:rsid w:val="00D7732A"/>
    <w:rsid w:val="00D81342"/>
    <w:rsid w:val="00D81CE5"/>
    <w:rsid w:val="00D840DB"/>
    <w:rsid w:val="00D91608"/>
    <w:rsid w:val="00D939F8"/>
    <w:rsid w:val="00D93EF2"/>
    <w:rsid w:val="00D9452C"/>
    <w:rsid w:val="00D945A6"/>
    <w:rsid w:val="00D94C10"/>
    <w:rsid w:val="00D94C22"/>
    <w:rsid w:val="00D95799"/>
    <w:rsid w:val="00D96327"/>
    <w:rsid w:val="00D966D7"/>
    <w:rsid w:val="00D96D1E"/>
    <w:rsid w:val="00D97B91"/>
    <w:rsid w:val="00DA01E8"/>
    <w:rsid w:val="00DA2300"/>
    <w:rsid w:val="00DA2590"/>
    <w:rsid w:val="00DA3274"/>
    <w:rsid w:val="00DA4060"/>
    <w:rsid w:val="00DA5D95"/>
    <w:rsid w:val="00DA5E11"/>
    <w:rsid w:val="00DA795B"/>
    <w:rsid w:val="00DB1EE5"/>
    <w:rsid w:val="00DB24E5"/>
    <w:rsid w:val="00DB250C"/>
    <w:rsid w:val="00DB2F1E"/>
    <w:rsid w:val="00DB5237"/>
    <w:rsid w:val="00DB5324"/>
    <w:rsid w:val="00DB5500"/>
    <w:rsid w:val="00DB5573"/>
    <w:rsid w:val="00DB5AB8"/>
    <w:rsid w:val="00DB5F96"/>
    <w:rsid w:val="00DB6B83"/>
    <w:rsid w:val="00DC1256"/>
    <w:rsid w:val="00DC2228"/>
    <w:rsid w:val="00DC3DF9"/>
    <w:rsid w:val="00DC43BA"/>
    <w:rsid w:val="00DC50C1"/>
    <w:rsid w:val="00DC76FD"/>
    <w:rsid w:val="00DC7BEE"/>
    <w:rsid w:val="00DC7C2E"/>
    <w:rsid w:val="00DD13B4"/>
    <w:rsid w:val="00DD17B6"/>
    <w:rsid w:val="00DD278E"/>
    <w:rsid w:val="00DD2BB2"/>
    <w:rsid w:val="00DD3931"/>
    <w:rsid w:val="00DD4BB6"/>
    <w:rsid w:val="00DD54A1"/>
    <w:rsid w:val="00DD566D"/>
    <w:rsid w:val="00DE0418"/>
    <w:rsid w:val="00DE06DD"/>
    <w:rsid w:val="00DE3797"/>
    <w:rsid w:val="00DE5792"/>
    <w:rsid w:val="00DE62D1"/>
    <w:rsid w:val="00DE6E61"/>
    <w:rsid w:val="00DF05C9"/>
    <w:rsid w:val="00DF0857"/>
    <w:rsid w:val="00DF0B23"/>
    <w:rsid w:val="00DF5E0E"/>
    <w:rsid w:val="00DF6F51"/>
    <w:rsid w:val="00DF7B30"/>
    <w:rsid w:val="00E00332"/>
    <w:rsid w:val="00E03345"/>
    <w:rsid w:val="00E03D18"/>
    <w:rsid w:val="00E04A43"/>
    <w:rsid w:val="00E05DF6"/>
    <w:rsid w:val="00E06A88"/>
    <w:rsid w:val="00E07EB3"/>
    <w:rsid w:val="00E10B27"/>
    <w:rsid w:val="00E123B4"/>
    <w:rsid w:val="00E131D1"/>
    <w:rsid w:val="00E1353F"/>
    <w:rsid w:val="00E139FF"/>
    <w:rsid w:val="00E14328"/>
    <w:rsid w:val="00E14645"/>
    <w:rsid w:val="00E16B7C"/>
    <w:rsid w:val="00E17486"/>
    <w:rsid w:val="00E21DF3"/>
    <w:rsid w:val="00E241FD"/>
    <w:rsid w:val="00E242D3"/>
    <w:rsid w:val="00E24D61"/>
    <w:rsid w:val="00E24EB2"/>
    <w:rsid w:val="00E25364"/>
    <w:rsid w:val="00E25897"/>
    <w:rsid w:val="00E25F34"/>
    <w:rsid w:val="00E30C3C"/>
    <w:rsid w:val="00E30C48"/>
    <w:rsid w:val="00E31241"/>
    <w:rsid w:val="00E32370"/>
    <w:rsid w:val="00E32B84"/>
    <w:rsid w:val="00E32C5A"/>
    <w:rsid w:val="00E33CDE"/>
    <w:rsid w:val="00E3415B"/>
    <w:rsid w:val="00E3418E"/>
    <w:rsid w:val="00E35E8C"/>
    <w:rsid w:val="00E365A3"/>
    <w:rsid w:val="00E36A51"/>
    <w:rsid w:val="00E36CD6"/>
    <w:rsid w:val="00E37515"/>
    <w:rsid w:val="00E44651"/>
    <w:rsid w:val="00E44A29"/>
    <w:rsid w:val="00E468B2"/>
    <w:rsid w:val="00E475C6"/>
    <w:rsid w:val="00E51F39"/>
    <w:rsid w:val="00E52174"/>
    <w:rsid w:val="00E52B1A"/>
    <w:rsid w:val="00E5338B"/>
    <w:rsid w:val="00E55723"/>
    <w:rsid w:val="00E56179"/>
    <w:rsid w:val="00E5649D"/>
    <w:rsid w:val="00E570FE"/>
    <w:rsid w:val="00E574D1"/>
    <w:rsid w:val="00E60120"/>
    <w:rsid w:val="00E6037E"/>
    <w:rsid w:val="00E60675"/>
    <w:rsid w:val="00E60894"/>
    <w:rsid w:val="00E6310A"/>
    <w:rsid w:val="00E6458E"/>
    <w:rsid w:val="00E661FC"/>
    <w:rsid w:val="00E719C8"/>
    <w:rsid w:val="00E71E3F"/>
    <w:rsid w:val="00E71FDB"/>
    <w:rsid w:val="00E720B3"/>
    <w:rsid w:val="00E723DE"/>
    <w:rsid w:val="00E72AC9"/>
    <w:rsid w:val="00E75930"/>
    <w:rsid w:val="00E75A47"/>
    <w:rsid w:val="00E75AE8"/>
    <w:rsid w:val="00E75BF2"/>
    <w:rsid w:val="00E77801"/>
    <w:rsid w:val="00E80955"/>
    <w:rsid w:val="00E809CC"/>
    <w:rsid w:val="00E81F2B"/>
    <w:rsid w:val="00E82753"/>
    <w:rsid w:val="00E827CE"/>
    <w:rsid w:val="00E82BFC"/>
    <w:rsid w:val="00E82D57"/>
    <w:rsid w:val="00E83B75"/>
    <w:rsid w:val="00E83BA1"/>
    <w:rsid w:val="00E83F44"/>
    <w:rsid w:val="00E8468E"/>
    <w:rsid w:val="00E85B84"/>
    <w:rsid w:val="00E864DC"/>
    <w:rsid w:val="00E86E43"/>
    <w:rsid w:val="00E9030C"/>
    <w:rsid w:val="00E90924"/>
    <w:rsid w:val="00E92CFB"/>
    <w:rsid w:val="00E92F5C"/>
    <w:rsid w:val="00E93596"/>
    <w:rsid w:val="00E940A5"/>
    <w:rsid w:val="00E978D4"/>
    <w:rsid w:val="00E97D04"/>
    <w:rsid w:val="00EA0C94"/>
    <w:rsid w:val="00EA2643"/>
    <w:rsid w:val="00EA2B2F"/>
    <w:rsid w:val="00EA312E"/>
    <w:rsid w:val="00EA3837"/>
    <w:rsid w:val="00EA5084"/>
    <w:rsid w:val="00EA7224"/>
    <w:rsid w:val="00EA783E"/>
    <w:rsid w:val="00EA7B1E"/>
    <w:rsid w:val="00EA7F29"/>
    <w:rsid w:val="00EB2849"/>
    <w:rsid w:val="00EB2D68"/>
    <w:rsid w:val="00EB40B9"/>
    <w:rsid w:val="00EB52E2"/>
    <w:rsid w:val="00EB58C2"/>
    <w:rsid w:val="00EB5CE3"/>
    <w:rsid w:val="00EB7580"/>
    <w:rsid w:val="00EB778C"/>
    <w:rsid w:val="00EC059B"/>
    <w:rsid w:val="00EC0D43"/>
    <w:rsid w:val="00EC150A"/>
    <w:rsid w:val="00EC1D35"/>
    <w:rsid w:val="00EC65E2"/>
    <w:rsid w:val="00EC6A8E"/>
    <w:rsid w:val="00ED2671"/>
    <w:rsid w:val="00ED2D20"/>
    <w:rsid w:val="00ED329C"/>
    <w:rsid w:val="00ED4F79"/>
    <w:rsid w:val="00EE1462"/>
    <w:rsid w:val="00EE3989"/>
    <w:rsid w:val="00EE413F"/>
    <w:rsid w:val="00EE5CEE"/>
    <w:rsid w:val="00EE6289"/>
    <w:rsid w:val="00EE6BE1"/>
    <w:rsid w:val="00EE6CC1"/>
    <w:rsid w:val="00EF0AA2"/>
    <w:rsid w:val="00EF1176"/>
    <w:rsid w:val="00EF40F5"/>
    <w:rsid w:val="00EF48BB"/>
    <w:rsid w:val="00EF4A07"/>
    <w:rsid w:val="00EF5FE1"/>
    <w:rsid w:val="00EF64B1"/>
    <w:rsid w:val="00F0018E"/>
    <w:rsid w:val="00F011CA"/>
    <w:rsid w:val="00F01579"/>
    <w:rsid w:val="00F0197A"/>
    <w:rsid w:val="00F036EF"/>
    <w:rsid w:val="00F03CE3"/>
    <w:rsid w:val="00F0411B"/>
    <w:rsid w:val="00F06AF8"/>
    <w:rsid w:val="00F071F5"/>
    <w:rsid w:val="00F10F3B"/>
    <w:rsid w:val="00F11474"/>
    <w:rsid w:val="00F11664"/>
    <w:rsid w:val="00F1384F"/>
    <w:rsid w:val="00F144D6"/>
    <w:rsid w:val="00F14A16"/>
    <w:rsid w:val="00F14C8D"/>
    <w:rsid w:val="00F151B0"/>
    <w:rsid w:val="00F16472"/>
    <w:rsid w:val="00F1701C"/>
    <w:rsid w:val="00F209C4"/>
    <w:rsid w:val="00F21C31"/>
    <w:rsid w:val="00F224A0"/>
    <w:rsid w:val="00F22896"/>
    <w:rsid w:val="00F22AE1"/>
    <w:rsid w:val="00F23623"/>
    <w:rsid w:val="00F2492D"/>
    <w:rsid w:val="00F26E92"/>
    <w:rsid w:val="00F26F4D"/>
    <w:rsid w:val="00F27A4D"/>
    <w:rsid w:val="00F27C7B"/>
    <w:rsid w:val="00F32946"/>
    <w:rsid w:val="00F35442"/>
    <w:rsid w:val="00F35582"/>
    <w:rsid w:val="00F37B85"/>
    <w:rsid w:val="00F40C8B"/>
    <w:rsid w:val="00F41D80"/>
    <w:rsid w:val="00F4201E"/>
    <w:rsid w:val="00F421F2"/>
    <w:rsid w:val="00F42757"/>
    <w:rsid w:val="00F432EF"/>
    <w:rsid w:val="00F45D0B"/>
    <w:rsid w:val="00F5048E"/>
    <w:rsid w:val="00F514D1"/>
    <w:rsid w:val="00F518B3"/>
    <w:rsid w:val="00F52B1D"/>
    <w:rsid w:val="00F539A9"/>
    <w:rsid w:val="00F54290"/>
    <w:rsid w:val="00F556B3"/>
    <w:rsid w:val="00F55D68"/>
    <w:rsid w:val="00F57B48"/>
    <w:rsid w:val="00F62065"/>
    <w:rsid w:val="00F6294A"/>
    <w:rsid w:val="00F63500"/>
    <w:rsid w:val="00F63AA6"/>
    <w:rsid w:val="00F64265"/>
    <w:rsid w:val="00F645FB"/>
    <w:rsid w:val="00F64CC7"/>
    <w:rsid w:val="00F65EC5"/>
    <w:rsid w:val="00F663E2"/>
    <w:rsid w:val="00F67332"/>
    <w:rsid w:val="00F67AFA"/>
    <w:rsid w:val="00F70A7B"/>
    <w:rsid w:val="00F71130"/>
    <w:rsid w:val="00F71BDC"/>
    <w:rsid w:val="00F71C2C"/>
    <w:rsid w:val="00F71D4C"/>
    <w:rsid w:val="00F73D5B"/>
    <w:rsid w:val="00F7413A"/>
    <w:rsid w:val="00F74465"/>
    <w:rsid w:val="00F744DD"/>
    <w:rsid w:val="00F769D6"/>
    <w:rsid w:val="00F77423"/>
    <w:rsid w:val="00F776E7"/>
    <w:rsid w:val="00F819B3"/>
    <w:rsid w:val="00F8213A"/>
    <w:rsid w:val="00F84BCA"/>
    <w:rsid w:val="00F86182"/>
    <w:rsid w:val="00F86736"/>
    <w:rsid w:val="00F86BD8"/>
    <w:rsid w:val="00F87358"/>
    <w:rsid w:val="00F90009"/>
    <w:rsid w:val="00F90BA2"/>
    <w:rsid w:val="00F91076"/>
    <w:rsid w:val="00F9184A"/>
    <w:rsid w:val="00F924C8"/>
    <w:rsid w:val="00F9355F"/>
    <w:rsid w:val="00F9402F"/>
    <w:rsid w:val="00F94916"/>
    <w:rsid w:val="00F95EC0"/>
    <w:rsid w:val="00F960D9"/>
    <w:rsid w:val="00F96378"/>
    <w:rsid w:val="00F965BD"/>
    <w:rsid w:val="00FA24B9"/>
    <w:rsid w:val="00FA2E48"/>
    <w:rsid w:val="00FA35BB"/>
    <w:rsid w:val="00FA47F8"/>
    <w:rsid w:val="00FA4B72"/>
    <w:rsid w:val="00FA5E0E"/>
    <w:rsid w:val="00FA5EE6"/>
    <w:rsid w:val="00FA6E62"/>
    <w:rsid w:val="00FA74FB"/>
    <w:rsid w:val="00FB03A8"/>
    <w:rsid w:val="00FB174A"/>
    <w:rsid w:val="00FB273E"/>
    <w:rsid w:val="00FB2A10"/>
    <w:rsid w:val="00FB5BFE"/>
    <w:rsid w:val="00FB736C"/>
    <w:rsid w:val="00FC0D6E"/>
    <w:rsid w:val="00FC3520"/>
    <w:rsid w:val="00FC4BB8"/>
    <w:rsid w:val="00FC4DC7"/>
    <w:rsid w:val="00FC5894"/>
    <w:rsid w:val="00FC6322"/>
    <w:rsid w:val="00FC775B"/>
    <w:rsid w:val="00FD0806"/>
    <w:rsid w:val="00FD0872"/>
    <w:rsid w:val="00FD18CD"/>
    <w:rsid w:val="00FD3B32"/>
    <w:rsid w:val="00FD4BE7"/>
    <w:rsid w:val="00FD4CF9"/>
    <w:rsid w:val="00FD5AB9"/>
    <w:rsid w:val="00FD5B76"/>
    <w:rsid w:val="00FD68BE"/>
    <w:rsid w:val="00FE071D"/>
    <w:rsid w:val="00FE0D36"/>
    <w:rsid w:val="00FE1071"/>
    <w:rsid w:val="00FE1A95"/>
    <w:rsid w:val="00FE47E6"/>
    <w:rsid w:val="00FE55D0"/>
    <w:rsid w:val="00FE6305"/>
    <w:rsid w:val="00FE72A6"/>
    <w:rsid w:val="00FE7333"/>
    <w:rsid w:val="00FE74A5"/>
    <w:rsid w:val="00FF1665"/>
    <w:rsid w:val="00FF1728"/>
    <w:rsid w:val="00FF266E"/>
    <w:rsid w:val="00FF2F34"/>
    <w:rsid w:val="00FF30D9"/>
    <w:rsid w:val="00FF3693"/>
    <w:rsid w:val="00FF3EA4"/>
    <w:rsid w:val="00FF3F33"/>
    <w:rsid w:val="00FF401C"/>
    <w:rsid w:val="00FF4205"/>
    <w:rsid w:val="00FF6036"/>
    <w:rsid w:val="00FF6F6D"/>
    <w:rsid w:val="00FF7A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F2C0D2"/>
  <w15:chartTrackingRefBased/>
  <w15:docId w15:val="{6FA1E14A-FEAD-42D6-9A29-57F813EE9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AF8"/>
    <w:pPr>
      <w:keepNext/>
      <w:keepLines/>
      <w:spacing w:before="240" w:after="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886B4B"/>
    <w:pPr>
      <w:keepNext/>
      <w:keepLines/>
      <w:spacing w:before="40" w:after="0"/>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uiPriority w:val="9"/>
    <w:unhideWhenUsed/>
    <w:qFormat/>
    <w:rsid w:val="00A869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72B"/>
    <w:pPr>
      <w:ind w:left="720"/>
      <w:contextualSpacing/>
    </w:pPr>
  </w:style>
  <w:style w:type="paragraph" w:styleId="Caption">
    <w:name w:val="caption"/>
    <w:basedOn w:val="Normal"/>
    <w:next w:val="Normal"/>
    <w:uiPriority w:val="35"/>
    <w:unhideWhenUsed/>
    <w:qFormat/>
    <w:rsid w:val="00635B97"/>
    <w:pPr>
      <w:spacing w:after="200" w:line="480" w:lineRule="auto"/>
    </w:pPr>
    <w:rPr>
      <w:i/>
      <w:iCs/>
      <w:color w:val="44546A" w:themeColor="text2"/>
      <w:sz w:val="18"/>
      <w:szCs w:val="18"/>
    </w:rPr>
  </w:style>
  <w:style w:type="paragraph" w:styleId="BalloonText">
    <w:name w:val="Balloon Text"/>
    <w:basedOn w:val="Normal"/>
    <w:link w:val="BalloonTextChar"/>
    <w:uiPriority w:val="99"/>
    <w:semiHidden/>
    <w:unhideWhenUsed/>
    <w:rsid w:val="006A176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1765"/>
    <w:rPr>
      <w:rFonts w:ascii="Times New Roman" w:hAnsi="Times New Roman" w:cs="Times New Roman"/>
      <w:sz w:val="18"/>
      <w:szCs w:val="18"/>
    </w:rPr>
  </w:style>
  <w:style w:type="paragraph" w:styleId="Footer">
    <w:name w:val="footer"/>
    <w:basedOn w:val="Normal"/>
    <w:link w:val="FooterChar"/>
    <w:uiPriority w:val="99"/>
    <w:unhideWhenUsed/>
    <w:rsid w:val="000413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378"/>
  </w:style>
  <w:style w:type="character" w:styleId="PageNumber">
    <w:name w:val="page number"/>
    <w:basedOn w:val="DefaultParagraphFont"/>
    <w:uiPriority w:val="99"/>
    <w:semiHidden/>
    <w:unhideWhenUsed/>
    <w:rsid w:val="00041378"/>
  </w:style>
  <w:style w:type="character" w:styleId="LineNumber">
    <w:name w:val="line number"/>
    <w:basedOn w:val="DefaultParagraphFont"/>
    <w:uiPriority w:val="99"/>
    <w:semiHidden/>
    <w:unhideWhenUsed/>
    <w:rsid w:val="00041378"/>
  </w:style>
  <w:style w:type="character" w:styleId="CommentReference">
    <w:name w:val="annotation reference"/>
    <w:basedOn w:val="DefaultParagraphFont"/>
    <w:uiPriority w:val="99"/>
    <w:semiHidden/>
    <w:unhideWhenUsed/>
    <w:rsid w:val="00FA24B9"/>
    <w:rPr>
      <w:sz w:val="16"/>
      <w:szCs w:val="16"/>
    </w:rPr>
  </w:style>
  <w:style w:type="paragraph" w:styleId="CommentText">
    <w:name w:val="annotation text"/>
    <w:basedOn w:val="Normal"/>
    <w:link w:val="CommentTextChar"/>
    <w:uiPriority w:val="99"/>
    <w:semiHidden/>
    <w:unhideWhenUsed/>
    <w:rsid w:val="00FA24B9"/>
    <w:pPr>
      <w:spacing w:line="240" w:lineRule="auto"/>
    </w:pPr>
    <w:rPr>
      <w:sz w:val="20"/>
      <w:szCs w:val="20"/>
    </w:rPr>
  </w:style>
  <w:style w:type="character" w:customStyle="1" w:styleId="CommentTextChar">
    <w:name w:val="Comment Text Char"/>
    <w:basedOn w:val="DefaultParagraphFont"/>
    <w:link w:val="CommentText"/>
    <w:uiPriority w:val="99"/>
    <w:semiHidden/>
    <w:rsid w:val="00FA24B9"/>
    <w:rPr>
      <w:sz w:val="20"/>
      <w:szCs w:val="20"/>
    </w:rPr>
  </w:style>
  <w:style w:type="paragraph" w:styleId="CommentSubject">
    <w:name w:val="annotation subject"/>
    <w:basedOn w:val="CommentText"/>
    <w:next w:val="CommentText"/>
    <w:link w:val="CommentSubjectChar"/>
    <w:uiPriority w:val="99"/>
    <w:semiHidden/>
    <w:unhideWhenUsed/>
    <w:rsid w:val="00FA24B9"/>
    <w:rPr>
      <w:b/>
      <w:bCs/>
    </w:rPr>
  </w:style>
  <w:style w:type="character" w:customStyle="1" w:styleId="CommentSubjectChar">
    <w:name w:val="Comment Subject Char"/>
    <w:basedOn w:val="CommentTextChar"/>
    <w:link w:val="CommentSubject"/>
    <w:uiPriority w:val="99"/>
    <w:semiHidden/>
    <w:rsid w:val="00FA24B9"/>
    <w:rPr>
      <w:b/>
      <w:bCs/>
      <w:sz w:val="20"/>
      <w:szCs w:val="20"/>
    </w:rPr>
  </w:style>
  <w:style w:type="character" w:customStyle="1" w:styleId="Heading2Char">
    <w:name w:val="Heading 2 Char"/>
    <w:basedOn w:val="DefaultParagraphFont"/>
    <w:link w:val="Heading2"/>
    <w:uiPriority w:val="9"/>
    <w:rsid w:val="00886B4B"/>
    <w:rPr>
      <w:rFonts w:asciiTheme="majorHAnsi" w:eastAsiaTheme="majorEastAsia" w:hAnsiTheme="majorHAnsi" w:cstheme="majorBidi"/>
      <w:b/>
      <w:sz w:val="32"/>
      <w:szCs w:val="26"/>
    </w:rPr>
  </w:style>
  <w:style w:type="character" w:customStyle="1" w:styleId="Heading3Char">
    <w:name w:val="Heading 3 Char"/>
    <w:basedOn w:val="DefaultParagraphFont"/>
    <w:link w:val="Heading3"/>
    <w:uiPriority w:val="9"/>
    <w:rsid w:val="00A8695D"/>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A869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9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695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695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06AF8"/>
    <w:rPr>
      <w:rFonts w:asciiTheme="majorHAnsi" w:eastAsiaTheme="majorEastAsia" w:hAnsiTheme="majorHAnsi" w:cstheme="majorBidi"/>
      <w:b/>
      <w:sz w:val="36"/>
      <w:szCs w:val="32"/>
    </w:rPr>
  </w:style>
  <w:style w:type="table" w:styleId="TableGrid">
    <w:name w:val="Table Grid"/>
    <w:basedOn w:val="TableNormal"/>
    <w:uiPriority w:val="39"/>
    <w:rsid w:val="007A01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6">
    <w:name w:val="List Table 2 Accent 6"/>
    <w:basedOn w:val="TableNormal"/>
    <w:uiPriority w:val="47"/>
    <w:rsid w:val="005718EB"/>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2">
    <w:name w:val="Plain Table 2"/>
    <w:basedOn w:val="TableNormal"/>
    <w:uiPriority w:val="42"/>
    <w:rsid w:val="005718E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C874D9"/>
    <w:rPr>
      <w:color w:val="0000FF"/>
      <w:u w:val="single"/>
    </w:rPr>
  </w:style>
  <w:style w:type="paragraph" w:styleId="Header">
    <w:name w:val="header"/>
    <w:basedOn w:val="Normal"/>
    <w:link w:val="HeaderChar"/>
    <w:uiPriority w:val="99"/>
    <w:unhideWhenUsed/>
    <w:rsid w:val="000D0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23F"/>
  </w:style>
  <w:style w:type="paragraph" w:styleId="Revision">
    <w:name w:val="Revision"/>
    <w:hidden/>
    <w:uiPriority w:val="99"/>
    <w:semiHidden/>
    <w:rsid w:val="000D023F"/>
    <w:pPr>
      <w:spacing w:after="0" w:line="240" w:lineRule="auto"/>
    </w:pPr>
  </w:style>
  <w:style w:type="paragraph" w:styleId="NormalWeb">
    <w:name w:val="Normal (Web)"/>
    <w:basedOn w:val="Normal"/>
    <w:uiPriority w:val="99"/>
    <w:semiHidden/>
    <w:unhideWhenUsed/>
    <w:rsid w:val="007324A4"/>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560D3A"/>
    <w:rPr>
      <w:color w:val="808080"/>
    </w:rPr>
  </w:style>
  <w:style w:type="character" w:styleId="HTMLCode">
    <w:name w:val="HTML Code"/>
    <w:basedOn w:val="DefaultParagraphFont"/>
    <w:uiPriority w:val="99"/>
    <w:semiHidden/>
    <w:unhideWhenUsed/>
    <w:rsid w:val="004855EC"/>
    <w:rPr>
      <w:rFonts w:ascii="Courier New" w:eastAsia="Times New Roman" w:hAnsi="Courier New" w:cs="Courier New"/>
      <w:sz w:val="20"/>
      <w:szCs w:val="20"/>
    </w:rPr>
  </w:style>
  <w:style w:type="paragraph" w:styleId="NoSpacing">
    <w:name w:val="No Spacing"/>
    <w:uiPriority w:val="1"/>
    <w:qFormat/>
    <w:rsid w:val="00C8029E"/>
    <w:pPr>
      <w:spacing w:after="0" w:line="240" w:lineRule="auto"/>
    </w:pPr>
  </w:style>
  <w:style w:type="character" w:styleId="Strong">
    <w:name w:val="Strong"/>
    <w:basedOn w:val="DefaultParagraphFont"/>
    <w:uiPriority w:val="22"/>
    <w:qFormat/>
    <w:rsid w:val="00AF7B49"/>
    <w:rPr>
      <w:b/>
      <w:bCs/>
    </w:rPr>
  </w:style>
  <w:style w:type="character" w:styleId="UnresolvedMention">
    <w:name w:val="Unresolved Mention"/>
    <w:basedOn w:val="DefaultParagraphFont"/>
    <w:uiPriority w:val="99"/>
    <w:semiHidden/>
    <w:unhideWhenUsed/>
    <w:rsid w:val="00B241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486237">
      <w:bodyDiv w:val="1"/>
      <w:marLeft w:val="0"/>
      <w:marRight w:val="0"/>
      <w:marTop w:val="0"/>
      <w:marBottom w:val="0"/>
      <w:divBdr>
        <w:top w:val="none" w:sz="0" w:space="0" w:color="auto"/>
        <w:left w:val="none" w:sz="0" w:space="0" w:color="auto"/>
        <w:bottom w:val="none" w:sz="0" w:space="0" w:color="auto"/>
        <w:right w:val="none" w:sz="0" w:space="0" w:color="auto"/>
      </w:divBdr>
    </w:div>
    <w:div w:id="222789203">
      <w:bodyDiv w:val="1"/>
      <w:marLeft w:val="0"/>
      <w:marRight w:val="0"/>
      <w:marTop w:val="0"/>
      <w:marBottom w:val="0"/>
      <w:divBdr>
        <w:top w:val="none" w:sz="0" w:space="0" w:color="auto"/>
        <w:left w:val="none" w:sz="0" w:space="0" w:color="auto"/>
        <w:bottom w:val="none" w:sz="0" w:space="0" w:color="auto"/>
        <w:right w:val="none" w:sz="0" w:space="0" w:color="auto"/>
      </w:divBdr>
    </w:div>
    <w:div w:id="232158938">
      <w:bodyDiv w:val="1"/>
      <w:marLeft w:val="0"/>
      <w:marRight w:val="0"/>
      <w:marTop w:val="0"/>
      <w:marBottom w:val="0"/>
      <w:divBdr>
        <w:top w:val="none" w:sz="0" w:space="0" w:color="auto"/>
        <w:left w:val="none" w:sz="0" w:space="0" w:color="auto"/>
        <w:bottom w:val="none" w:sz="0" w:space="0" w:color="auto"/>
        <w:right w:val="none" w:sz="0" w:space="0" w:color="auto"/>
      </w:divBdr>
    </w:div>
    <w:div w:id="659037396">
      <w:bodyDiv w:val="1"/>
      <w:marLeft w:val="0"/>
      <w:marRight w:val="0"/>
      <w:marTop w:val="0"/>
      <w:marBottom w:val="0"/>
      <w:divBdr>
        <w:top w:val="none" w:sz="0" w:space="0" w:color="auto"/>
        <w:left w:val="none" w:sz="0" w:space="0" w:color="auto"/>
        <w:bottom w:val="none" w:sz="0" w:space="0" w:color="auto"/>
        <w:right w:val="none" w:sz="0" w:space="0" w:color="auto"/>
      </w:divBdr>
      <w:divsChild>
        <w:div w:id="1349333040">
          <w:marLeft w:val="0"/>
          <w:marRight w:val="0"/>
          <w:marTop w:val="0"/>
          <w:marBottom w:val="0"/>
          <w:divBdr>
            <w:top w:val="none" w:sz="0" w:space="0" w:color="auto"/>
            <w:left w:val="none" w:sz="0" w:space="0" w:color="auto"/>
            <w:bottom w:val="none" w:sz="0" w:space="0" w:color="auto"/>
            <w:right w:val="none" w:sz="0" w:space="0" w:color="auto"/>
          </w:divBdr>
        </w:div>
      </w:divsChild>
    </w:div>
    <w:div w:id="756903453">
      <w:bodyDiv w:val="1"/>
      <w:marLeft w:val="0"/>
      <w:marRight w:val="0"/>
      <w:marTop w:val="0"/>
      <w:marBottom w:val="0"/>
      <w:divBdr>
        <w:top w:val="none" w:sz="0" w:space="0" w:color="auto"/>
        <w:left w:val="none" w:sz="0" w:space="0" w:color="auto"/>
        <w:bottom w:val="none" w:sz="0" w:space="0" w:color="auto"/>
        <w:right w:val="none" w:sz="0" w:space="0" w:color="auto"/>
      </w:divBdr>
    </w:div>
    <w:div w:id="792947101">
      <w:bodyDiv w:val="1"/>
      <w:marLeft w:val="0"/>
      <w:marRight w:val="0"/>
      <w:marTop w:val="0"/>
      <w:marBottom w:val="0"/>
      <w:divBdr>
        <w:top w:val="none" w:sz="0" w:space="0" w:color="auto"/>
        <w:left w:val="none" w:sz="0" w:space="0" w:color="auto"/>
        <w:bottom w:val="none" w:sz="0" w:space="0" w:color="auto"/>
        <w:right w:val="none" w:sz="0" w:space="0" w:color="auto"/>
      </w:divBdr>
    </w:div>
    <w:div w:id="803815067">
      <w:bodyDiv w:val="1"/>
      <w:marLeft w:val="0"/>
      <w:marRight w:val="0"/>
      <w:marTop w:val="0"/>
      <w:marBottom w:val="0"/>
      <w:divBdr>
        <w:top w:val="none" w:sz="0" w:space="0" w:color="auto"/>
        <w:left w:val="none" w:sz="0" w:space="0" w:color="auto"/>
        <w:bottom w:val="none" w:sz="0" w:space="0" w:color="auto"/>
        <w:right w:val="none" w:sz="0" w:space="0" w:color="auto"/>
      </w:divBdr>
    </w:div>
    <w:div w:id="883058096">
      <w:bodyDiv w:val="1"/>
      <w:marLeft w:val="0"/>
      <w:marRight w:val="0"/>
      <w:marTop w:val="0"/>
      <w:marBottom w:val="0"/>
      <w:divBdr>
        <w:top w:val="none" w:sz="0" w:space="0" w:color="auto"/>
        <w:left w:val="none" w:sz="0" w:space="0" w:color="auto"/>
        <w:bottom w:val="none" w:sz="0" w:space="0" w:color="auto"/>
        <w:right w:val="none" w:sz="0" w:space="0" w:color="auto"/>
      </w:divBdr>
    </w:div>
    <w:div w:id="926965907">
      <w:bodyDiv w:val="1"/>
      <w:marLeft w:val="0"/>
      <w:marRight w:val="0"/>
      <w:marTop w:val="0"/>
      <w:marBottom w:val="0"/>
      <w:divBdr>
        <w:top w:val="none" w:sz="0" w:space="0" w:color="auto"/>
        <w:left w:val="none" w:sz="0" w:space="0" w:color="auto"/>
        <w:bottom w:val="none" w:sz="0" w:space="0" w:color="auto"/>
        <w:right w:val="none" w:sz="0" w:space="0" w:color="auto"/>
      </w:divBdr>
    </w:div>
    <w:div w:id="927343777">
      <w:bodyDiv w:val="1"/>
      <w:marLeft w:val="0"/>
      <w:marRight w:val="0"/>
      <w:marTop w:val="0"/>
      <w:marBottom w:val="0"/>
      <w:divBdr>
        <w:top w:val="none" w:sz="0" w:space="0" w:color="auto"/>
        <w:left w:val="none" w:sz="0" w:space="0" w:color="auto"/>
        <w:bottom w:val="none" w:sz="0" w:space="0" w:color="auto"/>
        <w:right w:val="none" w:sz="0" w:space="0" w:color="auto"/>
      </w:divBdr>
    </w:div>
    <w:div w:id="945432137">
      <w:bodyDiv w:val="1"/>
      <w:marLeft w:val="0"/>
      <w:marRight w:val="0"/>
      <w:marTop w:val="0"/>
      <w:marBottom w:val="0"/>
      <w:divBdr>
        <w:top w:val="none" w:sz="0" w:space="0" w:color="auto"/>
        <w:left w:val="none" w:sz="0" w:space="0" w:color="auto"/>
        <w:bottom w:val="none" w:sz="0" w:space="0" w:color="auto"/>
        <w:right w:val="none" w:sz="0" w:space="0" w:color="auto"/>
      </w:divBdr>
    </w:div>
    <w:div w:id="964770047">
      <w:bodyDiv w:val="1"/>
      <w:marLeft w:val="0"/>
      <w:marRight w:val="0"/>
      <w:marTop w:val="0"/>
      <w:marBottom w:val="0"/>
      <w:divBdr>
        <w:top w:val="none" w:sz="0" w:space="0" w:color="auto"/>
        <w:left w:val="none" w:sz="0" w:space="0" w:color="auto"/>
        <w:bottom w:val="none" w:sz="0" w:space="0" w:color="auto"/>
        <w:right w:val="none" w:sz="0" w:space="0" w:color="auto"/>
      </w:divBdr>
    </w:div>
    <w:div w:id="1041245971">
      <w:bodyDiv w:val="1"/>
      <w:marLeft w:val="0"/>
      <w:marRight w:val="0"/>
      <w:marTop w:val="0"/>
      <w:marBottom w:val="0"/>
      <w:divBdr>
        <w:top w:val="none" w:sz="0" w:space="0" w:color="auto"/>
        <w:left w:val="none" w:sz="0" w:space="0" w:color="auto"/>
        <w:bottom w:val="none" w:sz="0" w:space="0" w:color="auto"/>
        <w:right w:val="none" w:sz="0" w:space="0" w:color="auto"/>
      </w:divBdr>
    </w:div>
    <w:div w:id="1048142893">
      <w:bodyDiv w:val="1"/>
      <w:marLeft w:val="0"/>
      <w:marRight w:val="0"/>
      <w:marTop w:val="0"/>
      <w:marBottom w:val="0"/>
      <w:divBdr>
        <w:top w:val="none" w:sz="0" w:space="0" w:color="auto"/>
        <w:left w:val="none" w:sz="0" w:space="0" w:color="auto"/>
        <w:bottom w:val="none" w:sz="0" w:space="0" w:color="auto"/>
        <w:right w:val="none" w:sz="0" w:space="0" w:color="auto"/>
      </w:divBdr>
    </w:div>
    <w:div w:id="1073435742">
      <w:bodyDiv w:val="1"/>
      <w:marLeft w:val="0"/>
      <w:marRight w:val="0"/>
      <w:marTop w:val="0"/>
      <w:marBottom w:val="0"/>
      <w:divBdr>
        <w:top w:val="none" w:sz="0" w:space="0" w:color="auto"/>
        <w:left w:val="none" w:sz="0" w:space="0" w:color="auto"/>
        <w:bottom w:val="none" w:sz="0" w:space="0" w:color="auto"/>
        <w:right w:val="none" w:sz="0" w:space="0" w:color="auto"/>
      </w:divBdr>
    </w:div>
    <w:div w:id="1076630778">
      <w:bodyDiv w:val="1"/>
      <w:marLeft w:val="0"/>
      <w:marRight w:val="0"/>
      <w:marTop w:val="0"/>
      <w:marBottom w:val="0"/>
      <w:divBdr>
        <w:top w:val="none" w:sz="0" w:space="0" w:color="auto"/>
        <w:left w:val="none" w:sz="0" w:space="0" w:color="auto"/>
        <w:bottom w:val="none" w:sz="0" w:space="0" w:color="auto"/>
        <w:right w:val="none" w:sz="0" w:space="0" w:color="auto"/>
      </w:divBdr>
    </w:div>
    <w:div w:id="1097142982">
      <w:bodyDiv w:val="1"/>
      <w:marLeft w:val="0"/>
      <w:marRight w:val="0"/>
      <w:marTop w:val="0"/>
      <w:marBottom w:val="0"/>
      <w:divBdr>
        <w:top w:val="none" w:sz="0" w:space="0" w:color="auto"/>
        <w:left w:val="none" w:sz="0" w:space="0" w:color="auto"/>
        <w:bottom w:val="none" w:sz="0" w:space="0" w:color="auto"/>
        <w:right w:val="none" w:sz="0" w:space="0" w:color="auto"/>
      </w:divBdr>
    </w:div>
    <w:div w:id="1129007110">
      <w:bodyDiv w:val="1"/>
      <w:marLeft w:val="0"/>
      <w:marRight w:val="0"/>
      <w:marTop w:val="0"/>
      <w:marBottom w:val="0"/>
      <w:divBdr>
        <w:top w:val="none" w:sz="0" w:space="0" w:color="auto"/>
        <w:left w:val="none" w:sz="0" w:space="0" w:color="auto"/>
        <w:bottom w:val="none" w:sz="0" w:space="0" w:color="auto"/>
        <w:right w:val="none" w:sz="0" w:space="0" w:color="auto"/>
      </w:divBdr>
    </w:div>
    <w:div w:id="1153138546">
      <w:bodyDiv w:val="1"/>
      <w:marLeft w:val="0"/>
      <w:marRight w:val="0"/>
      <w:marTop w:val="0"/>
      <w:marBottom w:val="0"/>
      <w:divBdr>
        <w:top w:val="none" w:sz="0" w:space="0" w:color="auto"/>
        <w:left w:val="none" w:sz="0" w:space="0" w:color="auto"/>
        <w:bottom w:val="none" w:sz="0" w:space="0" w:color="auto"/>
        <w:right w:val="none" w:sz="0" w:space="0" w:color="auto"/>
      </w:divBdr>
    </w:div>
    <w:div w:id="1184787725">
      <w:bodyDiv w:val="1"/>
      <w:marLeft w:val="0"/>
      <w:marRight w:val="0"/>
      <w:marTop w:val="0"/>
      <w:marBottom w:val="0"/>
      <w:divBdr>
        <w:top w:val="none" w:sz="0" w:space="0" w:color="auto"/>
        <w:left w:val="none" w:sz="0" w:space="0" w:color="auto"/>
        <w:bottom w:val="none" w:sz="0" w:space="0" w:color="auto"/>
        <w:right w:val="none" w:sz="0" w:space="0" w:color="auto"/>
      </w:divBdr>
    </w:div>
    <w:div w:id="1244952642">
      <w:bodyDiv w:val="1"/>
      <w:marLeft w:val="0"/>
      <w:marRight w:val="0"/>
      <w:marTop w:val="0"/>
      <w:marBottom w:val="0"/>
      <w:divBdr>
        <w:top w:val="none" w:sz="0" w:space="0" w:color="auto"/>
        <w:left w:val="none" w:sz="0" w:space="0" w:color="auto"/>
        <w:bottom w:val="none" w:sz="0" w:space="0" w:color="auto"/>
        <w:right w:val="none" w:sz="0" w:space="0" w:color="auto"/>
      </w:divBdr>
      <w:divsChild>
        <w:div w:id="1068918326">
          <w:marLeft w:val="0"/>
          <w:marRight w:val="0"/>
          <w:marTop w:val="0"/>
          <w:marBottom w:val="0"/>
          <w:divBdr>
            <w:top w:val="none" w:sz="0" w:space="0" w:color="auto"/>
            <w:left w:val="none" w:sz="0" w:space="0" w:color="auto"/>
            <w:bottom w:val="none" w:sz="0" w:space="0" w:color="auto"/>
            <w:right w:val="none" w:sz="0" w:space="0" w:color="auto"/>
          </w:divBdr>
        </w:div>
      </w:divsChild>
    </w:div>
    <w:div w:id="1256668244">
      <w:bodyDiv w:val="1"/>
      <w:marLeft w:val="0"/>
      <w:marRight w:val="0"/>
      <w:marTop w:val="0"/>
      <w:marBottom w:val="0"/>
      <w:divBdr>
        <w:top w:val="none" w:sz="0" w:space="0" w:color="auto"/>
        <w:left w:val="none" w:sz="0" w:space="0" w:color="auto"/>
        <w:bottom w:val="none" w:sz="0" w:space="0" w:color="auto"/>
        <w:right w:val="none" w:sz="0" w:space="0" w:color="auto"/>
      </w:divBdr>
    </w:div>
    <w:div w:id="1420180825">
      <w:bodyDiv w:val="1"/>
      <w:marLeft w:val="0"/>
      <w:marRight w:val="0"/>
      <w:marTop w:val="0"/>
      <w:marBottom w:val="0"/>
      <w:divBdr>
        <w:top w:val="none" w:sz="0" w:space="0" w:color="auto"/>
        <w:left w:val="none" w:sz="0" w:space="0" w:color="auto"/>
        <w:bottom w:val="none" w:sz="0" w:space="0" w:color="auto"/>
        <w:right w:val="none" w:sz="0" w:space="0" w:color="auto"/>
      </w:divBdr>
    </w:div>
    <w:div w:id="1497913589">
      <w:bodyDiv w:val="1"/>
      <w:marLeft w:val="0"/>
      <w:marRight w:val="0"/>
      <w:marTop w:val="0"/>
      <w:marBottom w:val="0"/>
      <w:divBdr>
        <w:top w:val="none" w:sz="0" w:space="0" w:color="auto"/>
        <w:left w:val="none" w:sz="0" w:space="0" w:color="auto"/>
        <w:bottom w:val="none" w:sz="0" w:space="0" w:color="auto"/>
        <w:right w:val="none" w:sz="0" w:space="0" w:color="auto"/>
      </w:divBdr>
    </w:div>
    <w:div w:id="1682733653">
      <w:bodyDiv w:val="1"/>
      <w:marLeft w:val="0"/>
      <w:marRight w:val="0"/>
      <w:marTop w:val="0"/>
      <w:marBottom w:val="0"/>
      <w:divBdr>
        <w:top w:val="none" w:sz="0" w:space="0" w:color="auto"/>
        <w:left w:val="none" w:sz="0" w:space="0" w:color="auto"/>
        <w:bottom w:val="none" w:sz="0" w:space="0" w:color="auto"/>
        <w:right w:val="none" w:sz="0" w:space="0" w:color="auto"/>
      </w:divBdr>
    </w:div>
    <w:div w:id="1829979935">
      <w:bodyDiv w:val="1"/>
      <w:marLeft w:val="0"/>
      <w:marRight w:val="0"/>
      <w:marTop w:val="0"/>
      <w:marBottom w:val="0"/>
      <w:divBdr>
        <w:top w:val="none" w:sz="0" w:space="0" w:color="auto"/>
        <w:left w:val="none" w:sz="0" w:space="0" w:color="auto"/>
        <w:bottom w:val="none" w:sz="0" w:space="0" w:color="auto"/>
        <w:right w:val="none" w:sz="0" w:space="0" w:color="auto"/>
      </w:divBdr>
    </w:div>
    <w:div w:id="1862232614">
      <w:bodyDiv w:val="1"/>
      <w:marLeft w:val="0"/>
      <w:marRight w:val="0"/>
      <w:marTop w:val="0"/>
      <w:marBottom w:val="0"/>
      <w:divBdr>
        <w:top w:val="none" w:sz="0" w:space="0" w:color="auto"/>
        <w:left w:val="none" w:sz="0" w:space="0" w:color="auto"/>
        <w:bottom w:val="none" w:sz="0" w:space="0" w:color="auto"/>
        <w:right w:val="none" w:sz="0" w:space="0" w:color="auto"/>
      </w:divBdr>
    </w:div>
    <w:div w:id="1929119407">
      <w:bodyDiv w:val="1"/>
      <w:marLeft w:val="0"/>
      <w:marRight w:val="0"/>
      <w:marTop w:val="0"/>
      <w:marBottom w:val="0"/>
      <w:divBdr>
        <w:top w:val="none" w:sz="0" w:space="0" w:color="auto"/>
        <w:left w:val="none" w:sz="0" w:space="0" w:color="auto"/>
        <w:bottom w:val="none" w:sz="0" w:space="0" w:color="auto"/>
        <w:right w:val="none" w:sz="0" w:space="0" w:color="auto"/>
      </w:divBdr>
    </w:div>
    <w:div w:id="1930507865">
      <w:bodyDiv w:val="1"/>
      <w:marLeft w:val="0"/>
      <w:marRight w:val="0"/>
      <w:marTop w:val="0"/>
      <w:marBottom w:val="0"/>
      <w:divBdr>
        <w:top w:val="none" w:sz="0" w:space="0" w:color="auto"/>
        <w:left w:val="none" w:sz="0" w:space="0" w:color="auto"/>
        <w:bottom w:val="none" w:sz="0" w:space="0" w:color="auto"/>
        <w:right w:val="none" w:sz="0" w:space="0" w:color="auto"/>
      </w:divBdr>
    </w:div>
    <w:div w:id="1952545942">
      <w:bodyDiv w:val="1"/>
      <w:marLeft w:val="0"/>
      <w:marRight w:val="0"/>
      <w:marTop w:val="0"/>
      <w:marBottom w:val="0"/>
      <w:divBdr>
        <w:top w:val="none" w:sz="0" w:space="0" w:color="auto"/>
        <w:left w:val="none" w:sz="0" w:space="0" w:color="auto"/>
        <w:bottom w:val="none" w:sz="0" w:space="0" w:color="auto"/>
        <w:right w:val="none" w:sz="0" w:space="0" w:color="auto"/>
      </w:divBdr>
    </w:div>
    <w:div w:id="1993945355">
      <w:bodyDiv w:val="1"/>
      <w:marLeft w:val="0"/>
      <w:marRight w:val="0"/>
      <w:marTop w:val="0"/>
      <w:marBottom w:val="0"/>
      <w:divBdr>
        <w:top w:val="none" w:sz="0" w:space="0" w:color="auto"/>
        <w:left w:val="none" w:sz="0" w:space="0" w:color="auto"/>
        <w:bottom w:val="none" w:sz="0" w:space="0" w:color="auto"/>
        <w:right w:val="none" w:sz="0" w:space="0" w:color="auto"/>
      </w:divBdr>
    </w:div>
    <w:div w:id="2073696646">
      <w:bodyDiv w:val="1"/>
      <w:marLeft w:val="0"/>
      <w:marRight w:val="0"/>
      <w:marTop w:val="0"/>
      <w:marBottom w:val="0"/>
      <w:divBdr>
        <w:top w:val="none" w:sz="0" w:space="0" w:color="auto"/>
        <w:left w:val="none" w:sz="0" w:space="0" w:color="auto"/>
        <w:bottom w:val="none" w:sz="0" w:space="0" w:color="auto"/>
        <w:right w:val="none" w:sz="0" w:space="0" w:color="auto"/>
      </w:divBdr>
    </w:div>
    <w:div w:id="2080204754">
      <w:bodyDiv w:val="1"/>
      <w:marLeft w:val="0"/>
      <w:marRight w:val="0"/>
      <w:marTop w:val="0"/>
      <w:marBottom w:val="0"/>
      <w:divBdr>
        <w:top w:val="none" w:sz="0" w:space="0" w:color="auto"/>
        <w:left w:val="none" w:sz="0" w:space="0" w:color="auto"/>
        <w:bottom w:val="none" w:sz="0" w:space="0" w:color="auto"/>
        <w:right w:val="none" w:sz="0" w:space="0" w:color="auto"/>
      </w:divBdr>
    </w:div>
    <w:div w:id="2132286864">
      <w:bodyDiv w:val="1"/>
      <w:marLeft w:val="0"/>
      <w:marRight w:val="0"/>
      <w:marTop w:val="0"/>
      <w:marBottom w:val="0"/>
      <w:divBdr>
        <w:top w:val="none" w:sz="0" w:space="0" w:color="auto"/>
        <w:left w:val="none" w:sz="0" w:space="0" w:color="auto"/>
        <w:bottom w:val="none" w:sz="0" w:space="0" w:color="auto"/>
        <w:right w:val="none" w:sz="0" w:space="0" w:color="auto"/>
      </w:divBdr>
    </w:div>
    <w:div w:id="213347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BBC5C-8DD0-0042-8BA7-348941BDB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49884</Words>
  <Characters>284342</Characters>
  <Application>Microsoft Office Word</Application>
  <DocSecurity>0</DocSecurity>
  <Lines>2369</Lines>
  <Paragraphs>667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Roberts</dc:creator>
  <cp:keywords/>
  <dc:description/>
  <cp:lastModifiedBy>Liz Allyn</cp:lastModifiedBy>
  <cp:revision>2</cp:revision>
  <cp:lastPrinted>2020-03-04T00:50:00Z</cp:lastPrinted>
  <dcterms:created xsi:type="dcterms:W3CDTF">2020-07-24T21:10:00Z</dcterms:created>
  <dcterms:modified xsi:type="dcterms:W3CDTF">2020-07-24T21:10:00Z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http://www.zotero.org/styles/aquatic-botany</vt:lpwstr>
  </property>
  <property fmtid="{D5CDD505-2E9C-101B-9397-08002B2CF9AE}" pid="9" name="Mendeley Recent Style Name 3_1">
    <vt:lpwstr>Aquatic Botany</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http://www.zotero.org/styles/plos-one</vt:lpwstr>
  </property>
  <property fmtid="{D5CDD505-2E9C-101B-9397-08002B2CF9AE}" pid="19" name="Mendeley Recent Style Name 8_1">
    <vt:lpwstr>PLOS ONE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1ecd4a64-7cd8-3232-8222-2c320686507e</vt:lpwstr>
  </property>
  <property fmtid="{D5CDD505-2E9C-101B-9397-08002B2CF9AE}" pid="24" name="Mendeley Citation Style_1">
    <vt:lpwstr>http://www.zotero.org/styles/plos-one</vt:lpwstr>
  </property>
</Properties>
</file>