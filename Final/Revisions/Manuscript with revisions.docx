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576316AE"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ins w:id="0" w:author="Liz Allyn" w:date="2020-06-03T10:16:00Z">
        <w:r w:rsidR="00584BF2">
          <w:rPr>
            <w:sz w:val="36"/>
            <w:szCs w:val="36"/>
          </w:rPr>
          <w:t>haulout abundance</w:t>
        </w:r>
      </w:ins>
      <w:del w:id="1" w:author="Liz Allyn" w:date="2020-06-03T10:16:00Z">
        <w:r w:rsidR="002A494C" w:rsidDel="00584BF2">
          <w:rPr>
            <w:sz w:val="36"/>
            <w:szCs w:val="36"/>
          </w:rPr>
          <w:delText>p</w:delText>
        </w:r>
        <w:r w:rsidR="005B3FD1" w:rsidRPr="00B011F4" w:rsidDel="00584BF2">
          <w:rPr>
            <w:sz w:val="36"/>
            <w:szCs w:val="36"/>
          </w:rPr>
          <w:delText>opulation</w:delText>
        </w:r>
      </w:del>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77777777" w:rsidR="002A1AFB" w:rsidRDefault="002A1AFB" w:rsidP="00EC150A">
      <w:pPr>
        <w:pStyle w:val="Subtitle"/>
        <w:spacing w:line="480" w:lineRule="auto"/>
      </w:pPr>
    </w:p>
    <w:p w14:paraId="47AB0675" w14:textId="639BEC30" w:rsidR="00F10F3B" w:rsidRPr="00EC150A" w:rsidRDefault="00F10F3B" w:rsidP="00EC150A">
      <w:pPr>
        <w:pStyle w:val="Subtitle"/>
        <w:spacing w:line="480" w:lineRule="auto"/>
        <w:rPr>
          <w:rFonts w:cstheme="minorHAnsi"/>
          <w:vertAlign w:val="superscript"/>
        </w:rPr>
      </w:pPr>
      <w:bookmarkStart w:id="2" w:name="_Hlk36821858"/>
      <w:r w:rsidRPr="00B241E4">
        <w:rPr>
          <w:rFonts w:cstheme="minorHAnsi"/>
          <w:color w:val="auto"/>
        </w:rPr>
        <w:t xml:space="preserve">Elizabeth </w:t>
      </w:r>
      <w:ins w:id="3" w:author="Liz Allyn" w:date="2020-06-03T14:26:00Z">
        <w:r w:rsidR="009B36AD">
          <w:rPr>
            <w:rFonts w:cstheme="minorHAnsi"/>
            <w:color w:val="auto"/>
          </w:rPr>
          <w:t xml:space="preserve">Marina </w:t>
        </w:r>
      </w:ins>
      <w:r w:rsidRPr="00B241E4">
        <w:rPr>
          <w:rFonts w:cstheme="minorHAnsi"/>
          <w:color w:val="auto"/>
        </w:rPr>
        <w:t>Allyn</w:t>
      </w:r>
      <w:r w:rsidR="00EB778C" w:rsidRPr="00B241E4">
        <w:rPr>
          <w:rFonts w:cstheme="minorHAnsi"/>
          <w:color w:val="auto"/>
          <w:vertAlign w:val="superscript"/>
        </w:rPr>
        <w:t>1</w:t>
      </w:r>
      <w:bookmarkEnd w:id="2"/>
      <w:r w:rsidR="00EB778C" w:rsidRPr="00B241E4">
        <w:rPr>
          <w:rFonts w:cstheme="minorHAnsi"/>
          <w:color w:val="auto"/>
          <w:vertAlign w:val="superscript"/>
        </w:rPr>
        <w:t>*</w:t>
      </w:r>
      <w:r w:rsidRPr="00B241E4">
        <w:rPr>
          <w:rFonts w:cstheme="minorHAnsi"/>
          <w:color w:val="auto"/>
        </w:rPr>
        <w:t xml:space="preserve"> and Jonathan </w:t>
      </w:r>
      <w:ins w:id="4" w:author="Liz Allyn" w:date="2020-06-03T14:26:00Z">
        <w:r w:rsidR="009B36AD">
          <w:rPr>
            <w:rFonts w:cstheme="minorHAnsi"/>
            <w:color w:val="auto"/>
          </w:rPr>
          <w:t xml:space="preserve">Joseph </w:t>
        </w:r>
      </w:ins>
      <w:r w:rsidRPr="00B241E4">
        <w:rPr>
          <w:rFonts w:cstheme="minorHAnsi"/>
          <w:color w:val="auto"/>
        </w:rPr>
        <w:t>Scordino</w:t>
      </w:r>
      <w:r w:rsidR="00EB778C" w:rsidRPr="00B241E4">
        <w:rPr>
          <w:rFonts w:cstheme="minorHAnsi"/>
          <w:color w:val="auto"/>
          <w:vertAlign w:val="superscript"/>
        </w:rPr>
        <w:t>1</w:t>
      </w:r>
    </w:p>
    <w:p w14:paraId="7D6F2CA2" w14:textId="2F57B8D7" w:rsidR="00EC150A" w:rsidRDefault="00EB778C" w:rsidP="00EC150A">
      <w:pPr>
        <w:spacing w:line="480" w:lineRule="auto"/>
      </w:pPr>
      <w:r w:rsidRPr="00B241E4">
        <w:rPr>
          <w:vertAlign w:val="superscript"/>
        </w:rPr>
        <w:t>1</w:t>
      </w:r>
      <w:r w:rsidR="000834D3" w:rsidRPr="00B241E4">
        <w:t>M</w:t>
      </w:r>
      <w:r w:rsidRPr="00B241E4">
        <w:t>arine Mammal Program, Fisheries Management Department</w:t>
      </w:r>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77777777" w:rsidR="00EC150A" w:rsidRDefault="00EC150A"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5B1439C9" w:rsidR="0098279A" w:rsidRPr="0098279A" w:rsidRDefault="00BE4104" w:rsidP="00CA40D3">
      <w:pPr>
        <w:spacing w:line="480" w:lineRule="auto"/>
      </w:pPr>
      <w:r w:rsidRPr="00B241E4">
        <w:t xml:space="preserve">Email: </w:t>
      </w:r>
      <w:r w:rsidR="00EC150A">
        <w:t>liz.allyn@makah.com</w:t>
      </w:r>
      <w:r w:rsidR="00B241E4">
        <w:t xml:space="preserve"> (E</w:t>
      </w:r>
      <w:ins w:id="5" w:author="Liz Allyn" w:date="2020-06-03T14:30:00Z">
        <w:r w:rsidR="00871C2C">
          <w:t>M</w:t>
        </w:r>
      </w:ins>
      <w:r w:rsidR="00B241E4">
        <w:t>A)</w:t>
      </w:r>
      <w:r w:rsidR="0098279A">
        <w:br w:type="page"/>
      </w:r>
    </w:p>
    <w:p w14:paraId="7CAB7C46" w14:textId="66ACA977" w:rsidR="00520BBC" w:rsidRDefault="00B610EB" w:rsidP="00CA40D3">
      <w:pPr>
        <w:pStyle w:val="Heading1"/>
        <w:spacing w:line="480" w:lineRule="auto"/>
      </w:pPr>
      <w:commentRangeStart w:id="6"/>
      <w:r>
        <w:lastRenderedPageBreak/>
        <w:t>Abstract</w:t>
      </w:r>
      <w:commentRangeEnd w:id="6"/>
      <w:r w:rsidR="009869A7">
        <w:rPr>
          <w:rStyle w:val="CommentReference"/>
          <w:rFonts w:asciiTheme="minorHAnsi" w:eastAsiaTheme="minorHAnsi" w:hAnsiTheme="minorHAnsi" w:cstheme="minorBidi"/>
          <w:color w:val="auto"/>
        </w:rPr>
        <w:commentReference w:id="6"/>
      </w:r>
    </w:p>
    <w:p w14:paraId="525D9971" w14:textId="1011CA89"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document rates and causes of entanglement in Steller and California sea lions on the north coast of Washington from 2010-2018</w:t>
      </w:r>
      <w:r w:rsidR="0017626C">
        <w:t xml:space="preserve"> and to determine if entanglements</w:t>
      </w:r>
      <w:ins w:id="7" w:author="Liz Allyn" w:date="2020-06-03T15:19:00Z">
        <w:r w:rsidR="0081582B">
          <w:t xml:space="preserve"> could be linked to changes in haulout </w:t>
        </w:r>
      </w:ins>
      <w:ins w:id="8" w:author="Liz Allyn" w:date="2020-06-10T13:18:00Z">
        <w:r w:rsidR="00EF1176">
          <w:t>counts</w:t>
        </w:r>
      </w:ins>
      <w:ins w:id="9" w:author="Liz Allyn" w:date="2020-06-03T15:19:00Z">
        <w:r w:rsidR="0081582B">
          <w:t xml:space="preserve"> as an index </w:t>
        </w:r>
      </w:ins>
      <w:ins w:id="10" w:author="Liz Allyn" w:date="2020-06-10T13:18:00Z">
        <w:r w:rsidR="0040000A">
          <w:t>of abundance</w:t>
        </w:r>
      </w:ins>
      <w:del w:id="11" w:author="Liz Allyn" w:date="2020-06-03T15:19:00Z">
        <w:r w:rsidR="0017626C" w:rsidDel="0081582B">
          <w:delText xml:space="preserve"> </w:delText>
        </w:r>
        <w:commentRangeStart w:id="12"/>
        <w:r w:rsidR="0017626C" w:rsidDel="0081582B">
          <w:delText>caused population impacts</w:delText>
        </w:r>
        <w:commentRangeEnd w:id="12"/>
        <w:r w:rsidR="00632BBD" w:rsidDel="0081582B">
          <w:rPr>
            <w:rStyle w:val="CommentReference"/>
          </w:rPr>
          <w:commentReference w:id="12"/>
        </w:r>
      </w:del>
      <w:del w:id="13" w:author="Liz Allyn" w:date="2020-06-10T13:18:00Z">
        <w:r w:rsidR="007E355E" w:rsidDel="00274881">
          <w:delText>.</w:delText>
        </w:r>
      </w:del>
      <w:r w:rsidR="006344FA">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5A6249">
        <w:t>California sea lions experienced a higher rate of entanglement than Steller sea lions (2.13% and 0.41%, respectively)</w:t>
      </w:r>
      <w:r w:rsidR="004307CD">
        <w:t xml:space="preserve">. </w:t>
      </w:r>
      <w:r w:rsidR="0068034E">
        <w:t>The</w:t>
      </w:r>
      <w:r w:rsidR="0024294E">
        <w:t xml:space="preserve"> age composition of </w:t>
      </w:r>
      <w:r w:rsidR="001C6C2D">
        <w:t xml:space="preserve">entangled </w:t>
      </w:r>
      <w:r w:rsidR="0024294E">
        <w:t>Steller sea lions was 77% adults (32.4% male</w:t>
      </w:r>
      <w:r w:rsidR="00640F1F">
        <w:t>,</w:t>
      </w:r>
      <w:r w:rsidR="0024294E">
        <w:t xml:space="preserve"> 63.3% female), 17.1% juveniles, 5.9% unknown age, and no pups. </w:t>
      </w:r>
      <w:r w:rsidR="00640F1F">
        <w:t xml:space="preserve">All entangled California sea lions were adult males except for one juvenile. </w:t>
      </w:r>
      <w:r w:rsidR="00C761BD">
        <w:t>Steller</w:t>
      </w:r>
      <w:r w:rsidR="004307CD">
        <w:t xml:space="preserve"> sea lion entanglements showed no seasonal</w:t>
      </w:r>
      <w:r w:rsidR="00105B65">
        <w:t>ity</w:t>
      </w:r>
      <w:r w:rsidR="004307CD">
        <w:t>, but California sea lions experienced a</w:t>
      </w:r>
      <w:r w:rsidR="00632869">
        <w:t>n entanglement rate</w:t>
      </w:r>
      <w:r w:rsidR="00535EA6">
        <w:t xml:space="preserve"> peak</w:t>
      </w:r>
      <w:r w:rsidR="004307CD">
        <w:t xml:space="preserve"> in June and July. </w:t>
      </w:r>
      <w:r w:rsidR="00C44376">
        <w:t>The majority of</w:t>
      </w:r>
      <w:r w:rsidR="004307CD">
        <w:t xml:space="preserve"> identifiable entanglements</w:t>
      </w:r>
      <w:r w:rsidR="00BE5F7F">
        <w:t xml:space="preserve"> </w:t>
      </w:r>
      <w:r w:rsidR="004307CD">
        <w:t>were packing bands</w:t>
      </w:r>
      <w:r w:rsidR="00C44376">
        <w:t>,</w:t>
      </w:r>
      <w:r w:rsidR="00BE5F7F">
        <w:t xml:space="preserve"> </w:t>
      </w:r>
      <w:r w:rsidR="00C44376">
        <w:t>followed by</w:t>
      </w:r>
      <w:r w:rsidR="00BE5F7F">
        <w:t xml:space="preserve"> salmon flashers</w:t>
      </w:r>
      <w:r w:rsidR="004307CD">
        <w:t xml:space="preserve">, which only occurred in </w:t>
      </w:r>
      <w:r w:rsidR="00053FCC">
        <w:t>June</w:t>
      </w:r>
      <w:r w:rsidR="004307CD">
        <w:t xml:space="preserve"> – September</w:t>
      </w:r>
      <w:r w:rsidR="0024294E">
        <w:t xml:space="preserve"> during t</w:t>
      </w:r>
      <w:r w:rsidR="004307CD">
        <w:t xml:space="preserve">he peak of the </w:t>
      </w:r>
      <w:r w:rsidR="000E05AD">
        <w:t xml:space="preserve">local </w:t>
      </w:r>
      <w:r w:rsidR="004307CD">
        <w:t>ocean salmon troll fishery</w:t>
      </w:r>
      <w:del w:id="14" w:author="Liz Allyn" w:date="2020-06-10T13:22:00Z">
        <w:r w:rsidR="00553E9A" w:rsidDel="005B10F6">
          <w:delText>, and monofilament line</w:delText>
        </w:r>
      </w:del>
      <w:r w:rsidR="004307CD">
        <w:t>.</w:t>
      </w:r>
      <w:r w:rsidR="00D16C50">
        <w:t xml:space="preserve"> </w:t>
      </w:r>
      <w:r w:rsidR="008637C1">
        <w:t>Counts</w:t>
      </w:r>
      <w:r w:rsidR="00B22D95">
        <w:t xml:space="preserve"> of packing bands in debris surveys correlated with</w:t>
      </w:r>
      <w:r w:rsidR="008637C1">
        <w:t xml:space="preserve"> </w:t>
      </w:r>
      <w:r w:rsidR="00B22D95">
        <w:t xml:space="preserve">entanglements caused by packing bands </w:t>
      </w:r>
      <w:r w:rsidR="003A31FB">
        <w:t xml:space="preserve">observed </w:t>
      </w:r>
      <w:r w:rsidR="002A19E7">
        <w:t>on haulouts</w:t>
      </w:r>
      <w:r w:rsidR="00B22D95">
        <w:t xml:space="preserve"> (Pearson’s R=0.81).</w:t>
      </w:r>
      <w:r w:rsidR="00B55D73">
        <w:t xml:space="preserve"> However, no packing band</w:t>
      </w:r>
      <w:r w:rsidR="00F151B0">
        <w:t xml:space="preserve"> entanglements</w:t>
      </w:r>
      <w:r w:rsidR="00B55D73">
        <w:t xml:space="preserve"> were observed in the stranding record</w:t>
      </w:r>
      <w:r w:rsidR="004B5F9D">
        <w:t>, and the overall proportion of stranded animals exhibiting evidence of entanglement was lower than expected.</w:t>
      </w:r>
      <w:r w:rsidR="00D26856">
        <w:t xml:space="preserve"> </w:t>
      </w:r>
      <w:r w:rsidR="0017626C">
        <w:t xml:space="preserve">During the study period, Steller sea lions exhibited a 7.9% </w:t>
      </w:r>
      <w:r w:rsidR="0017626C" w:rsidRPr="00E31241">
        <w:t>±</w:t>
      </w:r>
      <w:r w:rsidR="0017626C">
        <w:t xml:space="preserve"> 3.2 </w:t>
      </w:r>
      <w:r w:rsidR="00241304">
        <w:t xml:space="preserve">rate of increase at the study </w:t>
      </w:r>
      <w:proofErr w:type="spellStart"/>
      <w:r w:rsidR="00241304">
        <w:t>haulouts</w:t>
      </w:r>
      <w:proofErr w:type="spellEnd"/>
      <w:r w:rsidR="0017626C">
        <w:t>, which</w:t>
      </w:r>
      <w:r w:rsidR="0034582F">
        <w:t xml:space="preserve"> was</w:t>
      </w:r>
      <w:r w:rsidR="0017626C">
        <w:t xml:space="preserve"> similar to that seen in California sea lions (7.8% </w:t>
      </w:r>
      <w:r w:rsidR="0017626C" w:rsidRPr="00E31241">
        <w:t>±</w:t>
      </w:r>
      <w:r w:rsidR="0017626C">
        <w:t xml:space="preserve"> 4.2)</w:t>
      </w:r>
      <w:r w:rsidR="00632869">
        <w:t>,</w:t>
      </w:r>
      <w:r w:rsidR="006368BA">
        <w:t xml:space="preserve"> </w:t>
      </w:r>
      <w:ins w:id="15" w:author="Liz Allyn" w:date="2020-06-10T13:19:00Z">
        <w:r w:rsidR="0021568D">
          <w:t>and similar or greater than the population grow</w:t>
        </w:r>
      </w:ins>
      <w:ins w:id="16" w:author="Liz Allyn" w:date="2020-06-10T13:20:00Z">
        <w:r w:rsidR="0021568D">
          <w:t>th rates observed range-wide</w:t>
        </w:r>
      </w:ins>
      <w:del w:id="17" w:author="Liz Allyn" w:date="2020-06-10T13:19:00Z">
        <w:r w:rsidR="006368BA" w:rsidDel="0021568D">
          <w:delText xml:space="preserve">suggesting that the high observed entanglement rates </w:delText>
        </w:r>
      </w:del>
      <w:del w:id="18" w:author="Liz Allyn" w:date="2020-06-03T12:14:00Z">
        <w:r w:rsidR="006368BA" w:rsidDel="00DE5792">
          <w:delText>did</w:delText>
        </w:r>
      </w:del>
      <w:del w:id="19" w:author="Liz Allyn" w:date="2020-06-10T13:19:00Z">
        <w:r w:rsidR="006368BA" w:rsidDel="0021568D">
          <w:delText xml:space="preserve"> not have </w:delText>
        </w:r>
        <w:commentRangeStart w:id="20"/>
        <w:r w:rsidR="006368BA" w:rsidDel="0021568D">
          <w:delText>population level consequences</w:delText>
        </w:r>
        <w:commentRangeEnd w:id="20"/>
        <w:r w:rsidR="0021568D" w:rsidDel="0021568D">
          <w:rPr>
            <w:rStyle w:val="CommentReference"/>
          </w:rPr>
          <w:commentReference w:id="20"/>
        </w:r>
      </w:del>
      <w:ins w:id="21" w:author="Liz Allyn" w:date="2020-06-10T13:23:00Z">
        <w:r w:rsidR="00172B5B">
          <w:t xml:space="preserve"> despite high rates of entanglement. </w:t>
        </w:r>
      </w:ins>
      <w:del w:id="22" w:author="Liz Allyn" w:date="2020-06-10T13:20:00Z">
        <w:r w:rsidR="002D486E" w:rsidDel="0021568D">
          <w:delText>,</w:delText>
        </w:r>
      </w:del>
      <w:del w:id="23" w:author="Liz Allyn" w:date="2020-06-10T13:21:00Z">
        <w:r w:rsidR="002D486E" w:rsidDel="00AD5AFD">
          <w:delText xml:space="preserve"> though</w:delText>
        </w:r>
      </w:del>
      <w:del w:id="24" w:author="Liz Allyn" w:date="2020-06-10T13:22:00Z">
        <w:r w:rsidR="002D486E" w:rsidDel="00172B5B">
          <w:delText xml:space="preserve"> </w:delText>
        </w:r>
      </w:del>
      <w:del w:id="25" w:author="Liz Allyn" w:date="2020-06-10T13:23:00Z">
        <w:r w:rsidR="002D486E" w:rsidDel="00E83F44">
          <w:delText>they are still a</w:delText>
        </w:r>
        <w:r w:rsidR="00241304" w:rsidDel="00E83F44">
          <w:delText xml:space="preserve"> welfare</w:delText>
        </w:r>
        <w:r w:rsidR="002D486E" w:rsidDel="00E83F44">
          <w:delText xml:space="preserve"> issue for individual sea lions.</w:delText>
        </w:r>
      </w:del>
    </w:p>
    <w:p w14:paraId="07239B36" w14:textId="2994F3E6" w:rsidR="002745CB" w:rsidRPr="002745CB" w:rsidRDefault="002745CB" w:rsidP="00CA40D3">
      <w:pPr>
        <w:pStyle w:val="Heading1"/>
        <w:spacing w:line="480" w:lineRule="auto"/>
      </w:pPr>
      <w:r w:rsidRPr="002745CB">
        <w:lastRenderedPageBreak/>
        <w:t>Introduction</w:t>
      </w:r>
    </w:p>
    <w:p w14:paraId="11DBD41E" w14:textId="5D9E70A3"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1152C3">
        <w:t xml:space="preserve"> to</w:t>
      </w:r>
      <w:r w:rsidR="00DC7BEE">
        <w:t xml:space="preserve"> marine life</w:t>
      </w:r>
      <w:r w:rsidR="005D0278">
        <w:t xml:space="preserve"> becomes better understood</w:t>
      </w:r>
      <w:r w:rsidR="00DC7BEE">
        <w:t xml:space="preserve"> </w:t>
      </w:r>
      <w:r w:rsidR="00DC7BEE">
        <w:fldChar w:fldCharType="begin" w:fldLock="1"/>
      </w:r>
      <w:r w:rsidR="00AC13A8">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ins w:id="26" w:author="Liz Allyn" w:date="2020-06-10T12:56:00Z">
        <w:r w:rsidR="002161EA">
          <w:t xml:space="preserve"> and other </w:t>
        </w:r>
      </w:ins>
      <w:ins w:id="27" w:author="Liz Allyn" w:date="2020-06-10T12:57:00Z">
        <w:r w:rsidR="007561A1">
          <w:t>man-made</w:t>
        </w:r>
      </w:ins>
      <w:ins w:id="28" w:author="Liz Allyn" w:date="2020-06-10T12:56:00Z">
        <w:r w:rsidR="002161EA">
          <w:t xml:space="preserve"> materials</w:t>
        </w:r>
      </w:ins>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r w:rsidR="00777FA3">
        <w:rPr>
          <w:i/>
        </w:rPr>
        <w:t>Callorhinus ursinus</w:t>
      </w:r>
      <w:r w:rsidR="00777FA3">
        <w:t>)</w:t>
      </w:r>
      <w:r>
        <w:t xml:space="preserve"> and the endangered Hawaiian monk s</w:t>
      </w:r>
      <w:r w:rsidR="00D73720">
        <w:t>eal (</w:t>
      </w:r>
      <w:r w:rsidR="00D73720">
        <w:rPr>
          <w:i/>
        </w:rPr>
        <w:t>Monachus s</w:t>
      </w:r>
      <w:r w:rsidR="00616FC9">
        <w:rPr>
          <w:i/>
        </w:rPr>
        <w:t>c</w:t>
      </w:r>
      <w:r w:rsidR="00D73720">
        <w:rPr>
          <w:i/>
        </w:rPr>
        <w:t>hauinslandi</w:t>
      </w:r>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1A3895">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1A3895">
        <w:rPr>
          <w:rFonts w:ascii="Cambria Math" w:hAnsi="Cambria Math" w:cs="Cambria Math"/>
        </w:rPr>
        <w:instrText>∼</w:instrText>
      </w:r>
      <w:r w:rsidR="001A3895">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AC13A8">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ins w:id="29" w:author="Liz Allyn" w:date="2020-06-03T14:39:00Z">
        <w:r w:rsidR="00F1384F">
          <w:t>entangling materials</w:t>
        </w:r>
      </w:ins>
      <w:del w:id="30" w:author="Liz Allyn" w:date="2020-06-03T14:39:00Z">
        <w:r w:rsidR="004D0CF1" w:rsidDel="00F1384F">
          <w:delText>marine debris</w:delText>
        </w:r>
      </w:del>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3E9C8A9C"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ins w:id="31" w:author="Liz Allyn" w:date="2020-06-03T14:39:00Z">
        <w:r w:rsidR="00F1384F">
          <w:t>materials</w:t>
        </w:r>
      </w:ins>
      <w:del w:id="32" w:author="Liz Allyn" w:date="2020-06-03T14:39:00Z">
        <w:r w:rsidR="00AC13A8" w:rsidDel="00F1384F">
          <w:delText>debris</w:delText>
        </w:r>
      </w:del>
      <w:r w:rsidR="00AC13A8">
        <w:t xml:space="preserve"> can come from terrestrial and marine pollution, and from derelict and active fishing gear.</w:t>
      </w:r>
      <w:r w:rsidR="00AC13A8" w:rsidRPr="001A78BC">
        <w:t xml:space="preserve"> </w:t>
      </w:r>
      <w:r>
        <w:t xml:space="preserve">Any </w:t>
      </w:r>
      <w:r w:rsidR="0034668D">
        <w:t>ma</w:t>
      </w:r>
      <w:ins w:id="33" w:author="Liz Allyn" w:date="2020-06-03T14:39:00Z">
        <w:r w:rsidR="004567B6">
          <w:t>terials</w:t>
        </w:r>
      </w:ins>
      <w:del w:id="34" w:author="Liz Allyn" w:date="2020-06-03T14:39:00Z">
        <w:r w:rsidR="0034668D" w:rsidDel="004567B6">
          <w:delText xml:space="preserve">rine </w:delText>
        </w:r>
        <w:r w:rsidDel="004567B6">
          <w:delText>debris</w:delText>
        </w:r>
      </w:del>
      <w:r>
        <w:t xml:space="preserve"> that form loops </w:t>
      </w:r>
      <w:r w:rsidR="0034668D">
        <w:t xml:space="preserve">that can </w:t>
      </w:r>
      <w:r w:rsidR="0072763A">
        <w:t xml:space="preserve">ensnare </w:t>
      </w:r>
      <w:r>
        <w:t xml:space="preserve">or </w:t>
      </w:r>
      <w:r w:rsidR="0072763A">
        <w:t>sharp objects</w:t>
      </w:r>
      <w:r w:rsidR="002F3800">
        <w:t xml:space="preserve"> that can embed</w:t>
      </w:r>
      <w:r w:rsidR="0072763A">
        <w:t xml:space="preserve">, such as </w:t>
      </w:r>
      <w:r>
        <w:t>hook</w:t>
      </w:r>
      <w:r w:rsidR="0072763A">
        <w:t>s,</w:t>
      </w:r>
      <w:r>
        <w:t xml:space="preserve"> pose an entanglement risk</w:t>
      </w:r>
      <w:r w:rsidR="0034668D">
        <w:t xml:space="preserve">. </w:t>
      </w:r>
      <w:r w:rsidR="001A78BC">
        <w:t>The mechanism of entanglement can often be determined by identifying the entangling material. Packing bands</w:t>
      </w:r>
      <w:ins w:id="35" w:author="Liz Allyn" w:date="2020-06-03T14:41:00Z">
        <w:r w:rsidR="004567B6">
          <w:t xml:space="preserve"> and</w:t>
        </w:r>
      </w:ins>
      <w:del w:id="36" w:author="Liz Allyn" w:date="2020-06-03T14:41:00Z">
        <w:r w:rsidR="001A78BC" w:rsidDel="004567B6">
          <w:delText>,</w:delText>
        </w:r>
      </w:del>
      <w:r w:rsidR="001A78BC">
        <w:t xml:space="preserve"> rubber bands</w:t>
      </w:r>
      <w:del w:id="37" w:author="Liz Allyn" w:date="2020-06-03T14:41:00Z">
        <w:r w:rsidR="001A78BC" w:rsidDel="004567B6">
          <w:delText xml:space="preserve">, </w:delText>
        </w:r>
        <w:r w:rsidR="00D54FA5" w:rsidDel="004567B6">
          <w:delText xml:space="preserve">and </w:delText>
        </w:r>
        <w:r w:rsidR="001A78BC" w:rsidDel="004567B6">
          <w:delText>monofilament line</w:delText>
        </w:r>
      </w:del>
      <w:r w:rsidR="006C1B1C">
        <w:t xml:space="preserve"> </w:t>
      </w:r>
      <w:r w:rsidR="001A78BC">
        <w:t xml:space="preserve">are likely </w:t>
      </w:r>
      <w:r w:rsidR="00D54FA5">
        <w:t>encountered passively as</w:t>
      </w:r>
      <w:r w:rsidR="001A78BC">
        <w:t xml:space="preserve"> debris</w:t>
      </w:r>
      <w:r w:rsidR="00D54FA5">
        <w:t xml:space="preserve">, while </w:t>
      </w:r>
      <w:ins w:id="38" w:author="Liz Allyn" w:date="2020-06-03T14:41:00Z">
        <w:r w:rsidR="004567B6">
          <w:t>monofilament line</w:t>
        </w:r>
      </w:ins>
      <w:ins w:id="39" w:author="Liz Allyn" w:date="2020-06-03T15:16:00Z">
        <w:r w:rsidR="009B7FEA">
          <w:t>, rope,</w:t>
        </w:r>
      </w:ins>
      <w:ins w:id="40" w:author="Liz Allyn" w:date="2020-06-03T14:41:00Z">
        <w:r w:rsidR="004567B6">
          <w:t xml:space="preserve"> and </w:t>
        </w:r>
      </w:ins>
      <w:r w:rsidR="00D54FA5">
        <w:t>n</w:t>
      </w:r>
      <w:r w:rsidR="006C1B1C">
        <w:t xml:space="preserve">et fragments can be a sign of either passive encounters with floating </w:t>
      </w:r>
      <w:r w:rsidR="00E83B75">
        <w:t>derelict gear</w:t>
      </w:r>
      <w:r w:rsidR="006C1B1C">
        <w:t xml:space="preserve"> or a sign of interaction with </w:t>
      </w:r>
      <w:del w:id="41" w:author="Liz Allyn" w:date="2020-06-03T15:16:00Z">
        <w:r w:rsidR="006C1B1C" w:rsidDel="00E86E43">
          <w:delText>an actively fished net</w:delText>
        </w:r>
      </w:del>
      <w:ins w:id="42" w:author="Liz Allyn" w:date="2020-06-03T15:16:00Z">
        <w:r w:rsidR="000E310D">
          <w:t>an active set</w:t>
        </w:r>
      </w:ins>
      <w:r w:rsidR="001A78BC">
        <w:t xml:space="preserve">. </w:t>
      </w:r>
      <w:del w:id="43" w:author="Liz Allyn" w:date="2020-06-03T14:40:00Z">
        <w:r w:rsidR="00764131" w:rsidDel="004567B6">
          <w:delText xml:space="preserve"> </w:delText>
        </w:r>
      </w:del>
      <w:r w:rsidR="0024294E" w:rsidRPr="00D54FA5">
        <w:t>Salmon flashers and other hook and line gear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ins w:id="44" w:author="Liz Allyn" w:date="2020-06-03T14:42:00Z">
        <w:r w:rsidR="00450FA6">
          <w:t>materials</w:t>
        </w:r>
      </w:ins>
      <w:del w:id="45" w:author="Liz Allyn" w:date="2020-06-03T14:42:00Z">
        <w:r w:rsidR="00764131" w:rsidDel="00450FA6">
          <w:delText>debris</w:delText>
        </w:r>
      </w:del>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ins w:id="46" w:author="Liz Allyn" w:date="2020-06-03T14:42:00Z">
        <w:r w:rsidR="00450FA6">
          <w:t xml:space="preserve">Identifying the source of entangling materials is </w:t>
        </w:r>
      </w:ins>
      <w:ins w:id="47" w:author="Liz Allyn" w:date="2020-06-03T14:43:00Z">
        <w:r w:rsidR="00766D4B">
          <w:t xml:space="preserve">crucial </w:t>
        </w:r>
        <w:r w:rsidR="00766D4B">
          <w:lastRenderedPageBreak/>
          <w:t>to building effective mitigation and prevention plans</w:t>
        </w:r>
      </w:ins>
      <w:ins w:id="48" w:author="Liz Allyn" w:date="2020-06-03T14:44:00Z">
        <w:r w:rsidR="00766D4B">
          <w:t>. While interactions between animals and marine debris might be governed by ocean currents, upwelling pattern</w:t>
        </w:r>
      </w:ins>
      <w:ins w:id="49" w:author="Liz Allyn" w:date="2020-06-03T14:45:00Z">
        <w:r w:rsidR="00766D4B">
          <w:t xml:space="preserve">s, </w:t>
        </w:r>
      </w:ins>
      <w:ins w:id="50" w:author="Liz Allyn" w:date="2020-06-03T14:46:00Z">
        <w:r w:rsidR="00766D4B">
          <w:t xml:space="preserve">and </w:t>
        </w:r>
      </w:ins>
      <w:ins w:id="51" w:author="Liz Allyn" w:date="2020-06-03T14:45:00Z">
        <w:r w:rsidR="00766D4B">
          <w:t>marine traffic patterns</w:t>
        </w:r>
      </w:ins>
      <w:ins w:id="52" w:author="Liz Allyn" w:date="2020-06-03T14:46:00Z">
        <w:r w:rsidR="00766D4B">
          <w:t xml:space="preserve">, interactions between animals and active or derelict </w:t>
        </w:r>
      </w:ins>
      <w:ins w:id="53" w:author="Liz Allyn" w:date="2020-06-03T14:47:00Z">
        <w:r w:rsidR="00766D4B">
          <w:t>f</w:t>
        </w:r>
      </w:ins>
      <w:ins w:id="54" w:author="Liz Allyn" w:date="2020-06-03T14:46:00Z">
        <w:r w:rsidR="00766D4B">
          <w:t xml:space="preserve">ishing gear are driven by fishing effort and </w:t>
        </w:r>
      </w:ins>
      <w:ins w:id="55" w:author="Liz Allyn" w:date="2020-06-03T14:47:00Z">
        <w:r w:rsidR="00766D4B">
          <w:t>gear types, prey distribution, and abundance of pinnipeds, which pose completely separate challenges and opportunities for management</w:t>
        </w:r>
      </w:ins>
      <w:ins w:id="56" w:author="Liz Allyn" w:date="2020-06-03T14:48:00Z">
        <w:r w:rsidR="00766D4B">
          <w:t xml:space="preserve"> </w:t>
        </w:r>
      </w:ins>
      <w:del w:id="57" w:author="Liz Allyn" w:date="2020-06-03T14:47:00Z">
        <w:r w:rsidR="00E1353F" w:rsidDel="00766D4B">
          <w:delText xml:space="preserve">The factors leading to entanglement </w:delText>
        </w:r>
        <w:r w:rsidR="002B5AA8" w:rsidDel="00766D4B">
          <w:delText>in any given location are therefore</w:delText>
        </w:r>
        <w:r w:rsidR="00E1353F" w:rsidDel="00766D4B">
          <w:delText xml:space="preserve"> governed by both local and regional dynamics, as ocean currents, upwelling patterns, fishing effort</w:delText>
        </w:r>
        <w:r w:rsidR="00E24EB2" w:rsidDel="00766D4B">
          <w:delText xml:space="preserve"> and</w:delText>
        </w:r>
        <w:r w:rsidR="00C76EB0" w:rsidDel="00766D4B">
          <w:delText xml:space="preserve"> gear types</w:delText>
        </w:r>
        <w:r w:rsidR="00E1353F" w:rsidDel="00766D4B">
          <w:delText xml:space="preserve">, prey distributions, </w:delText>
        </w:r>
        <w:r w:rsidR="00C76EB0" w:rsidDel="00766D4B">
          <w:delText>abundance of pinnipeds</w:delText>
        </w:r>
        <w:r w:rsidR="00E1353F" w:rsidDel="00766D4B">
          <w:delText xml:space="preserve">, and marine traffic patterns all may contribute to </w:delText>
        </w:r>
        <w:r w:rsidR="002B5AA8" w:rsidDel="00766D4B">
          <w:delText>both the distribution of entangling materials and the behavior of pinnipeds in the area</w:delText>
        </w:r>
        <w:r w:rsidR="00E1353F" w:rsidDel="00766D4B">
          <w:delText xml:space="preserve"> </w:delText>
        </w:r>
      </w:del>
      <w:r w:rsidR="00434CCC">
        <w:fldChar w:fldCharType="begin" w:fldLock="1"/>
      </w:r>
      <w:r w:rsidR="00AC13A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34CCC">
        <w:fldChar w:fldCharType="separate"/>
      </w:r>
      <w:r w:rsidR="00AC13A8" w:rsidRPr="00AC13A8">
        <w:rPr>
          <w:noProof/>
        </w:rPr>
        <w:t>[9,14–17]</w:t>
      </w:r>
      <w:r w:rsidR="00434CCC">
        <w:fldChar w:fldCharType="end"/>
      </w:r>
      <w:r w:rsidR="00E1353F">
        <w:t xml:space="preserve">. </w:t>
      </w:r>
    </w:p>
    <w:p w14:paraId="7B904AC9" w14:textId="23D4862A"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ins w:id="58" w:author="Liz Allyn" w:date="2020-06-05T11:54:00Z">
        <w:r w:rsidR="00C42756">
          <w:t>the relationship between local entanglement rates and haulout abundance trends</w:t>
        </w:r>
      </w:ins>
      <w:del w:id="59" w:author="Liz Allyn" w:date="2020-06-05T11:54:00Z">
        <w:r w:rsidDel="00C42756">
          <w:delText xml:space="preserve">if the observed entanglements were negatively </w:delText>
        </w:r>
        <w:commentRangeStart w:id="60"/>
        <w:r w:rsidDel="00C42756">
          <w:delText>impacting the populations</w:delText>
        </w:r>
        <w:commentRangeEnd w:id="60"/>
        <w:r w:rsidR="00632BBD" w:rsidDel="00C42756">
          <w:rPr>
            <w:rStyle w:val="CommentReference"/>
          </w:rPr>
          <w:commentReference w:id="60"/>
        </w:r>
      </w:del>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Based on previous studies, we expected to see entanglements caused by mainly packing bands and netting</w:t>
      </w:r>
      <w:r w:rsidR="00A67720">
        <w:t xml:space="preserve"> </w:t>
      </w:r>
      <w:r w:rsidR="00A67720">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mid- to late-</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commentRangeStart w:id="61"/>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w:t>
      </w:r>
      <w:commentRangeEnd w:id="61"/>
      <w:r w:rsidR="00125F82">
        <w:rPr>
          <w:rStyle w:val="CommentReference"/>
        </w:rPr>
        <w:commentReference w:id="61"/>
      </w:r>
      <w:r w:rsidR="003009D7">
        <w:t>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134DBEFB" w:rsidR="004B567A" w:rsidRPr="004B567A" w:rsidRDefault="004B567A" w:rsidP="00CA40D3">
      <w:pPr>
        <w:pStyle w:val="Heading2"/>
        <w:spacing w:line="480" w:lineRule="auto"/>
      </w:pPr>
      <w:r>
        <w:t>Data Collection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 xml:space="preserve">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078F00A2"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r w:rsidR="007F52B5">
        <w:t>2018</w:t>
      </w:r>
      <w:r w:rsidR="002B308C">
        <w:t xml:space="preserve"> </w:t>
      </w:r>
      <w:r>
        <w:t xml:space="preserve">focusing on four major haulout </w:t>
      </w:r>
      <w:r w:rsidR="006C1B1C">
        <w:t>complexes</w:t>
      </w:r>
      <w:ins w:id="62" w:author="Liz Allyn" w:date="2020-06-05T11:59:00Z">
        <w:r w:rsidR="0094597E">
          <w:t xml:space="preserve">: </w:t>
        </w:r>
        <w:proofErr w:type="spellStart"/>
        <w:r w:rsidR="0094597E">
          <w:t>Tatoosh</w:t>
        </w:r>
        <w:proofErr w:type="spellEnd"/>
        <w:r w:rsidR="0094597E">
          <w:t xml:space="preserve"> Island (</w:t>
        </w:r>
      </w:ins>
      <w:ins w:id="63" w:author="Liz Allyn" w:date="2020-06-05T12:01:00Z">
        <w:r w:rsidR="0094597E">
          <w:t>48.39</w:t>
        </w:r>
      </w:ins>
      <w:ins w:id="64" w:author="Liz Allyn" w:date="2020-06-05T12:11:00Z">
        <w:r w:rsidR="0032186D" w:rsidRPr="0032186D">
          <w:t>°</w:t>
        </w:r>
      </w:ins>
      <w:ins w:id="65" w:author="Liz Allyn" w:date="2020-06-05T12:01:00Z">
        <w:r w:rsidR="0094597E">
          <w:t xml:space="preserve"> N, 124.74</w:t>
        </w:r>
      </w:ins>
      <w:ins w:id="66" w:author="Liz Allyn" w:date="2020-06-05T12:11:00Z">
        <w:r w:rsidR="0032186D" w:rsidRPr="0032186D">
          <w:t>°</w:t>
        </w:r>
      </w:ins>
      <w:ins w:id="67" w:author="Liz Allyn" w:date="2020-06-05T12:01:00Z">
        <w:r w:rsidR="0094597E">
          <w:t xml:space="preserve"> W</w:t>
        </w:r>
      </w:ins>
      <w:ins w:id="68" w:author="Liz Allyn" w:date="2020-06-05T11:59:00Z">
        <w:r w:rsidR="0094597E">
          <w:t xml:space="preserve">), the </w:t>
        </w:r>
        <w:proofErr w:type="spellStart"/>
        <w:r w:rsidR="0094597E">
          <w:t>Bodelteh</w:t>
        </w:r>
        <w:proofErr w:type="spellEnd"/>
        <w:r w:rsidR="0094597E">
          <w:t xml:space="preserve"> Islands (</w:t>
        </w:r>
      </w:ins>
      <w:ins w:id="69" w:author="Liz Allyn" w:date="2020-06-05T12:02:00Z">
        <w:r w:rsidR="002C3D5E">
          <w:t>48.18</w:t>
        </w:r>
      </w:ins>
      <w:ins w:id="70" w:author="Liz Allyn" w:date="2020-06-05T12:11:00Z">
        <w:r w:rsidR="0032186D" w:rsidRPr="0032186D">
          <w:t>°</w:t>
        </w:r>
      </w:ins>
      <w:ins w:id="71" w:author="Liz Allyn" w:date="2020-06-05T12:02:00Z">
        <w:r w:rsidR="002C3D5E">
          <w:t xml:space="preserve"> N, 124.76</w:t>
        </w:r>
      </w:ins>
      <w:ins w:id="72" w:author="Liz Allyn" w:date="2020-06-05T12:11:00Z">
        <w:r w:rsidR="0032186D" w:rsidRPr="0032186D">
          <w:t>°</w:t>
        </w:r>
      </w:ins>
      <w:ins w:id="73" w:author="Liz Allyn" w:date="2020-06-05T12:02:00Z">
        <w:r w:rsidR="002C3D5E">
          <w:t xml:space="preserve"> W</w:t>
        </w:r>
      </w:ins>
      <w:ins w:id="74" w:author="Liz Allyn" w:date="2020-06-05T11:59:00Z">
        <w:r w:rsidR="0094597E">
          <w:t>), Sea Lion Rock (</w:t>
        </w:r>
      </w:ins>
      <w:ins w:id="75" w:author="Liz Allyn" w:date="2020-06-05T12:04:00Z">
        <w:r w:rsidR="00725A5E">
          <w:t>47.99</w:t>
        </w:r>
      </w:ins>
      <w:ins w:id="76" w:author="Liz Allyn" w:date="2020-06-05T12:11:00Z">
        <w:r w:rsidR="0032186D" w:rsidRPr="0032186D">
          <w:t>°</w:t>
        </w:r>
      </w:ins>
      <w:ins w:id="77" w:author="Liz Allyn" w:date="2020-06-05T12:04:00Z">
        <w:r w:rsidR="00725A5E">
          <w:t xml:space="preserve"> N, 124.73</w:t>
        </w:r>
      </w:ins>
      <w:ins w:id="78" w:author="Liz Allyn" w:date="2020-06-05T12:11:00Z">
        <w:r w:rsidR="0032186D" w:rsidRPr="0032186D">
          <w:t>°</w:t>
        </w:r>
      </w:ins>
      <w:ins w:id="79" w:author="Liz Allyn" w:date="2020-06-05T12:04:00Z">
        <w:r w:rsidR="00725A5E">
          <w:t xml:space="preserve"> W</w:t>
        </w:r>
      </w:ins>
      <w:ins w:id="80" w:author="Liz Allyn" w:date="2020-06-05T11:59:00Z">
        <w:r w:rsidR="0094597E">
          <w:t>), and Carroll Island (</w:t>
        </w:r>
      </w:ins>
      <w:ins w:id="81" w:author="Liz Allyn" w:date="2020-06-05T12:10:00Z">
        <w:r w:rsidR="006312DA">
          <w:t>48.00</w:t>
        </w:r>
      </w:ins>
      <w:ins w:id="82" w:author="Liz Allyn" w:date="2020-06-05T12:11:00Z">
        <w:r w:rsidR="0032186D" w:rsidRPr="0032186D">
          <w:t>°</w:t>
        </w:r>
      </w:ins>
      <w:ins w:id="83" w:author="Liz Allyn" w:date="2020-06-05T12:10:00Z">
        <w:r w:rsidR="006312DA">
          <w:t xml:space="preserve"> N, 124.72</w:t>
        </w:r>
      </w:ins>
      <w:ins w:id="84" w:author="Liz Allyn" w:date="2020-06-05T12:11:00Z">
        <w:r w:rsidR="0032186D" w:rsidRPr="0032186D">
          <w:t>°</w:t>
        </w:r>
      </w:ins>
      <w:ins w:id="85" w:author="Liz Allyn" w:date="2020-06-05T12:10:00Z">
        <w:r w:rsidR="006312DA">
          <w:t xml:space="preserve"> W</w:t>
        </w:r>
      </w:ins>
      <w:ins w:id="86" w:author="Liz Allyn" w:date="2020-06-05T11:59:00Z">
        <w:r w:rsidR="0094597E">
          <w:t>)</w:t>
        </w:r>
      </w:ins>
      <w:r w:rsidR="006C1B1C">
        <w:t xml:space="preserve"> </w:t>
      </w:r>
      <w:r w:rsidR="003854FD">
        <w:t>(</w:t>
      </w:r>
      <w:r w:rsidR="00C47EA5">
        <w:t>Fig 1</w:t>
      </w:r>
      <w:r w:rsidR="003854FD">
        <w:t>).</w:t>
      </w:r>
      <w:r w:rsidR="008F71E8">
        <w:t xml:space="preserve"> Occasionally, </w:t>
      </w:r>
      <w:ins w:id="87" w:author="Liz Allyn" w:date="2020-06-03T12:17:00Z">
        <w:r w:rsidR="00DE5792">
          <w:t>researchers</w:t>
        </w:r>
      </w:ins>
      <w:del w:id="88" w:author="Liz Allyn" w:date="2020-06-03T12:17:00Z">
        <w:r w:rsidR="008F71E8" w:rsidDel="00DE5792">
          <w:delText>surveyors</w:delText>
        </w:r>
      </w:del>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 during a day due to logistical challenges such as sea conditions and daylight</w:t>
      </w:r>
      <w:ins w:id="89" w:author="Liz Allyn" w:date="2020-06-05T11:57:00Z">
        <w:r w:rsidR="004522BB">
          <w:t xml:space="preserve">, but only </w:t>
        </w:r>
      </w:ins>
      <w:ins w:id="90" w:author="Liz Allyn" w:date="2020-06-05T11:58:00Z">
        <w:r w:rsidR="004522BB">
          <w:t xml:space="preserve">complete survey days where all four major </w:t>
        </w:r>
        <w:proofErr w:type="spellStart"/>
        <w:r w:rsidR="004522BB">
          <w:t>haulouts</w:t>
        </w:r>
        <w:proofErr w:type="spellEnd"/>
        <w:r w:rsidR="004522BB">
          <w:t xml:space="preserve"> were visited were included in haulout abundance calculations</w:t>
        </w:r>
      </w:ins>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w:t>
      </w:r>
      <w:del w:id="91" w:author="Liz Allyn" w:date="2020-06-05T11:59:00Z">
        <w:r w:rsidDel="008E670A">
          <w:delText xml:space="preserve">due to the lack of reliable and regular total counts of hauled </w:delText>
        </w:r>
        <w:r w:rsidR="002F3800" w:rsidDel="008E670A">
          <w:delText xml:space="preserve">individuals </w:delText>
        </w:r>
      </w:del>
      <w:r w:rsidR="002F3800">
        <w:t>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spacing w:line="480" w:lineRule="auto"/>
      </w:pPr>
      <w:r>
        <w:t xml:space="preserve">Fig </w:t>
      </w:r>
      <w:r w:rsidR="00284A67">
        <w:fldChar w:fldCharType="begin"/>
      </w:r>
      <w:r w:rsidR="00284A67">
        <w:instrText xml:space="preserve"> SEQ Figure \* ARABIC </w:instrText>
      </w:r>
      <w:r w:rsidR="00284A67">
        <w:fldChar w:fldCharType="separate"/>
      </w:r>
      <w:r w:rsidR="008D0DD4">
        <w:rPr>
          <w:noProof/>
        </w:rPr>
        <w:t>1</w:t>
      </w:r>
      <w:r w:rsidR="00284A67">
        <w:rPr>
          <w:noProof/>
        </w:rPr>
        <w:fldChar w:fldCharType="end"/>
      </w:r>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surveyed for entangled individuals: Tatoosh Island, the Bodelteh Islands, Carroll Island, and Sea Lion Rock.</w:t>
      </w:r>
    </w:p>
    <w:p w14:paraId="285D3228" w14:textId="06E8CF6C" w:rsidR="00A56167" w:rsidRDefault="00DE5792" w:rsidP="00A56167">
      <w:pPr>
        <w:pStyle w:val="Heading2"/>
        <w:spacing w:line="480" w:lineRule="auto"/>
      </w:pPr>
      <w:ins w:id="92" w:author="Liz Allyn" w:date="2020-06-03T12:18:00Z">
        <w:r>
          <w:t>Haulout Abundance</w:t>
        </w:r>
      </w:ins>
      <w:del w:id="93" w:author="Liz Allyn" w:date="2020-06-03T12:18:00Z">
        <w:r w:rsidR="00A56167" w:rsidDel="00DE5792">
          <w:delText>P</w:delText>
        </w:r>
      </w:del>
      <w:del w:id="94" w:author="Liz Allyn" w:date="2020-06-03T12:17:00Z">
        <w:r w:rsidR="00A56167" w:rsidDel="00DE5792">
          <w:delText>opulation</w:delText>
        </w:r>
      </w:del>
      <w:r w:rsidR="00A56167">
        <w:t xml:space="preserve"> Trends</w:t>
      </w:r>
    </w:p>
    <w:p w14:paraId="1A59FA48" w14:textId="7E47D2C8" w:rsidR="00A56167" w:rsidRDefault="003D09ED" w:rsidP="00A56167">
      <w:pPr>
        <w:spacing w:line="480" w:lineRule="auto"/>
      </w:pPr>
      <w:ins w:id="95" w:author="Liz Allyn" w:date="2020-06-03T12:19:00Z">
        <w:r>
          <w:t>Trends in h</w:t>
        </w:r>
      </w:ins>
      <w:ins w:id="96" w:author="Liz Allyn" w:date="2020-06-03T12:17:00Z">
        <w:r w:rsidR="00DE5792">
          <w:t>aulout abundance</w:t>
        </w:r>
      </w:ins>
      <w:del w:id="97" w:author="Liz Allyn" w:date="2020-06-03T12:17:00Z">
        <w:r w:rsidR="00A56167" w:rsidDel="00DE5792">
          <w:delText>Population</w:delText>
        </w:r>
      </w:del>
      <w:del w:id="98" w:author="Liz Allyn" w:date="2020-06-03T12:19:00Z">
        <w:r w:rsidR="00A56167" w:rsidDel="003D09ED">
          <w:delText xml:space="preserve"> trends</w:delText>
        </w:r>
      </w:del>
      <w:ins w:id="99" w:author="Liz Allyn" w:date="2020-06-03T12:18:00Z">
        <w:r w:rsidR="007424AA">
          <w:t xml:space="preserve">, as an index </w:t>
        </w:r>
      </w:ins>
      <w:ins w:id="100" w:author="Liz Allyn" w:date="2020-06-03T12:19:00Z">
        <w:r w:rsidR="007424AA">
          <w:t>of</w:t>
        </w:r>
      </w:ins>
      <w:ins w:id="101" w:author="Liz Allyn" w:date="2020-06-03T12:18:00Z">
        <w:r w:rsidR="007424AA">
          <w:t xml:space="preserve"> abundance,</w:t>
        </w:r>
      </w:ins>
      <w:r w:rsidR="00A56167">
        <w:t xml:space="preserve"> were calculated using a three-step process. First, for each species we pooled the counts from the four major haulout complexes on days when all </w:t>
      </w:r>
      <w:r w:rsidR="00A56167">
        <w:lastRenderedPageBreak/>
        <w:t xml:space="preserve">four </w:t>
      </w:r>
      <w:proofErr w:type="spellStart"/>
      <w:r w:rsidR="00A56167">
        <w:t>haulouts</w:t>
      </w:r>
      <w:proofErr w:type="spellEnd"/>
      <w:r w:rsidR="00A56167">
        <w:t xml:space="preserve"> were visited</w:t>
      </w:r>
      <w:ins w:id="102" w:author="Liz Allyn" w:date="2020-06-03T10:17:00Z">
        <w:r w:rsidR="00F539A9">
          <w:t xml:space="preserve"> (a ‘complete survey day’)</w:t>
        </w:r>
      </w:ins>
      <w:r w:rsidR="00A56167">
        <w:t xml:space="preserve">. Next, we averaged all complete survey days within a month for a monthly average. Last, we averaged the mean monthly counts for an annual estimate of the average </w:t>
      </w:r>
      <w:ins w:id="103" w:author="Liz Allyn" w:date="2020-06-03T10:16:00Z">
        <w:r w:rsidR="00F539A9">
          <w:t>abundance</w:t>
        </w:r>
      </w:ins>
      <w:del w:id="104" w:author="Liz Allyn" w:date="2020-06-03T10:16:00Z">
        <w:r w:rsidR="00A56167" w:rsidDel="00F539A9">
          <w:delText>number</w:delText>
        </w:r>
      </w:del>
      <w:r w:rsidR="00A56167">
        <w:t xml:space="preserve"> of Steller and California sea lions using the four major haulout complexes over the study duration. The observed change in annual counts were calculated for each year using the formula</w:t>
      </w:r>
    </w:p>
    <w:p w14:paraId="08E35628" w14:textId="7BE4A2C6" w:rsidR="00A56167" w:rsidRDefault="00632BBD" w:rsidP="00A56167">
      <w:pPr>
        <w:spacing w:line="480" w:lineRule="auto"/>
        <w:jc w:val="center"/>
        <w:rPr>
          <w:rFonts w:eastAsiaTheme="minorEastAsia"/>
        </w:rPr>
      </w:pPr>
      <m:oMath>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t>
      </w:r>
    </w:p>
    <w:p w14:paraId="0E2D9130" w14:textId="6F83FF4B" w:rsidR="00A56167" w:rsidRDefault="00A56167" w:rsidP="00A56167">
      <w:pPr>
        <w:spacing w:line="480" w:lineRule="auto"/>
      </w:pPr>
      <w:r>
        <w:rPr>
          <w:rFonts w:eastAsiaTheme="minorEastAsia"/>
        </w:rPr>
        <w:t xml:space="preserve">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population change</w:t>
      </w:r>
      <w:r w:rsidR="00231D6B">
        <w:rPr>
          <w:rFonts w:eastAsiaTheme="minorEastAsia"/>
        </w:rPr>
        <w:t>,</w:t>
      </w:r>
      <w:r w:rsidR="000D5646">
        <w:rPr>
          <w:rFonts w:eastAsiaTheme="minorEastAsia"/>
        </w:rPr>
        <w:t xml:space="preserve"> </w:t>
      </w:r>
      <w:r w:rsidRPr="00553DA4">
        <w:rPr>
          <w:rFonts w:eastAsiaTheme="minorEastAsia"/>
          <w:i/>
        </w:rPr>
        <w:t>t</w:t>
      </w:r>
      <w:r>
        <w:rPr>
          <w:rFonts w:eastAsiaTheme="minorEastAsia"/>
        </w:rPr>
        <w:t xml:space="preserve"> is year</w:t>
      </w:r>
      <w:r w:rsidR="00231D6B">
        <w:rPr>
          <w:rFonts w:eastAsiaTheme="minorEastAsia"/>
        </w:rPr>
        <w:t>,</w:t>
      </w:r>
      <w:r>
        <w:rPr>
          <w:rFonts w:eastAsiaTheme="minorEastAsia"/>
        </w:rPr>
        <w:t xml:space="preserve"> and </w:t>
      </w:r>
      <w:r w:rsidRPr="00553DA4">
        <w:rPr>
          <w:rFonts w:eastAsiaTheme="minorEastAsia"/>
          <w:i/>
        </w:rPr>
        <w:t>N</w:t>
      </w:r>
      <w:r>
        <w:rPr>
          <w:rFonts w:eastAsiaTheme="minorEastAsia"/>
        </w:rPr>
        <w:t xml:space="preserve"> is the average count for the year</w:t>
      </w:r>
      <w:r w:rsidR="002F1E04">
        <w:t>. The annual rates of change were</w:t>
      </w:r>
      <w:r>
        <w:t xml:space="preserve"> then averaged over all study years to produce the overall average </w:t>
      </w:r>
      <w:r w:rsidR="00F35442">
        <w:t>rate of change in haulout counts</w:t>
      </w:r>
      <w:r>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77777777" w:rsidR="00BE03EA" w:rsidRDefault="00BE03EA" w:rsidP="00BE03EA">
      <w:pPr>
        <w:pStyle w:val="Caption"/>
        <w:keepNext/>
        <w:spacing w:line="480" w:lineRule="auto"/>
      </w:pPr>
      <w:r>
        <w:t xml:space="preserve">Table </w:t>
      </w:r>
      <w:r>
        <w:fldChar w:fldCharType="begin"/>
      </w:r>
      <w:r>
        <w:instrText xml:space="preserve"> SEQ Table \* ARABIC </w:instrText>
      </w:r>
      <w:r>
        <w:fldChar w:fldCharType="separate"/>
      </w:r>
      <w:r>
        <w:rPr>
          <w:noProof/>
        </w:rPr>
        <w:t>1</w:t>
      </w:r>
      <w:r>
        <w:rPr>
          <w:noProof/>
        </w:rPr>
        <w:fldChar w:fldCharType="end"/>
      </w:r>
      <w:r>
        <w:t>: The number of surveys 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3EA189E7" w:rsidR="00A8695D" w:rsidRDefault="00A8695D" w:rsidP="00CA40D3">
      <w:pPr>
        <w:pStyle w:val="Heading2"/>
        <w:spacing w:line="480" w:lineRule="auto"/>
      </w:pPr>
      <w:r>
        <w:t>Entanglement Rates</w:t>
      </w:r>
    </w:p>
    <w:p w14:paraId="65DEE6A5" w14:textId="614A6799" w:rsidR="008D1B29" w:rsidRDefault="00712105" w:rsidP="00CA40D3">
      <w:pPr>
        <w:spacing w:line="480" w:lineRule="auto"/>
      </w:pPr>
      <w:r>
        <w:t>Our goal was to calculate an average annual entanglement rate for California and Steller sea lions for the northern Washington coast. Our survey effort was greatest during the summer and early fall when sea conditions were most predictable</w:t>
      </w:r>
      <w:r w:rsidR="00B32DE9">
        <w:t xml:space="preserve"> (Table 1)</w:t>
      </w:r>
      <w:r>
        <w:t>. In order to ensure that our calculated entanglement rate was representative of the year, and not biased to time periods when we had more surveys, we calculated average yearly entanglement rates using a multistep process. Counts of the total number of individuals hauled out and counts of entangled individuals</w:t>
      </w:r>
      <w:r w:rsidR="00C038FB">
        <w:t>, including both active and inactive entanglements taken from photo</w:t>
      </w:r>
      <w:r w:rsidR="00903951">
        <w:t>g</w:t>
      </w:r>
      <w:r w:rsidR="00C038FB">
        <w:t>raphs and survey notes</w:t>
      </w:r>
      <w:r w:rsidR="00903951">
        <w:t>,</w:t>
      </w:r>
      <w:r>
        <w:t xml:space="preserve"> were pooled across haulout </w:t>
      </w:r>
      <w:r w:rsidR="00D366E3">
        <w:t xml:space="preserve">complexes </w:t>
      </w:r>
      <w:r>
        <w:t xml:space="preserve">within survey days, and an entanglement rate was calculated for each survey day by dividing the total number of entangled individuals by the total count. Average </w:t>
      </w:r>
      <w:r w:rsidR="004A20E9">
        <w:t xml:space="preserve">entanglement </w:t>
      </w:r>
      <w:r>
        <w:t>rates were then calculated for each month of the nine-year study perio</w:t>
      </w:r>
      <w:r w:rsidR="004A20E9">
        <w:t xml:space="preserve">d. The </w:t>
      </w:r>
      <w:r w:rsidR="00903951">
        <w:t>mean</w:t>
      </w:r>
      <w:r w:rsidR="004A20E9">
        <w:t xml:space="preserve"> rates for each month of the study were</w:t>
      </w:r>
      <w:r>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t xml:space="preserve">An overall average entanglement rate was calculated for each species by taking the average of the monthly </w:t>
      </w:r>
      <w:r w:rsidR="00903951">
        <w:t>mean</w:t>
      </w:r>
      <w:r>
        <w:t xml:space="preserve"> entanglement rates.</w:t>
      </w:r>
      <w:r w:rsidR="00C20A8E">
        <w:t xml:space="preserve"> </w:t>
      </w:r>
      <w:commentRangeStart w:id="105"/>
      <w:r w:rsidR="00807CDE">
        <w:t xml:space="preserve">We used a </w:t>
      </w:r>
      <w:r w:rsidR="00532FF3">
        <w:t>p</w:t>
      </w:r>
      <w:r w:rsidR="00807CDE">
        <w:t xml:space="preserve">aired </w:t>
      </w:r>
      <w:r w:rsidR="00F62065">
        <w:t xml:space="preserve">two-tailed </w:t>
      </w:r>
      <w:r w:rsidR="00532FF3">
        <w:t>t</w:t>
      </w:r>
      <w:r w:rsidR="00807CDE">
        <w:t xml:space="preserve">-test to compare the average </w:t>
      </w:r>
      <w:ins w:id="106" w:author="Liz Allyn" w:date="2020-06-05T13:29:00Z">
        <w:r w:rsidR="00DD17B6">
          <w:t xml:space="preserve">overall </w:t>
        </w:r>
      </w:ins>
      <w:r w:rsidR="00807CDE">
        <w:t xml:space="preserve">entanglement rate </w:t>
      </w:r>
      <w:ins w:id="107" w:author="Liz Allyn" w:date="2020-06-05T13:29:00Z">
        <w:r w:rsidR="00DD17B6">
          <w:t xml:space="preserve">and the </w:t>
        </w:r>
        <w:r w:rsidR="00AE4C2F">
          <w:t xml:space="preserve">average </w:t>
        </w:r>
        <w:r w:rsidR="00DD17B6">
          <w:t>male entanglement rate</w:t>
        </w:r>
      </w:ins>
      <w:ins w:id="108" w:author="Liz Allyn" w:date="2020-06-05T13:30:00Z">
        <w:r w:rsidR="00A822C4">
          <w:t xml:space="preserve"> </w:t>
        </w:r>
      </w:ins>
      <w:r w:rsidR="00807CDE">
        <w:t>for Steller and California sea lions with monthly averages (n=12) as our sampling unit</w:t>
      </w:r>
      <w:commentRangeEnd w:id="105"/>
      <w:r w:rsidR="00B817F1">
        <w:rPr>
          <w:rStyle w:val="CommentReference"/>
        </w:rPr>
        <w:commentReference w:id="105"/>
      </w:r>
      <w:r w:rsidR="00807CDE">
        <w:t xml:space="preserve">.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F9A0E7B" w:rsidR="00A8695D" w:rsidRDefault="00C55ED6" w:rsidP="00CA40D3">
      <w:pPr>
        <w:pStyle w:val="Heading2"/>
        <w:spacing w:line="480" w:lineRule="auto"/>
      </w:pPr>
      <w:r>
        <w:t>Photo</w:t>
      </w:r>
      <w:r w:rsidR="00A8695D">
        <w:t xml:space="preserve"> Analysis</w:t>
      </w:r>
    </w:p>
    <w:p w14:paraId="4B2885B3" w14:textId="05393067"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lastRenderedPageBreak/>
        <w:t>individual</w:t>
      </w:r>
      <w:r w:rsidR="00857FB7">
        <w:t>.</w:t>
      </w:r>
      <w:r w:rsidR="001A438E">
        <w:t xml:space="preserve"> </w:t>
      </w:r>
      <w:bookmarkStart w:id="109"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109"/>
      <w:r w:rsidR="00C55ED6">
        <w:t>The proportion of entangled individuals in each sex and age class were calculated.</w:t>
      </w:r>
    </w:p>
    <w:p w14:paraId="6EAABEA4" w14:textId="508D0F87"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 from the lure or baited hook 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 </w:t>
      </w:r>
      <w:r w:rsidR="00E468B2">
        <w:t>but where</w:t>
      </w:r>
      <w:r w:rsidR="00395EE6">
        <w:t xml:space="preserve"> no </w:t>
      </w:r>
      <w:ins w:id="110" w:author="Liz Allyn" w:date="2020-06-10T12:57:00Z">
        <w:r w:rsidR="00BB7099">
          <w:t>material</w:t>
        </w:r>
      </w:ins>
      <w:del w:id="111" w:author="Liz Allyn" w:date="2020-06-10T12:57:00Z">
        <w:r w:rsidR="00395EE6" w:rsidDel="00BB7099">
          <w:delText>debris</w:delText>
        </w:r>
      </w:del>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38F3F289" w14:textId="4F7D7E8B" w:rsidR="00A8695D" w:rsidRDefault="00C55ED6" w:rsidP="00CA40D3">
      <w:pPr>
        <w:pStyle w:val="Heading2"/>
        <w:spacing w:line="480" w:lineRule="auto"/>
      </w:pPr>
      <w:r>
        <w:lastRenderedPageBreak/>
        <w:t>Packing Band A</w:t>
      </w:r>
      <w:r w:rsidR="00A8695D">
        <w:t>nalysis</w:t>
      </w:r>
    </w:p>
    <w:p w14:paraId="7952A208" w14:textId="7E2CEC86" w:rsidR="00305A80" w:rsidRDefault="004230A0" w:rsidP="00CA40D3">
      <w:pPr>
        <w:spacing w:line="480" w:lineRule="auto"/>
      </w:pPr>
      <w:r>
        <w:t xml:space="preserve">Annual packing band entanglement occurrence was </w:t>
      </w:r>
      <w:r w:rsidR="009239B1">
        <w:t>compared to</w:t>
      </w:r>
      <w:r w:rsidR="00EB7580">
        <w:t xml:space="preserve"> data from marine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w:t>
      </w:r>
      <w:r w:rsidR="00E32B84">
        <w:t xml:space="preserve">annual trend </w:t>
      </w:r>
      <w:r w:rsidR="00D758CB">
        <w:t xml:space="preserve">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to Wa</w:t>
      </w:r>
      <w:r w:rsidR="000150B5">
        <w:t>’</w:t>
      </w:r>
      <w:r w:rsidR="00B05793">
        <w:t xml:space="preserve">atch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6B3402">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77777777" w:rsidR="00361790" w:rsidRDefault="00361790" w:rsidP="00CA40D3">
      <w:pPr>
        <w:pStyle w:val="Heading2"/>
        <w:spacing w:line="480" w:lineRule="auto"/>
      </w:pPr>
      <w:r>
        <w:t>Stranding Analysis</w:t>
      </w:r>
    </w:p>
    <w:p w14:paraId="661C4FF6" w14:textId="5D772C44" w:rsidR="00361790" w:rsidRDefault="00395EE6" w:rsidP="00CA40D3">
      <w:pPr>
        <w:spacing w:line="480" w:lineRule="auto"/>
      </w:pPr>
      <w:r>
        <w:t>T</w:t>
      </w:r>
      <w:r w:rsidR="00361790">
        <w:t>he West Coast Marine Mammal Stranding Network, overseen by the West Coast Regional Office of NOAA’s Protected Resources Division</w:t>
      </w:r>
      <w:r w:rsidR="00861E12">
        <w:t xml:space="preserve">, </w:t>
      </w:r>
      <w:r>
        <w:t>ha</w:t>
      </w:r>
      <w:r w:rsidR="00F71130">
        <w:t>s</w:t>
      </w:r>
      <w:r>
        <w:t xml:space="preserve"> recorde</w:t>
      </w:r>
      <w:r w:rsidR="00F71130">
        <w:t xml:space="preserve">d opportunistic sightings of </w:t>
      </w:r>
      <w:r>
        <w:t xml:space="preserve">marine mammal strandings </w:t>
      </w:r>
      <w:r w:rsidR="00861E12">
        <w:t>since the early 1980</w:t>
      </w:r>
      <w:del w:id="112" w:author="Liz Allyn" w:date="2020-06-03T12:20:00Z">
        <w:r w:rsidR="00861E12" w:rsidDel="00306165">
          <w:delText>’</w:delText>
        </w:r>
      </w:del>
      <w:r w:rsidR="00861E12">
        <w:t>s</w:t>
      </w:r>
      <w:r w:rsidR="00361790">
        <w:t>. 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 xml:space="preserve">and assigned to one of </w:t>
      </w:r>
      <w:r w:rsidR="00235759">
        <w:lastRenderedPageBreak/>
        <w:t>the categories used during our live surveys (e.g. packing band</w:t>
      </w:r>
      <w:ins w:id="113" w:author="Liz Allyn" w:date="2020-06-05T12:20:00Z">
        <w:r w:rsidR="0054072F">
          <w:t>,</w:t>
        </w:r>
      </w:ins>
      <w:del w:id="114" w:author="Liz Allyn" w:date="2020-06-05T12:20:00Z">
        <w:r w:rsidR="00241304" w:rsidDel="0054072F">
          <w:delText xml:space="preserve"> or</w:delText>
        </w:r>
      </w:del>
      <w:r w:rsidR="00235759">
        <w:t xml:space="preserve"> flasher). </w:t>
      </w:r>
      <w:r w:rsidR="00FC4BB8">
        <w:t xml:space="preserve">Entanglements marked </w:t>
      </w:r>
      <w:ins w:id="115" w:author="Liz Allyn" w:date="2020-06-05T12:20:00Z">
        <w:r w:rsidR="0060645F">
          <w:t>‘</w:t>
        </w:r>
      </w:ins>
      <w:del w:id="116" w:author="Liz Allyn" w:date="2020-06-05T12:20:00Z">
        <w:r w:rsidR="00FC4BB8" w:rsidDel="0060645F">
          <w:delText>“</w:delText>
        </w:r>
      </w:del>
      <w:r w:rsidR="00FC4BB8">
        <w:t>Possible</w:t>
      </w:r>
      <w:ins w:id="117" w:author="Liz Allyn" w:date="2020-06-05T12:20:00Z">
        <w:r w:rsidR="0060645F">
          <w:t>’</w:t>
        </w:r>
      </w:ins>
      <w:del w:id="118" w:author="Liz Allyn" w:date="2020-06-05T12:20:00Z">
        <w:r w:rsidR="00FC4BB8" w:rsidDel="0060645F">
          <w:delText>”</w:delText>
        </w:r>
      </w:del>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2A5B6A9" w:rsidR="001B19E5" w:rsidRDefault="001B19E5" w:rsidP="001B19E5">
      <w:pPr>
        <w:pStyle w:val="Heading2"/>
        <w:spacing w:line="480" w:lineRule="auto"/>
      </w:pPr>
      <w:r>
        <w:t>Statistical Analysis</w:t>
      </w:r>
    </w:p>
    <w:p w14:paraId="725FF927" w14:textId="581D6978" w:rsidR="001B19E5" w:rsidRPr="001B19E5" w:rsidRDefault="006B3402" w:rsidP="001B19E5">
      <w:pPr>
        <w:spacing w:line="480" w:lineRule="auto"/>
      </w:pPr>
      <w:r>
        <w:t>All statistical analyses were conducted in Microsoft Excel. Figures 2-6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79C7AF6A" w:rsidR="00492E2C" w:rsidRDefault="00B728BB" w:rsidP="00492E2C">
      <w:pPr>
        <w:pStyle w:val="Heading2"/>
        <w:spacing w:line="480" w:lineRule="auto"/>
      </w:pPr>
      <w:ins w:id="119" w:author="Liz Allyn" w:date="2020-06-03T12:21:00Z">
        <w:r>
          <w:t>Haulout Abundance</w:t>
        </w:r>
      </w:ins>
      <w:del w:id="120" w:author="Liz Allyn" w:date="2020-06-03T12:21:00Z">
        <w:r w:rsidR="00492E2C" w:rsidDel="00B728BB">
          <w:delText>Population</w:delText>
        </w:r>
      </w:del>
      <w:r w:rsidR="00492E2C">
        <w:t xml:space="preserve"> Trends</w:t>
      </w:r>
    </w:p>
    <w:p w14:paraId="3F8A7445" w14:textId="3A21A767" w:rsidR="00B31A30" w:rsidRDefault="00492E2C" w:rsidP="007D522F">
      <w:pPr>
        <w:spacing w:line="480" w:lineRule="auto"/>
      </w:pPr>
      <w:r>
        <w:t xml:space="preserve">There were </w:t>
      </w:r>
      <w:r w:rsidR="00040E57">
        <w:t>9</w:t>
      </w:r>
      <w:r w:rsidR="00545181">
        <w:t>2</w:t>
      </w:r>
      <w:r>
        <w:t xml:space="preserve"> survey days from 2010-2017 where counts were recorded at all four major complexes. The average annual </w:t>
      </w:r>
      <w:r w:rsidR="00D27F35">
        <w:t>rate of change</w:t>
      </w:r>
      <w:r>
        <w:t xml:space="preserve"> at the haulout complexes in northern Washington </w:t>
      </w:r>
      <w:r w:rsidR="0064529B">
        <w:t xml:space="preserve">for Steller sea lion counts </w:t>
      </w:r>
      <w:r>
        <w:t xml:space="preserve">was 7.9% </w:t>
      </w:r>
      <w:r w:rsidRPr="00E31241">
        <w:t>±</w:t>
      </w:r>
      <w:r>
        <w:t xml:space="preserve"> 3.2 (95% CI), and </w:t>
      </w:r>
      <w:r w:rsidR="0064529B">
        <w:t xml:space="preserve">for </w:t>
      </w:r>
      <w:r>
        <w:t xml:space="preserve">California sea </w:t>
      </w:r>
      <w:r w:rsidR="0064529B">
        <w:t xml:space="preserve">lion counts was </w:t>
      </w:r>
      <w:r>
        <w:t xml:space="preserve">7.8% </w:t>
      </w:r>
      <w:r w:rsidRPr="00E31241">
        <w:t>±</w:t>
      </w:r>
      <w:r>
        <w:t xml:space="preserve"> 4.2 (95% CI; Fig </w:t>
      </w:r>
      <w:r w:rsidR="00506A52">
        <w:t>2</w:t>
      </w:r>
      <w:r>
        <w:t xml:space="preserve">). </w:t>
      </w:r>
    </w:p>
    <w:p w14:paraId="30BD74E9" w14:textId="44E8B16A" w:rsidR="00492E2C" w:rsidRPr="00492E2C" w:rsidRDefault="00492E2C" w:rsidP="00492E2C">
      <w:pPr>
        <w:pStyle w:val="Caption"/>
        <w:spacing w:line="480" w:lineRule="auto"/>
      </w:pPr>
      <w:r>
        <w:t xml:space="preserve">Fig </w:t>
      </w:r>
      <w:r w:rsidR="00506A52">
        <w:t>2</w:t>
      </w:r>
      <w:r>
        <w:t>: Trends in average annual counts of Steller and California sea lions present at four major haulout complexes on the north coast of Washington from 2010-2017.</w:t>
      </w:r>
    </w:p>
    <w:p w14:paraId="1BB5761A" w14:textId="53036A82" w:rsidR="00B3127D" w:rsidRPr="00B3127D" w:rsidRDefault="00B3127D" w:rsidP="00CA40D3">
      <w:pPr>
        <w:pStyle w:val="Heading2"/>
        <w:spacing w:line="480" w:lineRule="auto"/>
      </w:pPr>
      <w:r>
        <w:t>Entanglement Rates</w:t>
      </w:r>
    </w:p>
    <w:p w14:paraId="64F36F54" w14:textId="0CD42E13" w:rsidR="009F4365" w:rsidRDefault="00F71D4C" w:rsidP="00F960D9">
      <w:pPr>
        <w:spacing w:line="480" w:lineRule="auto"/>
      </w:pPr>
      <w:r>
        <w:t>There were 648</w:t>
      </w:r>
      <w:r w:rsidR="00E940A5">
        <w:t xml:space="preserve"> </w:t>
      </w:r>
      <w:del w:id="121" w:author="Liz Allyn" w:date="2020-06-03T11:22:00Z">
        <w:r w:rsidR="00E940A5" w:rsidDel="00125F82">
          <w:delText>active and inactive</w:delText>
        </w:r>
        <w:r w:rsidDel="00125F82">
          <w:delText xml:space="preserve"> entanglement</w:delText>
        </w:r>
      </w:del>
      <w:del w:id="122" w:author="Liz Allyn" w:date="2020-06-03T11:21:00Z">
        <w:r w:rsidDel="00125F82">
          <w:delText>s</w:delText>
        </w:r>
      </w:del>
      <w:del w:id="123" w:author="Liz Allyn" w:date="2020-06-03T11:22:00Z">
        <w:r w:rsidDel="00125F82">
          <w:delText xml:space="preserve"> </w:delText>
        </w:r>
      </w:del>
      <w:r>
        <w:t>obser</w:t>
      </w:r>
      <w:ins w:id="124" w:author="Liz Allyn" w:date="2020-06-03T11:22:00Z">
        <w:r w:rsidR="00125F82">
          <w:t>vations of active and inactive entanglements</w:t>
        </w:r>
      </w:ins>
      <w:del w:id="125" w:author="Liz Allyn" w:date="2020-06-03T11:22:00Z">
        <w:r w:rsidDel="00125F82">
          <w:delText>ved</w:delText>
        </w:r>
      </w:del>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ins w:id="126" w:author="Liz Allyn" w:date="2020-06-05T13:30:00Z">
        <w:r w:rsidR="00315F76">
          <w:t xml:space="preserve">overall </w:t>
        </w:r>
      </w:ins>
      <w:r>
        <w:t xml:space="preserve">entanglement rate for California sea lions </w:t>
      </w:r>
      <w:r w:rsidR="00FF7A80">
        <w:t>(2.</w:t>
      </w:r>
      <w:r w:rsidR="00DB5F96">
        <w:t>13</w:t>
      </w:r>
      <w:r w:rsidR="00F224A0">
        <w:t xml:space="preserve">%) </w:t>
      </w:r>
      <w:r>
        <w:t xml:space="preserve">was </w:t>
      </w:r>
      <w:r w:rsidR="00306C4D">
        <w:t>greater</w:t>
      </w:r>
      <w:r>
        <w:t xml:space="preserve"> than for Steller sea lions</w:t>
      </w:r>
      <w:r w:rsidR="00FF7A80">
        <w:t xml:space="preserve"> (0.</w:t>
      </w:r>
      <w:r w:rsidR="00DB5F96">
        <w:t>41</w:t>
      </w:r>
      <w:r w:rsidR="00F224A0">
        <w:t>%</w:t>
      </w:r>
      <w:r w:rsidR="00DB5F96">
        <w:t>), but the difference was not statistically significant</w:t>
      </w:r>
      <w:r w:rsidR="00FF7A80">
        <w:t xml:space="preserve"> </w:t>
      </w:r>
      <w:r w:rsidR="00DB5F96">
        <w:t>(</w:t>
      </w:r>
      <w:r w:rsidR="001A6471">
        <w:t xml:space="preserve">Paired </w:t>
      </w:r>
      <w:r w:rsidR="00EE6CC1">
        <w:t>t-test, df = 11,</w:t>
      </w:r>
      <w:r w:rsidR="00FF7A80">
        <w:t xml:space="preserve"> </w:t>
      </w:r>
      <w:r w:rsidR="00772C33">
        <w:t xml:space="preserve">t = 1.41, </w:t>
      </w:r>
      <w:r w:rsidR="00FF7A80">
        <w:t>p = 0.</w:t>
      </w:r>
      <w:r w:rsidR="00DB5F96">
        <w:t>19</w:t>
      </w:r>
      <w:r w:rsidR="00F224A0">
        <w:t>)</w:t>
      </w:r>
      <w:r w:rsidR="00FF7A80">
        <w:t>.</w:t>
      </w:r>
      <w:r w:rsidR="007341F6">
        <w:t xml:space="preserve"> </w:t>
      </w:r>
      <w:ins w:id="127" w:author="Liz Allyn" w:date="2020-06-10T12:07:00Z">
        <w:r w:rsidR="00540585">
          <w:t>T</w:t>
        </w:r>
      </w:ins>
      <w:ins w:id="128" w:author="Liz Allyn" w:date="2020-06-05T13:30:00Z">
        <w:r w:rsidR="00315F76">
          <w:t xml:space="preserve">he average male entanglement rates are </w:t>
        </w:r>
      </w:ins>
      <w:ins w:id="129" w:author="Liz Allyn" w:date="2020-06-10T12:07:00Z">
        <w:r w:rsidR="00540585">
          <w:t>also not statistically different</w:t>
        </w:r>
      </w:ins>
      <w:ins w:id="130" w:author="Liz Allyn" w:date="2020-06-05T13:30:00Z">
        <w:r w:rsidR="00315F76">
          <w:t xml:space="preserve"> between the two species</w:t>
        </w:r>
      </w:ins>
      <w:ins w:id="131" w:author="Liz Allyn" w:date="2020-06-05T13:32:00Z">
        <w:r w:rsidR="00B02458">
          <w:t xml:space="preserve"> (</w:t>
        </w:r>
      </w:ins>
      <w:ins w:id="132" w:author="Liz Allyn" w:date="2020-06-05T13:33:00Z">
        <w:r w:rsidR="009F1C7A">
          <w:t xml:space="preserve">California = 2.13%, </w:t>
        </w:r>
      </w:ins>
      <w:ins w:id="133" w:author="Liz Allyn" w:date="2020-06-05T13:32:00Z">
        <w:r w:rsidR="00B02458">
          <w:t>Steller</w:t>
        </w:r>
      </w:ins>
      <w:ins w:id="134" w:author="Liz Allyn" w:date="2020-06-05T13:33:00Z">
        <w:r w:rsidR="00B02458">
          <w:t xml:space="preserve"> =</w:t>
        </w:r>
      </w:ins>
      <w:ins w:id="135" w:author="Liz Allyn" w:date="2020-06-05T13:32:00Z">
        <w:r w:rsidR="00B02458">
          <w:t xml:space="preserve"> 0.089</w:t>
        </w:r>
      </w:ins>
      <w:ins w:id="136" w:author="Liz Allyn" w:date="2020-06-05T13:33:00Z">
        <w:r w:rsidR="009F1C7A">
          <w:t>%</w:t>
        </w:r>
      </w:ins>
      <w:ins w:id="137" w:author="Liz Allyn" w:date="2020-06-05T13:32:00Z">
        <w:r w:rsidR="00B02458">
          <w:t>)</w:t>
        </w:r>
      </w:ins>
      <w:ins w:id="138" w:author="Liz Allyn" w:date="2020-06-05T13:31:00Z">
        <w:r w:rsidR="00315F76">
          <w:t xml:space="preserve"> (Paired t-test, df = 11, t = 2.2, p = 0.13</w:t>
        </w:r>
        <w:r w:rsidR="00017582">
          <w:t xml:space="preserve">). </w:t>
        </w:r>
      </w:ins>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506A52">
        <w:t>3</w:t>
      </w:r>
      <w:r w:rsidR="00C12406">
        <w:t xml:space="preserve">). However, California sea lions experienced high rates of entanglement in 2014, and both species experienced </w:t>
      </w:r>
      <w:r w:rsidR="00C12406">
        <w:lastRenderedPageBreak/>
        <w:t xml:space="preserve">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haulout counts</w:t>
      </w:r>
      <w:r w:rsidR="00197110">
        <w:t xml:space="preserve"> (</w:t>
      </w:r>
      <w:r w:rsidR="0069149E">
        <w:t xml:space="preserve">Fig </w:t>
      </w:r>
      <w:r w:rsidR="00506A52">
        <w:t>4</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00905661" w:rsidR="009F4365" w:rsidRPr="009F4365" w:rsidRDefault="00F960D9" w:rsidP="00677776">
      <w:pPr>
        <w:pStyle w:val="Caption"/>
        <w:spacing w:line="480" w:lineRule="auto"/>
      </w:pPr>
      <w:r>
        <w:t xml:space="preserve">Fig </w:t>
      </w:r>
      <w:r w:rsidR="00506A52">
        <w:t>3</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5B3730BC" w:rsidR="004C322F" w:rsidRDefault="004C322F" w:rsidP="00CA40D3">
      <w:pPr>
        <w:pStyle w:val="Caption"/>
        <w:spacing w:line="480" w:lineRule="auto"/>
      </w:pPr>
      <w:r>
        <w:t xml:space="preserve">Fig </w:t>
      </w:r>
      <w:r w:rsidR="00506A52">
        <w:t>4</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6D23D664" w:rsidR="00B3127D" w:rsidRDefault="003E2EA8" w:rsidP="00CA40D3">
      <w:pPr>
        <w:pStyle w:val="Heading2"/>
        <w:spacing w:line="480" w:lineRule="auto"/>
      </w:pPr>
      <w:r>
        <w:t>Material</w:t>
      </w:r>
      <w:r w:rsidR="00B3127D">
        <w:t xml:space="preserve"> Analysis</w:t>
      </w:r>
    </w:p>
    <w:p w14:paraId="43BD11B4" w14:textId="7FA8207B"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For Steller sea lions, a</w:t>
      </w:r>
      <w:r w:rsidR="00701074">
        <w:t>ctive entanglements comprised 7</w:t>
      </w:r>
      <w:r w:rsidR="00C77545">
        <w:t>7.9</w:t>
      </w:r>
      <w:r w:rsidR="00701074">
        <w:t>% of all entanglements</w:t>
      </w:r>
      <w:r w:rsidR="0044798F">
        <w:t xml:space="preserve"> and of those</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w:t>
      </w:r>
      <w:proofErr w:type="gramStart"/>
      <w:r w:rsidR="00C27CC7">
        <w:t>species</w:t>
      </w:r>
      <w:proofErr w:type="gramEnd"/>
      <w:r w:rsidR="00C27CC7">
        <w:t xml:space="preserve"> salmon flashers were only observed in the months of June – September coinciding with the local </w:t>
      </w:r>
      <w:r w:rsidR="00C27CC7">
        <w:lastRenderedPageBreak/>
        <w:t xml:space="preserve">recreational and commercial ocean salmon troll fishery (Fig </w:t>
      </w:r>
      <w:r w:rsidR="00506A52">
        <w:t>4</w:t>
      </w:r>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ins w:id="139" w:author="Liz Allyn" w:date="2020-06-05T13:35:00Z">
        <w:r w:rsidR="00E92CFB">
          <w:t xml:space="preserve">rope, </w:t>
        </w:r>
      </w:ins>
      <w:r w:rsidR="000F00F0">
        <w:t>or netting.</w:t>
      </w:r>
      <w:r w:rsidR="001C7A14">
        <w:t xml:space="preserve"> </w:t>
      </w:r>
    </w:p>
    <w:p w14:paraId="7C52BC9B" w14:textId="3A73E712" w:rsidR="003E2EA8" w:rsidRDefault="003E2EA8" w:rsidP="00CA40D3">
      <w:pPr>
        <w:pStyle w:val="Heading2"/>
        <w:spacing w:line="480" w:lineRule="auto"/>
      </w:pPr>
      <w:r>
        <w:t>Sex and Age</w:t>
      </w:r>
    </w:p>
    <w:p w14:paraId="6AEE0E5C" w14:textId="3BB73B76"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for the </w:t>
      </w:r>
      <w:r w:rsidR="00973080">
        <w:t>357</w:t>
      </w:r>
      <w:r w:rsidR="00C6370D">
        <w:t xml:space="preserve"> </w:t>
      </w:r>
      <w:r w:rsidR="00973080">
        <w:t xml:space="preserve">Steller </w:t>
      </w:r>
      <w:r w:rsidR="00C6370D">
        <w:t>sea lions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506A52">
        <w:t>5</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ins w:id="140" w:author="Liz Allyn" w:date="2020-06-05T13:35:00Z">
        <w:r w:rsidR="003A431D">
          <w:t>.</w:t>
        </w:r>
      </w:ins>
      <w:del w:id="141" w:author="Liz Allyn" w:date="2020-06-05T13:35:00Z">
        <w:r w:rsidR="0015452D" w:rsidDel="003A431D">
          <w:delText>,</w:delText>
        </w:r>
        <w:commentRangeStart w:id="142"/>
        <w:r w:rsidR="0015452D" w:rsidDel="003A431D">
          <w:delText xml:space="preserve"> and the remaining adult males exhibited entanglements in the same proportions as what was seen for California sea lions</w:delText>
        </w:r>
        <w:r w:rsidR="00E75BF2" w:rsidDel="003A431D">
          <w:delText xml:space="preserve"> overall</w:delText>
        </w:r>
        <w:r w:rsidR="0015452D" w:rsidDel="003A431D">
          <w:delText xml:space="preserve"> in the survey area.</w:delText>
        </w:r>
        <w:commentRangeEnd w:id="142"/>
        <w:r w:rsidR="00F74465" w:rsidDel="003A431D">
          <w:rPr>
            <w:rStyle w:val="CommentReference"/>
          </w:rPr>
          <w:commentReference w:id="142"/>
        </w:r>
      </w:del>
    </w:p>
    <w:p w14:paraId="00A0F67C" w14:textId="58D14C57" w:rsidR="009F04B7" w:rsidRPr="003E2EA8" w:rsidRDefault="00F556B3" w:rsidP="00CA40D3">
      <w:pPr>
        <w:pStyle w:val="Caption"/>
        <w:spacing w:line="480" w:lineRule="auto"/>
      </w:pPr>
      <w:r>
        <w:t xml:space="preserve">Fig </w:t>
      </w:r>
      <w:r w:rsidR="00506A52">
        <w:t>5</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ins w:id="143" w:author="Liz Allyn" w:date="2020-06-03T12:22:00Z">
        <w:r w:rsidR="008342B1">
          <w:t xml:space="preserve"> (both sexes)</w:t>
        </w:r>
      </w:ins>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08B7555E" w:rsidR="00FF7A80" w:rsidRPr="00FF7A80" w:rsidRDefault="00B3127D" w:rsidP="00CA40D3">
      <w:pPr>
        <w:pStyle w:val="Heading2"/>
        <w:spacing w:line="480" w:lineRule="auto"/>
      </w:pPr>
      <w:r>
        <w:t>Packing Band Analysis</w:t>
      </w:r>
    </w:p>
    <w:p w14:paraId="1F614566" w14:textId="0843FEE1"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506A52">
        <w:t>6</w:t>
      </w:r>
      <w:r>
        <w:t>).</w:t>
      </w:r>
    </w:p>
    <w:p w14:paraId="1573D258" w14:textId="0002EDF6" w:rsidR="005B753D" w:rsidRDefault="00BC7834" w:rsidP="00CA40D3">
      <w:pPr>
        <w:pStyle w:val="Caption"/>
        <w:spacing w:line="480" w:lineRule="auto"/>
      </w:pPr>
      <w:r>
        <w:t xml:space="preserve">Fig </w:t>
      </w:r>
      <w:r w:rsidR="00506A52">
        <w:t>6</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263C6F86" w:rsidR="002C7876" w:rsidRDefault="002C7876" w:rsidP="00CA40D3">
      <w:pPr>
        <w:pStyle w:val="Heading2"/>
        <w:spacing w:line="480" w:lineRule="auto"/>
      </w:pPr>
      <w:r>
        <w:lastRenderedPageBreak/>
        <w:t>Stranding Analysis</w:t>
      </w:r>
    </w:p>
    <w:p w14:paraId="5E808F54" w14:textId="22CF9DEA" w:rsidR="002C7876" w:rsidRP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ins w:id="144" w:author="Liz Allyn" w:date="2020-06-05T13:36:00Z">
        <w:r w:rsidR="007F10BE">
          <w:t>rate</w:t>
        </w:r>
      </w:ins>
      <w:del w:id="145" w:author="Liz Allyn" w:date="2020-06-05T13:36:00Z">
        <w:r w:rsidR="00337883" w:rsidDel="007F10BE">
          <w:delText>proportion</w:delText>
        </w:r>
      </w:del>
      <w:r w:rsidR="00337883">
        <w:t xml:space="preserve"> of dead strandings exhibiting evidence of entanglement was </w:t>
      </w:r>
      <w:r w:rsidR="0005799D">
        <w:t>1.6</w:t>
      </w:r>
      <w:r w:rsidR="00E242D3">
        <w:t>%</w:t>
      </w:r>
      <w:r w:rsidR="00337883">
        <w:t xml:space="preserve"> for Steller </w:t>
      </w:r>
      <w:r w:rsidR="00E242D3">
        <w:t>sea lions and 0.</w:t>
      </w:r>
      <w:r w:rsidR="0005799D">
        <w:t>38</w:t>
      </w:r>
      <w:r w:rsidR="00E242D3">
        <w:t>% for California</w:t>
      </w:r>
      <w:r w:rsidR="00337883">
        <w:t xml:space="preserve"> sea lions. </w:t>
      </w:r>
      <w:r w:rsidR="000311AE">
        <w:t xml:space="preserve">All four entangled California sea lions that stranded dead were adult males. Of the nine dead stranded entangled Steller sea lions, </w:t>
      </w:r>
      <w:r w:rsidR="00047692">
        <w:t>7</w:t>
      </w:r>
      <w:r w:rsidR="000311AE">
        <w:t xml:space="preserve"> were adults (4 females, 3 male</w:t>
      </w:r>
      <w:r w:rsidR="00047692">
        <w:t>s</w:t>
      </w:r>
      <w:r w:rsidR="000311AE">
        <w:t>), one subadult</w:t>
      </w:r>
      <w:r w:rsidR="00047692">
        <w:t>, and one unknown</w:t>
      </w:r>
      <w:r w:rsidR="000311AE">
        <w:t>. Of the 13 total</w:t>
      </w:r>
      <w:r w:rsidR="00441DCC">
        <w:t xml:space="preserve"> entanglements observed</w:t>
      </w:r>
      <w:r w:rsidR="000311AE">
        <w:t>,</w:t>
      </w:r>
      <w:r w:rsidR="00441DCC">
        <w:t xml:space="preserve"> five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remaining six records did not have enough detail to determine the status of the entanglement or the entangling material.</w:t>
      </w:r>
      <w:r w:rsidR="0011219E">
        <w:t xml:space="preserve"> No sea lions stranded dead </w:t>
      </w:r>
      <w:r w:rsidR="00E365A3">
        <w:t xml:space="preserve">were observed </w:t>
      </w:r>
      <w:r w:rsidR="0011219E">
        <w:t>entangled in packing bands.</w:t>
      </w:r>
    </w:p>
    <w:p w14:paraId="0A91133B" w14:textId="594FF92F" w:rsidR="00941680" w:rsidRDefault="00911BDD" w:rsidP="00CA40D3">
      <w:pPr>
        <w:pStyle w:val="Heading1"/>
        <w:spacing w:line="480" w:lineRule="auto"/>
      </w:pPr>
      <w:r>
        <w:t>Discussion</w:t>
      </w:r>
    </w:p>
    <w:p w14:paraId="0932AE01" w14:textId="4E004489" w:rsidR="002B7620" w:rsidRDefault="007540DA" w:rsidP="00CA40D3">
      <w:pPr>
        <w:spacing w:line="480" w:lineRule="auto"/>
      </w:pPr>
      <w:r>
        <w:t>Despite exhibiting high rates of entanglement,</w:t>
      </w:r>
      <w:del w:id="146" w:author="Liz Allyn" w:date="2020-06-10T13:30:00Z">
        <w:r w:rsidDel="00941787">
          <w:delText xml:space="preserve"> populations of</w:delText>
        </w:r>
      </w:del>
      <w:r>
        <w:t xml:space="preserve"> both California sea lions and Steller sea lions exhibited high rates of </w:t>
      </w:r>
      <w:del w:id="147" w:author="Liz Allyn" w:date="2020-06-10T13:30:00Z">
        <w:r w:rsidDel="005339AC">
          <w:delText>growth</w:delText>
        </w:r>
      </w:del>
      <w:ins w:id="148" w:author="Liz Allyn" w:date="2020-06-10T13:30:00Z">
        <w:r w:rsidR="005339AC">
          <w:t>increase</w:t>
        </w:r>
      </w:ins>
      <w:ins w:id="149" w:author="Liz Allyn" w:date="2020-06-03T12:23:00Z">
        <w:r w:rsidR="00D00F9C">
          <w:t>, using haulout counts as an index of abundance,</w:t>
        </w:r>
      </w:ins>
      <w:r>
        <w:t xml:space="preserve"> in northern Washington</w:t>
      </w:r>
      <w:ins w:id="150" w:author="Liz Allyn" w:date="2020-06-05T13:37:00Z">
        <w:r w:rsidR="003E7174">
          <w:t xml:space="preserve">. </w:t>
        </w:r>
      </w:ins>
      <w:del w:id="151" w:author="Liz Allyn" w:date="2020-06-05T13:37:00Z">
        <w:r w:rsidDel="003E7174">
          <w:delText xml:space="preserve">, suggesting that entanglements did not </w:delText>
        </w:r>
      </w:del>
      <w:del w:id="152" w:author="Liz Allyn" w:date="2020-06-03T13:33:00Z">
        <w:r w:rsidDel="00632BBD">
          <w:delText xml:space="preserve">affect the population dynamics of either species in this area enough to cause concern. </w:delText>
        </w:r>
      </w:del>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ins w:id="153" w:author="Liz Allyn" w:date="2020-06-03T11:35:00Z">
        <w:r w:rsidR="00F9355F">
          <w:t xml:space="preserve">entanglement </w:t>
        </w:r>
      </w:ins>
      <w:r w:rsidR="00BE48BC">
        <w:t xml:space="preserve">rate for any </w:t>
      </w:r>
      <w:r w:rsidR="00824902">
        <w:t>otariid</w:t>
      </w:r>
      <w:r w:rsidR="009B6032">
        <w:t xml:space="preserve"> </w:t>
      </w:r>
      <w:del w:id="154" w:author="Liz Allyn" w:date="2020-06-10T13:30:00Z">
        <w:r w:rsidR="009B6032" w:rsidDel="004F6FE2">
          <w:delText>population</w:delText>
        </w:r>
        <w:r w:rsidR="001D52A6" w:rsidDel="004F6FE2">
          <w:delText xml:space="preserve"> </w:delText>
        </w:r>
      </w:del>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(Table 2)</w:t>
      </w:r>
      <w:r w:rsidR="008D0D02">
        <w:t xml:space="preserve">. </w:t>
      </w:r>
      <w:ins w:id="155" w:author="Liz Allyn" w:date="2020-06-10T11:26:00Z">
        <w:r w:rsidR="00692ECA">
          <w:t>The</w:t>
        </w:r>
      </w:ins>
      <w:del w:id="156" w:author="Liz Allyn" w:date="2020-06-10T11:26:00Z">
        <w:r w:rsidR="008D0D02" w:rsidDel="00692ECA">
          <w:delText>O</w:delText>
        </w:r>
        <w:r w:rsidR="001C6F1F" w:rsidDel="00692ECA">
          <w:delText>ur</w:delText>
        </w:r>
      </w:del>
      <w:r w:rsidR="001C6F1F">
        <w:t xml:space="preserve"> observed</w:t>
      </w:r>
      <w:ins w:id="157" w:author="Liz Allyn" w:date="2020-06-03T12:27:00Z">
        <w:r w:rsidR="00897FB6">
          <w:t xml:space="preserve"> rate of</w:t>
        </w:r>
      </w:ins>
      <w:del w:id="158" w:author="Liz Allyn" w:date="2020-06-03T12:27:00Z">
        <w:r w:rsidR="001C6F1F" w:rsidDel="00897FB6">
          <w:delText xml:space="preserve"> </w:delText>
        </w:r>
        <w:r w:rsidR="00CA2E22" w:rsidDel="00897FB6">
          <w:delText>count</w:delText>
        </w:r>
      </w:del>
      <w:r w:rsidR="00CA2E22">
        <w:t xml:space="preserve"> increase</w:t>
      </w:r>
      <w:r w:rsidR="001C6F1F">
        <w:t xml:space="preserve"> </w:t>
      </w:r>
      <w:ins w:id="159" w:author="Liz Allyn" w:date="2020-06-03T12:27:00Z">
        <w:r w:rsidR="00897FB6">
          <w:t>in haulout counts</w:t>
        </w:r>
      </w:ins>
      <w:del w:id="160" w:author="Liz Allyn" w:date="2020-06-03T12:27:00Z">
        <w:r w:rsidR="001C6F1F" w:rsidDel="00897FB6">
          <w:delText>rate</w:delText>
        </w:r>
      </w:del>
      <w:r w:rsidR="001C6F1F">
        <w:t xml:space="preserve"> for California sea lions (7.8%) was similar to the range-wide </w:t>
      </w:r>
      <w:r w:rsidR="0096585A">
        <w:t xml:space="preserve">population growth </w:t>
      </w:r>
      <w:r w:rsidR="001C6F1F">
        <w:t>estimate for 1975-2014 (7%)</w:t>
      </w:r>
      <w:ins w:id="161" w:author="Liz Allyn" w:date="2020-06-03T12:27:00Z">
        <w:r w:rsidR="00610449">
          <w:t xml:space="preserve"> using more </w:t>
        </w:r>
      </w:ins>
      <w:ins w:id="162" w:author="Liz Allyn" w:date="2020-06-03T12:28:00Z">
        <w:r w:rsidR="00610449">
          <w:t>robust population estimates based on pup counts</w:t>
        </w:r>
      </w:ins>
      <w:r w:rsidR="001C6F1F">
        <w:t xml:space="preserve"> </w:t>
      </w:r>
      <w:r w:rsidR="001C6F1F">
        <w:fldChar w:fldCharType="begin" w:fldLock="1"/>
      </w:r>
      <w:r w:rsidR="003B2288">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r w:rsidR="003B2288">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instrText>
      </w:r>
      <w:r w:rsidR="001D52A6">
        <w:fldChar w:fldCharType="separate"/>
      </w:r>
      <w:r w:rsidR="006B3402" w:rsidRPr="006B3402">
        <w:rPr>
          <w:noProof/>
        </w:rPr>
        <w:t>[18,26]</w:t>
      </w:r>
      <w:r w:rsidR="001D52A6">
        <w:fldChar w:fldCharType="end"/>
      </w:r>
      <w:r>
        <w:t>, and t</w:t>
      </w:r>
      <w:r w:rsidR="002B7620">
        <w:t xml:space="preserve">he </w:t>
      </w:r>
      <w:del w:id="163" w:author="Liz Allyn" w:date="2020-06-03T11:36:00Z">
        <w:r w:rsidR="005309F2" w:rsidDel="00D54390">
          <w:delText xml:space="preserve">count </w:delText>
        </w:r>
      </w:del>
      <w:ins w:id="164" w:author="Liz Allyn" w:date="2020-06-03T11:36:00Z">
        <w:r w:rsidR="00D54390">
          <w:t xml:space="preserve">haulout abundance </w:t>
        </w:r>
      </w:ins>
      <w:r w:rsidR="005309F2">
        <w:t>increase</w:t>
      </w:r>
      <w:r w:rsidR="002B7620">
        <w:t xml:space="preserve"> rate calculated for Steller sea lions in this study (7.9%) was close to double the</w:t>
      </w:r>
      <w:del w:id="165" w:author="Liz Allyn" w:date="2020-06-10T13:31:00Z">
        <w:r w:rsidR="002B7620" w:rsidDel="004F6FE2">
          <w:delText xml:space="preserve"> </w:delText>
        </w:r>
        <w:r w:rsidR="005309F2" w:rsidDel="004F6FE2">
          <w:delText>population</w:delText>
        </w:r>
      </w:del>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ins w:id="166" w:author="Liz Allyn" w:date="2020-06-03T12:29:00Z">
        <w:r w:rsidR="00610449">
          <w:t xml:space="preserve">using population estimates based on pup counts </w:t>
        </w:r>
      </w:ins>
      <w:r w:rsidR="002B7620">
        <w:t>for the eastern distinct population segment of Steller sea lions.</w:t>
      </w:r>
    </w:p>
    <w:p w14:paraId="4DA84421" w14:textId="7C6C1C50" w:rsidR="00D74EDB" w:rsidRDefault="00D74EDB" w:rsidP="00CA40D3">
      <w:pPr>
        <w:pStyle w:val="Caption"/>
        <w:keepNext/>
        <w:spacing w:line="480" w:lineRule="auto"/>
      </w:pPr>
      <w:r>
        <w:lastRenderedPageBreak/>
        <w:t xml:space="preserve">Table 2: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Af - Arctocephalus forsteri, Ag – Arctocephalus gazella, </w:t>
      </w:r>
      <w:r w:rsidR="00187B79">
        <w:t xml:space="preserve">Ap – Arctocephalus pusillus, </w:t>
      </w:r>
      <w:r w:rsidR="00B97E3E">
        <w:t xml:space="preserve">Apd – Arctocephalus pusillus doriferus,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Cu – Callorhinus ursinus, Ej – Eumetopias jubatus, Nc – Neophoca cinerea, Zc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Bouvetøya</w:t>
            </w:r>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1D2A98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0DBECE5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16073B9E"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5AA2D5E6"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70CB2A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24877A0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40FEF06F"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5ECDF24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Ej</w:t>
            </w:r>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1A5E0172"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Af</w:t>
            </w:r>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sidR="00B97E3E">
              <w:rPr>
                <w:rFonts w:cstheme="minorHAnsi"/>
                <w:sz w:val="20"/>
                <w:szCs w:val="20"/>
              </w:rPr>
              <w:t>pd</w:t>
            </w:r>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Zc</w:t>
            </w:r>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Los Islotes</w:t>
            </w:r>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Zc</w:t>
            </w:r>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243E4C52" w:rsidR="00066650" w:rsidRDefault="00292423" w:rsidP="00066650">
      <w:pPr>
        <w:spacing w:line="480" w:lineRule="auto"/>
        <w:rPr>
          <w:ins w:id="167" w:author="Liz Allyn" w:date="2020-06-10T10:44:00Z"/>
        </w:rPr>
      </w:pPr>
      <w:ins w:id="168" w:author="Liz Allyn" w:date="2020-06-10T10:39:00Z">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ins>
      <w:ins w:id="169" w:author="Liz Allyn" w:date="2020-06-10T10:44:00Z">
        <w:r w:rsidR="00066650">
          <w:t xml:space="preserve">In the stranding record for the Washington and </w:t>
        </w:r>
        <w:r w:rsidR="00066650">
          <w:lastRenderedPageBreak/>
          <w:t>Oregon coast only thirteen California and Steller sea lions were found dead with signs of entanglement from 2010-2018 out of 1,599 total strandings. Th</w:t>
        </w:r>
      </w:ins>
      <w:ins w:id="170" w:author="Liz Allyn" w:date="2020-06-10T11:39:00Z">
        <w:r w:rsidR="00B553E6">
          <w:t>e rate</w:t>
        </w:r>
      </w:ins>
      <w:ins w:id="171" w:author="Liz Allyn" w:date="2020-06-10T10:44:00Z">
        <w:r w:rsidR="00066650">
          <w:t xml:space="preserve"> of dead stranded sea lions that exhibited evidence of entanglement (0.81%) was of a similar order of magnitude to the </w:t>
        </w:r>
      </w:ins>
      <w:ins w:id="172" w:author="Liz Allyn" w:date="2020-06-10T11:39:00Z">
        <w:r w:rsidR="00052845">
          <w:t>rate</w:t>
        </w:r>
      </w:ins>
      <w:ins w:id="173" w:author="Liz Allyn" w:date="2020-06-10T10:44:00Z">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r w:rsidR="00066650">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instrText>
        </w:r>
        <w:r w:rsidR="00066650">
          <w:fldChar w:fldCharType="separate"/>
        </w:r>
        <w:r w:rsidR="00066650" w:rsidRPr="00E04A43">
          <w:rPr>
            <w:noProof/>
          </w:rPr>
          <w:t>[19,45]</w:t>
        </w:r>
        <w:r w:rsidR="00066650">
          <w:fldChar w:fldCharType="end"/>
        </w:r>
        <w:r w:rsidR="00066650">
          <w:t>. Since dead stranded animals are a subset of the mortality experienced by a population, it is logical that if entanglement significantly affected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ins>
    </w:p>
    <w:p w14:paraId="09E3C947" w14:textId="3556087A" w:rsidR="004D43FE" w:rsidDel="003F373E" w:rsidRDefault="00612AB1" w:rsidP="004C6A00">
      <w:pPr>
        <w:spacing w:line="480" w:lineRule="auto"/>
        <w:rPr>
          <w:del w:id="174" w:author="Liz Allyn" w:date="2020-06-10T10:36:00Z"/>
        </w:rPr>
      </w:pPr>
      <w:del w:id="175" w:author="Liz Allyn" w:date="2020-06-10T10:34:00Z">
        <w:r w:rsidDel="009E7061">
          <w:delText xml:space="preserve">While the entanglement rates we observed </w:delText>
        </w:r>
        <w:r w:rsidR="00547DCD" w:rsidDel="009E7061">
          <w:delText>were</w:delText>
        </w:r>
        <w:r w:rsidDel="009E7061">
          <w:delText xml:space="preserve"> high, the low number of recorded mortalities from entanglement in the literature </w:delText>
        </w:r>
        <w:r w:rsidR="00906C42" w:rsidDel="009E7061">
          <w:delText xml:space="preserve">and in the local stranding record </w:delText>
        </w:r>
        <w:r w:rsidDel="009E7061">
          <w:delText>highlight</w:delText>
        </w:r>
        <w:r w:rsidR="00AD6BD7" w:rsidDel="009E7061">
          <w:delText>s</w:delText>
        </w:r>
        <w:r w:rsidDel="009E7061">
          <w:delText xml:space="preserve"> </w:delText>
        </w:r>
        <w:r w:rsidR="00485A93" w:rsidDel="009E7061">
          <w:delText xml:space="preserve">our poor understanding of the effects of entanglement on sea lion health and survival. </w:delText>
        </w:r>
      </w:del>
      <w:moveToRangeStart w:id="176" w:author="Liz Allyn" w:date="2020-06-10T10:27:00Z" w:name="move42677261"/>
      <w:moveTo w:id="177" w:author="Liz Allyn" w:date="2020-06-10T10:27:00Z">
        <w:del w:id="178" w:author="Liz Allyn" w:date="2020-06-10T10:34:00Z">
          <w:r w:rsidR="001402DA" w:rsidDel="009E7061">
            <w:delText xml:space="preserve">In the stranding record for the Washington and Oregon coast only thirteen California and Steller sea lions were found dead with signs of entanglement from 2010-2018 out of 1,599 total strandings. The proportion of dead stranded sea lions that exhibited evidence of entanglement (0.81%) was of a similar order of magnitude to the proportion of live sea lions observed with signs of entanglement from survey effort (0.41% Steller, 2.13% California). In the literature there are also very few records of animals observed dead with signs of entanglement </w:delText>
          </w:r>
          <w:r w:rsidR="001402DA" w:rsidDel="009E7061">
            <w:fldChar w:fldCharType="begin" w:fldLock="1"/>
          </w:r>
          <w:r w:rsidR="001402DA" w:rsidDel="009E7061">
            <w:del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delInstrText>
          </w:r>
          <w:r w:rsidR="001402DA" w:rsidDel="009E7061">
            <w:fldChar w:fldCharType="separate"/>
          </w:r>
          <w:r w:rsidR="001402DA" w:rsidRPr="00E04A43" w:rsidDel="009E7061">
            <w:rPr>
              <w:noProof/>
            </w:rPr>
            <w:delText>[19,45]</w:delText>
          </w:r>
          <w:r w:rsidR="001402DA" w:rsidDel="009E7061">
            <w:fldChar w:fldCharType="end"/>
          </w:r>
          <w:r w:rsidR="001402DA" w:rsidDel="009E7061">
            <w:delText>. Since dead stranded animals are a subset of the mortality experienced by a population, it is logical that if entanglement significantly affected the sea lion’s health and survival, the proportion of dead individuals with evidence of entanglement would be greater than for the live population at large. Since recorded mortality</w:delText>
          </w:r>
          <w:r w:rsidR="001402DA" w:rsidRPr="00D72138" w:rsidDel="009E7061">
            <w:delText xml:space="preserve"> </w:delText>
          </w:r>
          <w:r w:rsidR="001402DA" w:rsidDel="009E7061">
            <w:delText xml:space="preserve">due to entanglement was lower than expected, it suggests that this was not the case. </w:delText>
          </w:r>
        </w:del>
      </w:moveTo>
      <w:moveToRangeEnd w:id="176"/>
      <w:ins w:id="179" w:author="Liz Allyn" w:date="2020-06-05T13:41:00Z">
        <w:r w:rsidR="00E04A43">
          <w:t xml:space="preserve">The </w:t>
        </w:r>
      </w:ins>
      <w:ins w:id="180" w:author="Liz Allyn" w:date="2020-06-05T13:42:00Z">
        <w:r w:rsidR="00E04A43">
          <w:t xml:space="preserve">definition of serious injury developed and used by the National Oceanic and Atmospheric Administration </w:t>
        </w:r>
      </w:ins>
      <w:ins w:id="181" w:author="Liz Allyn" w:date="2020-06-10T13:58:00Z">
        <w:r w:rsidR="004370E7">
          <w:t>(</w:t>
        </w:r>
      </w:ins>
      <w:ins w:id="182" w:author="Liz Allyn" w:date="2020-06-10T13:59:00Z">
        <w:r w:rsidR="004370E7">
          <w:t xml:space="preserve">NOAA) </w:t>
        </w:r>
      </w:ins>
      <w:ins w:id="183" w:author="Liz Allyn" w:date="2020-06-05T13:42:00Z">
        <w:r w:rsidR="00E04A43">
          <w:t xml:space="preserve">is “an injury that will likely result in mortality” </w:t>
        </w:r>
      </w:ins>
      <w:ins w:id="184" w:author="Liz Allyn" w:date="2020-06-05T13:43:00Z">
        <w:r w:rsidR="00E04A43">
          <w:fldChar w:fldCharType="begin" w:fldLock="1"/>
        </w:r>
      </w:ins>
      <w:r w:rsidR="00E04A43">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[44]","plainTextFormattedCitation":"[44]"},"properties":{"noteIndex":0},"schema":"https://github.com/citation-style-language/schema/raw/master/csl-citation.json"}</w:instrText>
      </w:r>
      <w:r w:rsidR="00E04A43">
        <w:fldChar w:fldCharType="separate"/>
      </w:r>
      <w:r w:rsidR="00E04A43" w:rsidRPr="00E04A43">
        <w:rPr>
          <w:noProof/>
        </w:rPr>
        <w:t>[44]</w:t>
      </w:r>
      <w:ins w:id="185" w:author="Liz Allyn" w:date="2020-06-05T13:43:00Z">
        <w:r w:rsidR="00E04A43">
          <w:fldChar w:fldCharType="end"/>
        </w:r>
      </w:ins>
      <w:ins w:id="186" w:author="Liz Allyn" w:date="2020-06-05T13:42:00Z">
        <w:r w:rsidR="00E04A43">
          <w:t xml:space="preserve">. </w:t>
        </w:r>
      </w:ins>
      <w:ins w:id="187" w:author="Liz Allyn" w:date="2020-06-05T13:43:00Z">
        <w:r w:rsidR="004C6A00">
          <w:t>Most entanglement-related injuri</w:t>
        </w:r>
      </w:ins>
      <w:ins w:id="188" w:author="Liz Allyn" w:date="2020-06-05T13:44:00Z">
        <w:r w:rsidR="004C6A00">
          <w:t>es, including “</w:t>
        </w:r>
      </w:ins>
      <w:ins w:id="189" w:author="Liz Allyn" w:date="2020-06-05T13:45:00Z">
        <w:r w:rsidR="004C6A00">
          <w:t>I</w:t>
        </w:r>
      </w:ins>
      <w:ins w:id="190" w:author="Liz Allyn" w:date="2020-06-05T13:44:00Z">
        <w:r w:rsidR="004C6A00">
          <w:t xml:space="preserve">ngestion of gear or hook” </w:t>
        </w:r>
      </w:ins>
      <w:ins w:id="191" w:author="Liz Allyn" w:date="2020-06-10T10:17:00Z">
        <w:r w:rsidR="00551477">
          <w:t xml:space="preserve">and </w:t>
        </w:r>
      </w:ins>
      <w:ins w:id="192" w:author="Liz Allyn" w:date="2020-06-05T13:44:00Z">
        <w:r w:rsidR="004C6A00">
          <w:t>“</w:t>
        </w:r>
        <w:r w:rsidR="004C6A00" w:rsidRPr="004C6A00">
          <w:t>﻿</w:t>
        </w:r>
        <w:r w:rsidR="004C6A00">
          <w:t>G</w:t>
        </w:r>
        <w:r w:rsidR="004C6A00" w:rsidRPr="004C6A00">
          <w:t>ear constricted on any body part, or likely to become</w:t>
        </w:r>
        <w:r w:rsidR="004C6A00">
          <w:t xml:space="preserve"> constricting as the animal grows”, are categorized as serious injuries</w:t>
        </w:r>
      </w:ins>
      <w:ins w:id="193" w:author="Liz Allyn" w:date="2020-06-05T13:54:00Z">
        <w:r w:rsidR="00E82BFC">
          <w:t xml:space="preserve"> </w:t>
        </w:r>
        <w:r w:rsidR="00C16EE5">
          <w:t xml:space="preserve">for pinnipeds </w:t>
        </w:r>
        <w:r w:rsidR="00E82BFC">
          <w:t xml:space="preserve">and assumed to cause death in the affected individual. </w:t>
        </w:r>
      </w:ins>
      <w:commentRangeStart w:id="194"/>
      <w:ins w:id="195" w:author="Liz Allyn" w:date="2020-06-05T13:58:00Z">
        <w:r w:rsidR="00776088">
          <w:t>However, this study present</w:t>
        </w:r>
      </w:ins>
      <w:ins w:id="196" w:author="Liz Allyn" w:date="2020-06-05T13:59:00Z">
        <w:r w:rsidR="00655712">
          <w:t>s</w:t>
        </w:r>
      </w:ins>
      <w:ins w:id="197" w:author="Liz Allyn" w:date="2020-06-05T13:58:00Z">
        <w:r w:rsidR="00776088">
          <w:t xml:space="preserve"> multiple lines of evidence refuting the idea that entanglement is a death sentence for the affected individual. </w:t>
        </w:r>
      </w:ins>
      <w:commentRangeEnd w:id="194"/>
      <w:ins w:id="198" w:author="Liz Allyn" w:date="2020-06-05T13:59:00Z">
        <w:r w:rsidR="00F41D80">
          <w:rPr>
            <w:rStyle w:val="CommentReference"/>
          </w:rPr>
          <w:commentReference w:id="194"/>
        </w:r>
      </w:ins>
      <w:moveFromRangeStart w:id="199" w:author="Liz Allyn" w:date="2020-06-10T10:27:00Z" w:name="move42677261"/>
      <w:moveFrom w:id="200" w:author="Liz Allyn" w:date="2020-06-10T10:27:00Z">
        <w:r w:rsidR="00B71EAA" w:rsidDel="001402DA">
          <w:t xml:space="preserve">In the stranding record for the Washington and Oregon coast only </w:t>
        </w:r>
        <w:r w:rsidR="0005799D" w:rsidDel="001402DA">
          <w:t>thirteen</w:t>
        </w:r>
        <w:r w:rsidR="00B71EAA" w:rsidDel="001402DA">
          <w:t xml:space="preserve"> California and Steller sea lions were found dead with signs of entanglement from 2010-2018</w:t>
        </w:r>
        <w:r w:rsidR="00B35B5C" w:rsidDel="001402DA">
          <w:t xml:space="preserve"> out of 1,599 total strandings</w:t>
        </w:r>
        <w:r w:rsidR="00B71EAA" w:rsidDel="001402DA">
          <w:t xml:space="preserve">. </w:t>
        </w:r>
        <w:r w:rsidR="00540555" w:rsidDel="001402DA">
          <w:t>T</w:t>
        </w:r>
        <w:r w:rsidR="00B71EAA" w:rsidDel="001402DA">
          <w:t xml:space="preserve">he proportion of dead stranded </w:t>
        </w:r>
        <w:r w:rsidR="00053D94" w:rsidDel="001402DA">
          <w:t>sea lions</w:t>
        </w:r>
        <w:r w:rsidR="00B71EAA" w:rsidDel="001402DA">
          <w:t xml:space="preserve"> that exhibit</w:t>
        </w:r>
        <w:r w:rsidR="00AF6904" w:rsidDel="001402DA">
          <w:t>ed</w:t>
        </w:r>
        <w:r w:rsidR="00B71EAA" w:rsidDel="001402DA">
          <w:t xml:space="preserve"> evidence of entanglement </w:t>
        </w:r>
        <w:r w:rsidR="00484CA6" w:rsidDel="001402DA">
          <w:t xml:space="preserve">(0.81%) </w:t>
        </w:r>
        <w:r w:rsidR="00371F6C" w:rsidDel="001402DA">
          <w:t>wa</w:t>
        </w:r>
        <w:r w:rsidR="00B71EAA" w:rsidDel="001402DA">
          <w:t xml:space="preserve">s </w:t>
        </w:r>
        <w:r w:rsidR="00484CA6" w:rsidDel="001402DA">
          <w:t xml:space="preserve">of a </w:t>
        </w:r>
        <w:r w:rsidR="00B71EAA" w:rsidDel="001402DA">
          <w:t xml:space="preserve">similar </w:t>
        </w:r>
        <w:r w:rsidR="00484CA6" w:rsidDel="001402DA">
          <w:t xml:space="preserve">order of magnitude </w:t>
        </w:r>
        <w:r w:rsidR="00B71EAA" w:rsidDel="001402DA">
          <w:t>to the proportion of live sea lions observed with signs of entanglement from survey effort</w:t>
        </w:r>
        <w:r w:rsidR="00484CA6" w:rsidDel="001402DA">
          <w:t xml:space="preserve"> (0.41% Steller, 2.13% California)</w:t>
        </w:r>
        <w:r w:rsidR="00B71EAA" w:rsidDel="001402DA">
          <w:t xml:space="preserve">. </w:t>
        </w:r>
        <w:r w:rsidR="002A16F8" w:rsidDel="001402DA">
          <w:t>In the literature there are</w:t>
        </w:r>
        <w:r w:rsidR="009B19B4" w:rsidDel="001402DA">
          <w:t xml:space="preserve"> also</w:t>
        </w:r>
        <w:r w:rsidR="002A16F8" w:rsidDel="001402DA">
          <w:t xml:space="preserve"> very few records of animals observed dead with signs of entanglement</w:t>
        </w:r>
        <w:r w:rsidR="00273D89" w:rsidDel="001402DA">
          <w:t xml:space="preserve"> </w:t>
        </w:r>
        <w:r w:rsidR="00273D89" w:rsidDel="001402DA">
          <w:fldChar w:fldCharType="begin" w:fldLock="1"/>
        </w:r>
        <w:r w:rsidR="00E04A43" w:rsidDel="001402DA">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[19,45]","plainTextFormattedCitation":"[19,45]","previouslyFormattedCitation":"[19,44]"},"properties":{"noteIndex":0},"schema":"https://github.com/citation-style-language/schema/raw/master/csl-citation.json"}</w:instrText>
        </w:r>
        <w:r w:rsidR="00273D89" w:rsidDel="001402DA">
          <w:fldChar w:fldCharType="separate"/>
        </w:r>
        <w:r w:rsidR="00E04A43" w:rsidRPr="00E04A43" w:rsidDel="001402DA">
          <w:rPr>
            <w:noProof/>
          </w:rPr>
          <w:t>[19,45]</w:t>
        </w:r>
        <w:r w:rsidR="00273D89" w:rsidDel="001402DA">
          <w:fldChar w:fldCharType="end"/>
        </w:r>
        <w:r w:rsidR="00273D89" w:rsidDel="001402DA">
          <w:t xml:space="preserve">. </w:t>
        </w:r>
        <w:r w:rsidR="00B71EAA" w:rsidDel="001402DA">
          <w:t xml:space="preserve">Since dead stranded animals are a subset of the mortality experienced by a population, it is logical that if entanglement </w:t>
        </w:r>
        <w:r w:rsidR="00441DCC" w:rsidDel="001402DA">
          <w:t xml:space="preserve">significantly affected the sea lion’s health and </w:t>
        </w:r>
        <w:r w:rsidR="00D03672" w:rsidDel="001402DA">
          <w:t>survival</w:t>
        </w:r>
        <w:r w:rsidR="00B71EAA" w:rsidDel="001402DA">
          <w:t xml:space="preserve">, the proportion of </w:t>
        </w:r>
        <w:r w:rsidR="00E365A3" w:rsidDel="001402DA">
          <w:t xml:space="preserve">dead </w:t>
        </w:r>
        <w:r w:rsidR="00B71EAA" w:rsidDel="001402DA">
          <w:t xml:space="preserve">individuals </w:t>
        </w:r>
        <w:r w:rsidR="00E365A3" w:rsidDel="001402DA">
          <w:t xml:space="preserve">with evidence of entanglement </w:t>
        </w:r>
        <w:r w:rsidR="00B71EAA" w:rsidDel="001402DA">
          <w:t>would be greater than for the</w:t>
        </w:r>
        <w:r w:rsidR="00E365A3" w:rsidDel="001402DA">
          <w:t xml:space="preserve"> live</w:t>
        </w:r>
        <w:r w:rsidR="00B71EAA" w:rsidDel="001402DA">
          <w:t xml:space="preserve"> population at large. </w:t>
        </w:r>
        <w:r w:rsidR="00D72138" w:rsidDel="001402DA">
          <w:t>Since recorded mortality</w:t>
        </w:r>
        <w:r w:rsidR="00D72138" w:rsidRPr="00D72138" w:rsidDel="001402DA">
          <w:t xml:space="preserve"> </w:t>
        </w:r>
        <w:r w:rsidR="00D72138" w:rsidDel="001402DA">
          <w:t>due to entanglement was lower than expected</w:t>
        </w:r>
        <w:r w:rsidR="00667713" w:rsidDel="001402DA">
          <w:t xml:space="preserve">, </w:t>
        </w:r>
        <w:r w:rsidR="00AE731F" w:rsidDel="001402DA">
          <w:t>it suggests</w:t>
        </w:r>
        <w:r w:rsidR="00B71EAA" w:rsidDel="001402DA">
          <w:t xml:space="preserve"> that </w:t>
        </w:r>
        <w:r w:rsidR="00D72138" w:rsidDel="001402DA">
          <w:t>this was not the case.</w:t>
        </w:r>
      </w:moveFrom>
      <w:moveFromRangeEnd w:id="199"/>
      <w:r w:rsidR="00B71EAA">
        <w:t xml:space="preserve"> </w:t>
      </w:r>
      <w:ins w:id="201" w:author="Liz Allyn" w:date="2020-06-10T10:30:00Z">
        <w:r w:rsidR="001402DA">
          <w:t xml:space="preserve">The prevalence of animals with entanglement scars, </w:t>
        </w:r>
      </w:ins>
      <w:ins w:id="202" w:author="Liz Allyn" w:date="2020-06-10T10:31:00Z">
        <w:r w:rsidR="001402DA">
          <w:t>the lack of animals stranded dead entangled in packing bands</w:t>
        </w:r>
      </w:ins>
      <w:ins w:id="203" w:author="Liz Allyn" w:date="2020-06-10T10:33:00Z">
        <w:r w:rsidR="00000B43">
          <w:t>,</w:t>
        </w:r>
      </w:ins>
      <w:ins w:id="204" w:author="Liz Allyn" w:date="2020-06-10T10:31:00Z">
        <w:r w:rsidR="001402DA">
          <w:t xml:space="preserve"> and observation</w:t>
        </w:r>
      </w:ins>
      <w:ins w:id="205" w:author="Liz Allyn" w:date="2020-06-10T10:32:00Z">
        <w:r w:rsidR="001402DA">
          <w:t xml:space="preserve">s </w:t>
        </w:r>
      </w:ins>
      <w:ins w:id="206" w:author="Liz Allyn" w:date="2020-06-10T10:31:00Z">
        <w:r w:rsidR="001402DA">
          <w:t>of animals shedding entangling materials</w:t>
        </w:r>
      </w:ins>
      <w:ins w:id="207" w:author="Liz Allyn" w:date="2020-06-10T10:33:00Z">
        <w:r w:rsidR="00000B43">
          <w:t xml:space="preserve"> all point to animals surviving entanglements much more frequently than is currently assumed. </w:t>
        </w:r>
      </w:ins>
      <w:ins w:id="208" w:author="Liz Allyn" w:date="2020-06-10T10:36:00Z">
        <w:r w:rsidR="003F373E">
          <w:t xml:space="preserve"> </w:t>
        </w:r>
      </w:ins>
    </w:p>
    <w:p w14:paraId="5679BAA8" w14:textId="01A309A1" w:rsidR="002E3203" w:rsidRDefault="00B71EAA" w:rsidP="00CA40D3">
      <w:pPr>
        <w:spacing w:line="480" w:lineRule="auto"/>
        <w:rPr>
          <w:ins w:id="209" w:author="Liz Allyn" w:date="2020-06-10T10:34:00Z"/>
        </w:rPr>
      </w:pPr>
      <w:del w:id="210" w:author="Liz Allyn" w:date="2020-06-10T10:34:00Z">
        <w:r w:rsidDel="009E7061">
          <w:delText xml:space="preserve">There are two </w:delText>
        </w:r>
        <w:r w:rsidR="0015452D" w:rsidDel="009E7061">
          <w:delText xml:space="preserve">plausible </w:delText>
        </w:r>
        <w:r w:rsidDel="009E7061">
          <w:delText>explanations for the lack of recorded mortalities from entanglement. The first is that entanglement has a much smaller effect on the health of the</w:delText>
        </w:r>
        <w:r w:rsidR="000440F5" w:rsidDel="009E7061">
          <w:delText xml:space="preserve"> affected</w:delText>
        </w:r>
        <w:r w:rsidDel="009E7061">
          <w:delText xml:space="preserve"> animals than is assumed</w:delText>
        </w:r>
        <w:r w:rsidR="00455499" w:rsidDel="009E7061">
          <w:delText xml:space="preserve"> </w:delText>
        </w:r>
        <w:r w:rsidR="00455499" w:rsidDel="009E7061">
          <w:fldChar w:fldCharType="begin" w:fldLock="1"/>
        </w:r>
        <w:r w:rsidR="00E04A43" w:rsidRPr="009E7061" w:rsidDel="009E7061">
          <w:del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w:delInstrText>
        </w:r>
        <w:r w:rsidR="00E04A43" w:rsidRPr="003F373E" w:rsidDel="009E7061">
          <w:delInstrText>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w:delInstrText>
        </w:r>
        <w:r w:rsidR="00E04A43" w:rsidRPr="00265EF7" w:rsidDel="009E7061">
          <w:delInstrText>","parse-names":false,"suffix":""},{"dropping-particle":"","family":"Engleby","given":"Laura","non-dropping-particle":"","parse-names":false,"suffix":""}],"container-title":"U.S.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w:delInstrText>
        </w:r>
        <w:r w:rsidR="00E04A43" w:rsidRPr="001304F7" w:rsidDel="009E7061">
          <w:delInstrText>uuid=d2ceb1d0-4350-35bf-8d20-19628d3240fe"]}],"mendeley":{"formattedCitation":"[44]","plainTextFormattedCitation":"[44]","previouslyFormattedCitation":"[45]"},"properties":{"noteIndex":0},"schema":"https://github.com/citation-style-language/schema/raw/mast</w:delInstrText>
        </w:r>
        <w:r w:rsidR="00E04A43" w:rsidRPr="00292423" w:rsidDel="009E7061">
          <w:delInstrText>er/csl-citation.json"}</w:delInstrText>
        </w:r>
        <w:r w:rsidR="00455499" w:rsidDel="009E7061">
          <w:fldChar w:fldCharType="separate"/>
        </w:r>
        <w:r w:rsidR="00E04A43" w:rsidRPr="009E7061" w:rsidDel="009E7061">
          <w:rPr>
            <w:noProof/>
          </w:rPr>
          <w:delText>[44]</w:delText>
        </w:r>
        <w:r w:rsidR="00455499" w:rsidDel="009E7061">
          <w:fldChar w:fldCharType="end"/>
        </w:r>
        <w:r w:rsidDel="009E7061">
          <w:delText xml:space="preserve">. </w:delText>
        </w:r>
      </w:del>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ins w:id="211" w:author="Liz Allyn" w:date="2020-06-03T12:30:00Z">
        <w:r w:rsidR="00C53F36">
          <w:t xml:space="preserve">short-term </w:t>
        </w:r>
      </w:ins>
      <w:r w:rsidR="00617E3A">
        <w:t xml:space="preserve">survival </w:t>
      </w:r>
      <w:r w:rsidR="00617E3A">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[41,46]","plainTextFormattedCitation":"[41,46]","previouslyFormattedCitation":"[41,46]"},"properties":{"noteIndex":0},"schema":"https://github.com/citation-style-language/schema/raw/master/csl-citation.json"}</w:instrText>
      </w:r>
      <w:r w:rsidR="00617E3A">
        <w:fldChar w:fldCharType="separate"/>
      </w:r>
      <w:r w:rsidR="006B3402" w:rsidRPr="006B3402">
        <w:rPr>
          <w:noProof/>
        </w:rPr>
        <w:t>[41,46]</w:t>
      </w:r>
      <w:r w:rsidR="00617E3A">
        <w:fldChar w:fldCharType="end"/>
      </w:r>
      <w:r w:rsidR="00617E3A">
        <w:t xml:space="preserve">. However, </w:t>
      </w:r>
      <w:r w:rsidR="00E72AC9">
        <w:t>t</w:t>
      </w:r>
      <w:r w:rsidR="00617E3A">
        <w:t xml:space="preserve">he probability of </w:t>
      </w:r>
      <w:ins w:id="212" w:author="Liz Allyn" w:date="2020-06-10T11:32:00Z">
        <w:r w:rsidR="00F11664">
          <w:t xml:space="preserve">long-term </w:t>
        </w:r>
      </w:ins>
      <w:r w:rsidR="00617E3A">
        <w:t>survival might be largely dependent on the animal’s ability to shed the entangling material</w:t>
      </w:r>
      <w:r w:rsidR="005C3F06">
        <w:t xml:space="preserve"> </w:t>
      </w:r>
      <w:r w:rsidR="005C3F06">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t>There are records of animals shedding entangling materials</w:t>
      </w:r>
      <w:r w:rsidR="00B57B50">
        <w:t xml:space="preserve"> in the wild</w:t>
      </w:r>
      <w:r>
        <w:t>, including an adult female Antarctic fur seal (</w:t>
      </w:r>
      <w:r>
        <w:rPr>
          <w:i/>
        </w:rPr>
        <w:t>Arctocephalus gazella</w:t>
      </w:r>
      <w:r w:rsidRPr="00B9387B">
        <w:rPr>
          <w:iCs/>
        </w:rPr>
        <w:t>)</w:t>
      </w:r>
      <w:r>
        <w:rPr>
          <w:i/>
        </w:rPr>
        <w:t xml:space="preserve"> </w:t>
      </w:r>
      <w:r>
        <w:t xml:space="preserve">that removed a tied loop of rope </w:t>
      </w:r>
      <w:r>
        <w:fldChar w:fldCharType="begin" w:fldLock="1"/>
      </w:r>
      <w:r w:rsidR="003B228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[47]","plainTextFormattedCitation":"[47]","previouslyFormattedCitation":"[47]"},"properties":{"noteIndex":0},"schema":"https://github.com/citation-style-language/schema/raw/master/csl-citation.json"}</w:instrText>
      </w:r>
      <w:r>
        <w:fldChar w:fldCharType="separate"/>
      </w:r>
      <w:r w:rsidR="006B3402" w:rsidRPr="006B3402">
        <w:rPr>
          <w:noProof/>
        </w:rPr>
        <w:t>[47]</w:t>
      </w:r>
      <w:r>
        <w:fldChar w:fldCharType="end"/>
      </w:r>
      <w:r>
        <w:t>, a female</w:t>
      </w:r>
      <w:r w:rsidR="00AD63EE">
        <w:t xml:space="preserve"> Hawaiian</w:t>
      </w:r>
      <w:r>
        <w:t xml:space="preserve"> monk seal with</w:t>
      </w:r>
      <w:r w:rsidR="00B21021">
        <w:t xml:space="preserve"> a</w:t>
      </w:r>
      <w:r>
        <w:t xml:space="preserve"> </w:t>
      </w:r>
      <w:r>
        <w:lastRenderedPageBreak/>
        <w:t xml:space="preserve">nursing pup who freed herself from a tangle of monofilament and polypropylene line </w:t>
      </w:r>
      <w:r>
        <w:fldChar w:fldCharType="begin" w:fldLock="1"/>
      </w:r>
      <w:r w:rsidR="003B2288">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[48]","plainTextFormattedCitation":"[48]","previouslyFormattedCitation":"[48]"},"properties":{"noteIndex":0},"schema":"https://github.com/citation-style-language/schema/raw/master/csl-citation.json"}</w:instrText>
      </w:r>
      <w:r>
        <w:fldChar w:fldCharType="separate"/>
      </w:r>
      <w:r w:rsidR="006B3402" w:rsidRPr="006B3402">
        <w:rPr>
          <w:noProof/>
        </w:rPr>
        <w:t>[48]</w:t>
      </w:r>
      <w:r>
        <w:fldChar w:fldCharType="end"/>
      </w:r>
      <w:r>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3B228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[49]","plainTextFormattedCitation":"[49]","previouslyFormattedCitation":"[49]"},"properties":{"noteIndex":0},"schema":"https://github.com/citation-style-language/schema/raw/master/csl-citation.json"}</w:instrText>
      </w:r>
      <w:r w:rsidR="00B83963">
        <w:fldChar w:fldCharType="separate"/>
      </w:r>
      <w:r w:rsidR="006B3402" w:rsidRPr="006B3402">
        <w:rPr>
          <w:noProof/>
        </w:rPr>
        <w:t>[49]</w:t>
      </w:r>
      <w:r w:rsidR="00B83963">
        <w:fldChar w:fldCharType="end"/>
      </w:r>
      <w:r w:rsidR="002E08DF">
        <w:t>,</w:t>
      </w:r>
      <w:r>
        <w:t xml:space="preserve"> multiple</w:t>
      </w:r>
      <w:r w:rsidR="007204BE">
        <w:t xml:space="preserve"> Hawaiian</w:t>
      </w:r>
      <w:r>
        <w:t xml:space="preserve"> monk seals who seemed to entangle and disentangle themselves in beached netting </w:t>
      </w:r>
      <w:r>
        <w:fldChar w:fldCharType="begin" w:fldLock="1"/>
      </w:r>
      <w:r w:rsidR="00E04A43">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[45]","plainTextFormattedCitation":"[45]","previouslyFormattedCitation":"[44]"},"properties":{"noteIndex":0},"schema":"https://github.com/citation-style-language/schema/raw/master/csl-citation.json"}</w:instrText>
      </w:r>
      <w:r>
        <w:fldChar w:fldCharType="separate"/>
      </w:r>
      <w:r w:rsidR="00E04A43" w:rsidRPr="00E04A43">
        <w:rPr>
          <w:noProof/>
        </w:rPr>
        <w:t>[45]</w:t>
      </w:r>
      <w:r>
        <w:fldChar w:fldCharType="end"/>
      </w:r>
      <w:r w:rsidR="00094232">
        <w:t>, and several Steller sea lions, including a few branded individuals, observed shedding salmon flashers in Alaska</w:t>
      </w:r>
      <w:r w:rsidR="007C7349">
        <w:t xml:space="preserve"> </w:t>
      </w:r>
      <w:r w:rsidR="00094232">
        <w:t>(A</w:t>
      </w:r>
      <w:r w:rsidR="00EF64B1">
        <w:t>laska Department of Fish and Game,</w:t>
      </w:r>
      <w:r w:rsidR="00094232">
        <w:t xml:space="preserve"> unpublished data)</w:t>
      </w:r>
      <w:r>
        <w:t xml:space="preserve">. </w:t>
      </w:r>
      <w:del w:id="213" w:author="Liz Allyn" w:date="2020-06-10T10:36:00Z">
        <w:r w:rsidR="002E3203" w:rsidDel="00C302D5">
          <w:delText xml:space="preserve">The likelihood of successfully shedding entangling materials may depend on the type of material. </w:delText>
        </w:r>
      </w:del>
      <w:ins w:id="214" w:author="Liz Allyn" w:date="2020-06-10T10:36:00Z">
        <w:r w:rsidR="00C302D5">
          <w:t xml:space="preserve">Likewise, </w:t>
        </w:r>
      </w:ins>
      <w:ins w:id="215" w:author="Liz Allyn" w:date="2020-06-10T10:37:00Z">
        <w:r w:rsidR="00C302D5">
          <w:t>while p</w:t>
        </w:r>
      </w:ins>
      <w:del w:id="216" w:author="Liz Allyn" w:date="2020-06-10T10:37:00Z">
        <w:r w:rsidR="002E3203" w:rsidDel="00C302D5">
          <w:delText>P</w:delText>
        </w:r>
      </w:del>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3B2288">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del w:id="217" w:author="Liz Allyn" w:date="2020-06-10T10:37:00Z">
        <w:r w:rsidR="002E3203" w:rsidDel="00265EF7">
          <w:delText>. However</w:delText>
        </w:r>
      </w:del>
      <w:r w:rsidR="002E3203">
        <w:t>, not a single sea lion stranded dead on the Washington or Oregon coast from 2010-2018</w:t>
      </w:r>
      <w:r w:rsidR="00B16248">
        <w:t xml:space="preserve"> while</w:t>
      </w:r>
      <w:r w:rsidR="002E3203">
        <w:t xml:space="preserve"> entangled in a packing band</w:t>
      </w:r>
      <w:del w:id="218" w:author="Liz Allyn" w:date="2020-06-10T10:37:00Z">
        <w:r w:rsidR="002E3203" w:rsidDel="00265EF7">
          <w:delText>. This could indicate</w:delText>
        </w:r>
      </w:del>
      <w:ins w:id="219" w:author="Liz Allyn" w:date="2020-06-10T10:37:00Z">
        <w:r w:rsidR="00265EF7">
          <w:t>, possibly indicating</w:t>
        </w:r>
      </w:ins>
      <w:r w:rsidR="002E3203">
        <w:t xml:space="preserve"> that sea lions are able to shed packing bands at a higher rate than other materials. </w:t>
      </w:r>
      <w:moveFromRangeStart w:id="220" w:author="Liz Allyn" w:date="2020-06-10T10:48:00Z" w:name="move42677889"/>
      <w:moveFrom w:id="221" w:author="Liz Allyn" w:date="2020-06-10T10:48:00Z">
        <w:r w:rsidR="002E3203" w:rsidDel="001304F7">
          <w:t xml:space="preserve">Flashers, on the other hand, made up one third of strandings </w:t>
        </w:r>
        <w:r w:rsidR="00DD4BB6" w:rsidDel="001304F7">
          <w:t>with an identifiable entanglement</w:t>
        </w:r>
        <w:r w:rsidR="002E3203" w:rsidDel="001304F7">
          <w:t>, a much higher proportion than what was seen in live observations</w:t>
        </w:r>
        <w:r w:rsidR="00EF0AA2" w:rsidDel="001304F7">
          <w:t xml:space="preserve"> (13.6% Steller, 6.3% California)</w:t>
        </w:r>
        <w:r w:rsidR="002E3203" w:rsidDel="001304F7">
          <w:t xml:space="preserve">, indicating that individuals with entanglements caused by a swallowed hook could have a higher mortality rate. The presence of flasher entanglements on live individuals only during </w:t>
        </w:r>
        <w:r w:rsidR="00AC48B4" w:rsidDel="001304F7">
          <w:t>June</w:t>
        </w:r>
        <w:r w:rsidR="002E3203" w:rsidDel="001304F7">
          <w:t xml:space="preserve"> – September reinforces that sea lions either quickly shed the gear or die. Most sea lions were in good body condition when observed, suggesting it is more likely that they quickly shed the gear, though it is likely that some animals retain the hook </w:t>
        </w:r>
        <w:r w:rsidR="00AC553B" w:rsidDel="001304F7">
          <w:t xml:space="preserve">internally </w:t>
        </w:r>
        <w:r w:rsidR="002E3203" w:rsidDel="001304F7">
          <w:t>after losing the visible flasher.</w:t>
        </w:r>
        <w:r w:rsidR="00AC553B" w:rsidDel="001304F7">
          <w:t xml:space="preserve"> </w:t>
        </w:r>
      </w:moveFrom>
      <w:moveFromRangeEnd w:id="220"/>
      <w:r w:rsidR="0095004B">
        <w:t>The large</w:t>
      </w:r>
      <w:ins w:id="222" w:author="Liz Allyn" w:date="2020-06-10T12:50:00Z">
        <w:r w:rsidR="00AC46D5">
          <w:t>, non-zero</w:t>
        </w:r>
      </w:ins>
      <w:r w:rsidR="0095004B">
        <w:t xml:space="preserve"> proportion of individuals exhibiting entanglement</w:t>
      </w:r>
      <w:r w:rsidR="00ED2D20">
        <w:t>-</w:t>
      </w:r>
      <w:r w:rsidR="0095004B">
        <w:t>related scarring in our record (21.5%</w:t>
      </w:r>
      <w:r w:rsidR="0001177C">
        <w:t xml:space="preserve"> of all documented entanglements</w:t>
      </w:r>
      <w:r w:rsidR="0095004B">
        <w:t xml:space="preserve">) and in other studies </w:t>
      </w:r>
      <w:r w:rsidR="0040255E">
        <w:fldChar w:fldCharType="begin" w:fldLock="1"/>
      </w:r>
      <w:r w:rsidR="003B2288">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ins w:id="223" w:author="Liz Allyn" w:date="2020-06-10T10:41:00Z">
        <w:r w:rsidR="00EF5FE1">
          <w:t xml:space="preserve">That so many separate lines of evidence point to </w:t>
        </w:r>
      </w:ins>
      <w:ins w:id="224" w:author="Liz Allyn" w:date="2020-06-10T10:43:00Z">
        <w:r w:rsidR="008E27AB">
          <w:t>frequent</w:t>
        </w:r>
      </w:ins>
      <w:ins w:id="225" w:author="Liz Allyn" w:date="2020-06-10T10:41:00Z">
        <w:r w:rsidR="00EF5FE1">
          <w:t xml:space="preserve"> survival of</w:t>
        </w:r>
      </w:ins>
      <w:ins w:id="226" w:author="Liz Allyn" w:date="2020-06-10T10:42:00Z">
        <w:r w:rsidR="00EF5FE1">
          <w:t xml:space="preserve"> entangled pinnipeds signals the need to better understand entanglement-related injury and survival </w:t>
        </w:r>
      </w:ins>
      <w:ins w:id="227" w:author="Liz Allyn" w:date="2020-06-10T10:43:00Z">
        <w:r w:rsidR="00FD5AB9">
          <w:t>rates to be able to account for the impacts of these serious injuries more accurately within pinnipe</w:t>
        </w:r>
      </w:ins>
      <w:ins w:id="228" w:author="Liz Allyn" w:date="2020-06-10T10:44:00Z">
        <w:r w:rsidR="00FD5AB9">
          <w:t xml:space="preserve">d populations. </w:t>
        </w:r>
      </w:ins>
    </w:p>
    <w:p w14:paraId="0D12528F" w14:textId="5EBEF65A" w:rsidR="001304F7" w:rsidDel="008C2DAC" w:rsidRDefault="001304F7" w:rsidP="00CA40D3">
      <w:pPr>
        <w:spacing w:line="480" w:lineRule="auto"/>
        <w:rPr>
          <w:del w:id="229" w:author="Liz Allyn" w:date="2020-06-10T10:47:00Z"/>
        </w:rPr>
      </w:pPr>
    </w:p>
    <w:p w14:paraId="6A3645AD" w14:textId="322EF927" w:rsidR="00FC6322" w:rsidDel="00FC6322" w:rsidRDefault="000052AD" w:rsidP="00FC6322">
      <w:pPr>
        <w:spacing w:line="480" w:lineRule="auto"/>
        <w:rPr>
          <w:del w:id="230" w:author="Liz Allyn" w:date="2020-06-10T10:49:00Z"/>
          <w:moveTo w:id="231" w:author="Liz Allyn" w:date="2020-06-10T10:48:00Z"/>
        </w:rPr>
      </w:pPr>
      <w:ins w:id="232" w:author="Liz Allyn" w:date="2020-06-10T10:45:00Z">
        <w:r>
          <w:t>While the la</w:t>
        </w:r>
      </w:ins>
      <w:ins w:id="233" w:author="Liz Allyn" w:date="2020-06-10T10:46:00Z">
        <w:r>
          <w:t xml:space="preserve">ck of recorded mortalities due to entanglement </w:t>
        </w:r>
      </w:ins>
      <w:ins w:id="234" w:author="Liz Allyn" w:date="2020-06-10T11:32:00Z">
        <w:r w:rsidR="00A720F9">
          <w:t>in the stranding record and published</w:t>
        </w:r>
      </w:ins>
      <w:ins w:id="235" w:author="Liz Allyn" w:date="2020-06-10T11:33:00Z">
        <w:r w:rsidR="00A720F9">
          <w:t xml:space="preserve"> literature </w:t>
        </w:r>
      </w:ins>
      <w:ins w:id="236" w:author="Liz Allyn" w:date="2020-06-10T10:46:00Z">
        <w:r>
          <w:t>can be somewhat attributed to animals not always d</w:t>
        </w:r>
      </w:ins>
      <w:ins w:id="237" w:author="Liz Allyn" w:date="2020-06-10T10:47:00Z">
        <w:r>
          <w:t xml:space="preserve">ying from entanglement, it is also likely that some </w:t>
        </w:r>
      </w:ins>
      <w:del w:id="238" w:author="Liz Allyn" w:date="2020-06-10T10:47:00Z">
        <w:r w:rsidR="00B71EAA" w:rsidRPr="001C63E4" w:rsidDel="000052AD">
          <w:delText>The</w:delText>
        </w:r>
        <w:r w:rsidR="00B71EAA" w:rsidDel="000052AD">
          <w:delText xml:space="preserve"> second </w:delText>
        </w:r>
        <w:r w:rsidR="00CF7BCC" w:rsidDel="000052AD">
          <w:delText xml:space="preserve">plausible </w:delText>
        </w:r>
        <w:r w:rsidR="00232AA3" w:rsidDel="000052AD">
          <w:delText>explanation of the lack of recorded mortalities due to entanglement</w:delText>
        </w:r>
        <w:r w:rsidR="00B71EAA" w:rsidDel="000052AD">
          <w:delText xml:space="preserve"> is that </w:delText>
        </w:r>
      </w:del>
      <w:r w:rsidR="00FF4205">
        <w:t>affected</w:t>
      </w:r>
      <w:r w:rsidR="00B71EAA">
        <w:t xml:space="preserve"> animals are dying at sea or otherwise away from areas where they might be detected</w:t>
      </w:r>
      <w:r w:rsidR="009744EC">
        <w:t xml:space="preserve"> </w:t>
      </w:r>
      <w:r w:rsidR="0024294E">
        <w:fldChar w:fldCharType="begin" w:fldLock="1"/>
      </w:r>
      <w:r w:rsidR="003B2288">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[4,9,50,51]","plainTextFormattedCitation":"[4,9,50,51]","previouslyFormattedCitation":"[4,9,50,51]"},"properties":{"noteIndex":0},"schema":"https://github.com/citation-style-language/schema/raw/master/csl-citation.json"}</w:instrText>
      </w:r>
      <w:r w:rsidR="0024294E">
        <w:fldChar w:fldCharType="separate"/>
      </w:r>
      <w:r w:rsidR="006B3402" w:rsidRPr="006B3402">
        <w:rPr>
          <w:noProof/>
        </w:rPr>
        <w:t>[4,9,50,51]</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235039">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[49,51,52]","plainTextFormattedCitation":"[49,51,52]","previouslyFormattedCitation":"[49,51,52]"},"properties":{"noteIndex":0},"schema":"https://github.com/citation-style-language/schema/raw/master/csl-citation.json"}</w:instrText>
      </w:r>
      <w:r w:rsidR="00D734FE">
        <w:fldChar w:fldCharType="separate"/>
      </w:r>
      <w:r w:rsidR="006B3402" w:rsidRPr="006B3402">
        <w:rPr>
          <w:noProof/>
        </w:rPr>
        <w:t>[49,51,52]</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60632B">
        <w:t xml:space="preserve">. </w:t>
      </w:r>
      <w:moveToRangeStart w:id="239" w:author="Liz Allyn" w:date="2020-06-10T10:48:00Z" w:name="move42677889"/>
      <w:moveTo w:id="240" w:author="Liz Allyn" w:date="2020-06-10T10:48:00Z">
        <w:r w:rsidR="00FC6322">
          <w:t xml:space="preserve">Flashers </w:t>
        </w:r>
        <w:del w:id="241" w:author="Liz Allyn" w:date="2020-06-10T10:48:00Z">
          <w:r w:rsidR="00FC6322" w:rsidDel="00FC6322">
            <w:delText xml:space="preserve">, on the other hand, </w:delText>
          </w:r>
        </w:del>
        <w:r w:rsidR="00FC6322">
          <w:t xml:space="preserve">made up one third of strandings with an identifiable entanglement, a much higher </w:t>
        </w:r>
        <w:r w:rsidR="00FC6322">
          <w:lastRenderedPageBreak/>
          <w:t>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 suggesting it is more likely that they quickly shed the gear, though</w:t>
        </w:r>
        <w:del w:id="242" w:author="Liz Allyn" w:date="2020-06-10T10:49:00Z">
          <w:r w:rsidR="00FC6322" w:rsidDel="00FC6322">
            <w:delText xml:space="preserve"> it is likely that</w:delText>
          </w:r>
        </w:del>
        <w:r w:rsidR="00FC6322">
          <w:t xml:space="preserve"> some animals retain the hook internally after losing the visible flasher.</w:t>
        </w:r>
      </w:moveTo>
      <w:ins w:id="243" w:author="Liz Allyn" w:date="2020-06-10T10:49:00Z">
        <w:r w:rsidR="00FC6322">
          <w:t xml:space="preserve"> </w:t>
        </w:r>
      </w:ins>
    </w:p>
    <w:moveToRangeEnd w:id="239"/>
    <w:p w14:paraId="221ED039" w14:textId="13F939EB" w:rsidR="007D2394" w:rsidRDefault="00AC553B" w:rsidP="00CA40D3">
      <w:pPr>
        <w:spacing w:line="480" w:lineRule="auto"/>
        <w:rPr>
          <w:ins w:id="244" w:author="Liz Allyn" w:date="2020-06-10T12:13:00Z"/>
        </w:rPr>
      </w:pPr>
      <w:r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3B2288">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[53]","plainTextFormattedCitation":"[53]","previouslyFormattedCitation":"[53]"},"properties":{"noteIndex":0},"schema":"https://github.com/citation-style-language/schema/raw/master/csl-citation.json"}</w:instrText>
      </w:r>
      <w:r w:rsidR="00BA0CD7">
        <w:fldChar w:fldCharType="separate"/>
      </w:r>
      <w:r w:rsidR="006B3402" w:rsidRPr="006B3402">
        <w:rPr>
          <w:noProof/>
        </w:rPr>
        <w:t>[53]</w:t>
      </w:r>
      <w:r w:rsidR="00BA0CD7">
        <w:fldChar w:fldCharType="end"/>
      </w:r>
      <w:r w:rsidRPr="00AC553B">
        <w:t>.</w:t>
      </w:r>
      <w:r>
        <w:t xml:space="preserve"> </w:t>
      </w:r>
      <w:r w:rsidR="00621DD8">
        <w:t>Likewise, animals entangled in derelict fishing gear</w:t>
      </w:r>
      <w:ins w:id="245" w:author="Liz Allyn" w:date="2020-06-10T10:50:00Z">
        <w:r w:rsidR="008F7F57">
          <w:t>, such as ghost nets,</w:t>
        </w:r>
      </w:ins>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3B2288">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[54]","plainTextFormattedCitation":"[54]","previouslyFormattedCitation":"[54]"},"properties":{"noteIndex":0},"schema":"https://github.com/citation-style-language/schema/raw/master/csl-citation.json"}</w:instrText>
      </w:r>
      <w:r w:rsidR="00621DD8">
        <w:fldChar w:fldCharType="separate"/>
      </w:r>
      <w:r w:rsidR="006B3402" w:rsidRPr="006B3402">
        <w:rPr>
          <w:noProof/>
        </w:rPr>
        <w:t>[54]</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1085E0D8" w:rsidR="0071086C" w:rsidRDefault="0071086C" w:rsidP="00CA40D3">
      <w:pPr>
        <w:spacing w:line="480" w:lineRule="auto"/>
      </w:pPr>
      <w:ins w:id="246" w:author="Liz Allyn" w:date="2020-06-10T12:13:00Z">
        <w:r>
          <w:t xml:space="preserve">The type of entangling material </w:t>
        </w:r>
      </w:ins>
      <w:ins w:id="247" w:author="Liz Allyn" w:date="2020-06-10T12:14:00Z">
        <w:r w:rsidR="0042049C">
          <w:t>can potentially impact the likelihood of observing an entanglement. If sea lions e</w:t>
        </w:r>
      </w:ins>
      <w:ins w:id="248" w:author="Liz Allyn" w:date="2020-06-10T12:15:00Z">
        <w:r w:rsidR="0042049C">
          <w:t xml:space="preserve">ntangled by a salmon flasher are likely to either shed the gear quickly or die, the window to observe and document that entanglement might be much shorter than for a material more prone to long entanglements, like a packing band. </w:t>
        </w:r>
      </w:ins>
      <w:ins w:id="249" w:author="Liz Allyn" w:date="2020-06-10T12:16:00Z">
        <w:r w:rsidR="00E37515">
          <w:t xml:space="preserve">Likewise, the shape and color of the entangling material could contribute to the probability that it is observed. Packing bands, rope, and monofilament line all </w:t>
        </w:r>
      </w:ins>
      <w:ins w:id="250" w:author="Liz Allyn" w:date="2020-06-10T12:17:00Z">
        <w:r w:rsidR="00E37515">
          <w:t xml:space="preserve">mostly </w:t>
        </w:r>
      </w:ins>
      <w:ins w:id="251" w:author="Liz Allyn" w:date="2020-06-10T12:16:00Z">
        <w:r w:rsidR="00E37515">
          <w:t xml:space="preserve">cause neck collar entanglements, </w:t>
        </w:r>
      </w:ins>
      <w:ins w:id="252" w:author="Liz Allyn" w:date="2020-06-10T12:17:00Z">
        <w:r w:rsidR="00E37515">
          <w:t xml:space="preserve">but monofilament line, which is thin and usually somewhat translucent, is likely to be quickly embedded </w:t>
        </w:r>
      </w:ins>
      <w:ins w:id="253" w:author="Liz Allyn" w:date="2020-06-10T12:18:00Z">
        <w:r w:rsidR="00E37515">
          <w:t xml:space="preserve">in a deep wound, disappearing from view faster than a thicker packing band or rope loop would. </w:t>
        </w:r>
        <w:r w:rsidR="00E3418E">
          <w:t>Packing bands also have a distinctive fraying pattern which causes thin curly strands to be visible above the e</w:t>
        </w:r>
      </w:ins>
      <w:ins w:id="254" w:author="Liz Allyn" w:date="2020-06-10T12:19:00Z">
        <w:r w:rsidR="00E3418E">
          <w:t xml:space="preserve">dges of a deep wound where the band itself is otherwise invisible, making them much more likely to be identified than a material without such clear </w:t>
        </w:r>
        <w:r w:rsidR="00E3418E">
          <w:lastRenderedPageBreak/>
          <w:t xml:space="preserve">features. </w:t>
        </w:r>
      </w:ins>
      <w:ins w:id="255" w:author="Liz Allyn" w:date="2020-06-10T12:21:00Z">
        <w:r w:rsidR="009540DD">
          <w:t>For the most part, it was impossible to identify the entangling material in cases of severe entanglement wounds because the material is embedded so deeply in the flesh, and therefore also impossible to make any conclusions about which materials</w:t>
        </w:r>
      </w:ins>
      <w:ins w:id="256" w:author="Liz Allyn" w:date="2020-06-10T12:22:00Z">
        <w:r w:rsidR="009540DD">
          <w:t xml:space="preserve"> might be associated with the most severe wounds or highest potential risk of mortality to the affected individual. </w:t>
        </w:r>
      </w:ins>
      <w:ins w:id="257" w:author="Liz Allyn" w:date="2020-06-10T12:44:00Z">
        <w:r w:rsidR="00371F63">
          <w:t>Additionally, only th</w:t>
        </w:r>
      </w:ins>
      <w:ins w:id="258" w:author="Liz Allyn" w:date="2020-06-10T12:45:00Z">
        <w:r w:rsidR="00371F63">
          <w:t>e most severe, deep, wide wounds are likely to create lasting scars</w:t>
        </w:r>
      </w:ins>
      <w:ins w:id="259" w:author="Liz Allyn" w:date="2020-06-10T12:46:00Z">
        <w:r w:rsidR="00D642A6">
          <w:t xml:space="preserve">, meaning </w:t>
        </w:r>
      </w:ins>
      <w:ins w:id="260" w:author="Liz Allyn" w:date="2020-06-10T12:47:00Z">
        <w:r w:rsidR="00D642A6">
          <w:t>certain entangling materials are likely more represented among sca</w:t>
        </w:r>
      </w:ins>
      <w:ins w:id="261" w:author="Liz Allyn" w:date="2020-06-10T12:48:00Z">
        <w:r w:rsidR="00D642A6">
          <w:t xml:space="preserve">rring rates than others. </w:t>
        </w:r>
      </w:ins>
      <w:ins w:id="262" w:author="Liz Allyn" w:date="2020-06-10T12:52:00Z">
        <w:r w:rsidR="00E6310A">
          <w:t>This complicates the search for the most dama</w:t>
        </w:r>
      </w:ins>
      <w:ins w:id="263" w:author="Liz Allyn" w:date="2020-06-10T12:53:00Z">
        <w:r w:rsidR="00E6310A">
          <w:t>ging entangling materials on which to focus the most targeted and effective mitigation</w:t>
        </w:r>
        <w:r w:rsidR="007241F5">
          <w:t xml:space="preserve"> and forces any management efforts to rely on other metrics of impact, suc</w:t>
        </w:r>
      </w:ins>
      <w:ins w:id="264" w:author="Liz Allyn" w:date="2020-06-10T12:54:00Z">
        <w:r w:rsidR="007241F5">
          <w:t>h as the prevalence of an entangling material within the population in question.</w:t>
        </w:r>
      </w:ins>
      <w:ins w:id="265" w:author="Liz Allyn" w:date="2020-06-10T13:13:00Z">
        <w:r w:rsidR="0047644C">
          <w:t xml:space="preserve"> Further studies that track the fate of individually </w:t>
        </w:r>
      </w:ins>
      <w:ins w:id="266" w:author="Liz Allyn" w:date="2020-06-10T13:14:00Z">
        <w:r w:rsidR="0047644C">
          <w:t>identifiable</w:t>
        </w:r>
      </w:ins>
      <w:ins w:id="267" w:author="Liz Allyn" w:date="2020-06-10T13:13:00Z">
        <w:r w:rsidR="0047644C">
          <w:t xml:space="preserve"> entangled individuals would help clarify important questions about </w:t>
        </w:r>
      </w:ins>
      <w:ins w:id="268" w:author="Liz Allyn" w:date="2020-06-10T13:14:00Z">
        <w:r w:rsidR="0047644C">
          <w:t>scar healing rates and time to death or shedding that are crucial for understanding t</w:t>
        </w:r>
      </w:ins>
      <w:ins w:id="269" w:author="Liz Allyn" w:date="2020-06-10T13:15:00Z">
        <w:r w:rsidR="0047644C">
          <w:t>he full</w:t>
        </w:r>
      </w:ins>
      <w:ins w:id="270" w:author="Liz Allyn" w:date="2020-06-10T13:16:00Z">
        <w:r w:rsidR="008E56AF">
          <w:t xml:space="preserve"> long- and short-term</w:t>
        </w:r>
      </w:ins>
      <w:ins w:id="271" w:author="Liz Allyn" w:date="2020-06-10T13:15:00Z">
        <w:r w:rsidR="0047644C">
          <w:t xml:space="preserve"> impact of entanglement on individuals and populations. </w:t>
        </w:r>
      </w:ins>
    </w:p>
    <w:p w14:paraId="01B8D040" w14:textId="590DC2A5"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and therefore the outcome of the entanglement</w:t>
      </w:r>
      <w:r w:rsidR="008C20D1">
        <w:t xml:space="preserve"> </w:t>
      </w:r>
      <w:r w:rsidR="008C20D1">
        <w:fldChar w:fldCharType="begin" w:fldLock="1"/>
      </w:r>
      <w:r w:rsidR="003B2288">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[9,55,56]","plainTextFormattedCitation":"[9,55,56]","previouslyFormattedCitation":"[9,55,56]"},"properties":{"noteIndex":0},"schema":"https://github.com/citation-style-language/schema/raw/master/csl-citation.json"}</w:instrText>
      </w:r>
      <w:r w:rsidR="008C20D1">
        <w:fldChar w:fldCharType="separate"/>
      </w:r>
      <w:r w:rsidR="006B3402" w:rsidRPr="006B3402">
        <w:rPr>
          <w:noProof/>
        </w:rPr>
        <w:t>[9,55,56]</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risky foraging 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3B2288">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[57]","plainTextFormattedCitation":"[57]","previouslyFormattedCitation":"[57]"},"properties":{"noteIndex":0},"schema":"https://github.com/citation-style-language/schema/raw/master/csl-citation.json"}</w:instrText>
      </w:r>
      <w:r w:rsidR="00FD4BE7">
        <w:fldChar w:fldCharType="separate"/>
      </w:r>
      <w:r w:rsidR="006B3402" w:rsidRPr="006B3402">
        <w:rPr>
          <w:noProof/>
        </w:rPr>
        <w:t>[57]</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3B2288">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[49]","plainTextFormattedCitation":"[49]","previouslyFormattedCitation":"[49]"},"properties":{"noteIndex":0},"schema":"https://github.com/citation-style-language/schema/raw/master/csl-citation.json"}</w:instrText>
      </w:r>
      <w:r w:rsidR="00BA734F">
        <w:fldChar w:fldCharType="separate"/>
      </w:r>
      <w:r w:rsidR="006B3402" w:rsidRPr="006B3402">
        <w:rPr>
          <w:noProof/>
        </w:rPr>
        <w:t>[49]</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30A86969" w:rsidR="00B56419" w:rsidRDefault="0083148C" w:rsidP="00CA40D3">
      <w:pPr>
        <w:spacing w:line="480" w:lineRule="auto"/>
      </w:pPr>
      <w:r>
        <w:lastRenderedPageBreak/>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ins w:id="272" w:author="Liz Allyn" w:date="2020-06-10T10:50:00Z">
        <w:r w:rsidR="005B5D51">
          <w:t>in our survey area</w:t>
        </w:r>
      </w:ins>
      <w:ins w:id="273" w:author="Liz Allyn" w:date="2020-06-10T10:51:00Z">
        <w:r w:rsidR="005B5D51">
          <w:t xml:space="preserve"> </w:t>
        </w:r>
      </w:ins>
      <w:r w:rsidR="00DD4BB6">
        <w:t xml:space="preserve">during those months </w:t>
      </w:r>
      <w:r w:rsidR="00B56419">
        <w:t xml:space="preserve">exhibited a much higher entanglement rate than in other months. It is therefore possible that entangled individuals were prevented from migrating because of restrictions imposed by the greater energy expenditure associated with entanglement </w:t>
      </w:r>
      <w:r w:rsidR="00B56419">
        <w:fldChar w:fldCharType="begin" w:fldLock="1"/>
      </w:r>
      <w:r w:rsidR="00235039">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mendeley":{"formattedCitation":"[51,52]","plainTextFormattedCitation":"[51,52]","previouslyFormattedCitation":"[51,52]"},"properties":{"noteIndex":0},"schema":"https://github.com/citation-style-language/schema/raw/master/csl-citation.json"}</w:instrText>
      </w:r>
      <w:r w:rsidR="00B56419">
        <w:fldChar w:fldCharType="separate"/>
      </w:r>
      <w:r w:rsidR="006B3402" w:rsidRPr="006B3402">
        <w:rPr>
          <w:noProof/>
        </w:rPr>
        <w:t>[51,52]</w:t>
      </w:r>
      <w:r w:rsidR="00B56419">
        <w:fldChar w:fldCharType="end"/>
      </w:r>
      <w:r w:rsidR="00DD4BB6">
        <w:t xml:space="preserve"> or compromised body condition</w:t>
      </w:r>
      <w:r w:rsidR="00B56419">
        <w:t>.</w:t>
      </w:r>
      <w:r w:rsidR="00B56419" w:rsidRPr="004775B2">
        <w:t xml:space="preserve"> </w:t>
      </w:r>
      <w:r w:rsidR="00B56419">
        <w:t xml:space="preserve">Even for individuals that did arrive at their breeding grounds, entanglement could impact their reproductive success. 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3B2288">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[49,58]","plainTextFormattedCitation":"[49,58]","previouslyFormattedCitation":"[49,58]"},"properties":{"noteIndex":0},"schema":"https://github.com/citation-style-language/schema/raw/master/csl-citation.json"}</w:instrText>
      </w:r>
      <w:r w:rsidR="00B56419">
        <w:fldChar w:fldCharType="separate"/>
      </w:r>
      <w:r w:rsidR="006B3402" w:rsidRPr="006B3402">
        <w:rPr>
          <w:noProof/>
        </w:rPr>
        <w:t>[49,58]</w:t>
      </w:r>
      <w:r w:rsidR="00B56419">
        <w:fldChar w:fldCharType="end"/>
      </w:r>
      <w:r w:rsidR="00B56419">
        <w:t xml:space="preserve">. However, records of three entangled female California sea lions successfully weaning pups in Los Islotes,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demonstrate that the impacts of entanglement on all aspects of pinniped population dynamics are poorly understood.</w:t>
      </w:r>
    </w:p>
    <w:p w14:paraId="32FA5E57" w14:textId="13BFA09E" w:rsidR="003C182E" w:rsidRDefault="003C182E" w:rsidP="00CA40D3">
      <w:pPr>
        <w:spacing w:line="480" w:lineRule="auto"/>
      </w:pPr>
      <w:r>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3B2288">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[59]","plainTextFormattedCitation":"[59]","previouslyFormattedCitation":"[59]"},"properties":{"noteIndex":0},"schema":"https://github.com/citation-style-language/schema/raw/master/csl-citation.json"}</w:instrText>
      </w:r>
      <w:r>
        <w:fldChar w:fldCharType="separate"/>
      </w:r>
      <w:r w:rsidR="006B3402" w:rsidRPr="006B3402">
        <w:rPr>
          <w:noProof/>
        </w:rPr>
        <w:t>[59]</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3B2288">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[56]","plainTextFormattedCitation":"[56]","previouslyFormattedCitation":"[56]"},"properties":{"noteIndex":0},"schema":"https://github.com/citation-style-language/schema/raw/master/csl-citation.json"}</w:instrText>
      </w:r>
      <w:r>
        <w:fldChar w:fldCharType="separate"/>
      </w:r>
      <w:r w:rsidR="006B3402" w:rsidRPr="006B3402">
        <w:rPr>
          <w:noProof/>
        </w:rPr>
        <w:t>[56]</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235039">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(&lt;i&gt;Zalophus californianus&lt;/i&gt;)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w:t>
      </w:r>
      <w:r w:rsidR="00E75AE8">
        <w:lastRenderedPageBreak/>
        <w:t xml:space="preserve">northern California Current on record </w:t>
      </w:r>
      <w:r w:rsidR="00E75AE8">
        <w:fldChar w:fldCharType="begin" w:fldLock="1"/>
      </w:r>
      <w:r w:rsidR="003B2288">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[60]","plainTextFormattedCitation":"[60]","previouslyFormattedCitation":"[60]"},"properties":{"noteIndex":0},"schema":"https://github.com/citation-style-language/schema/raw/master/csl-citation.json"}</w:instrText>
      </w:r>
      <w:r w:rsidR="00E75AE8">
        <w:fldChar w:fldCharType="separate"/>
      </w:r>
      <w:r w:rsidR="003B2288" w:rsidRPr="003B2288">
        <w:rPr>
          <w:noProof/>
        </w:rPr>
        <w:t>[60]</w:t>
      </w:r>
      <w:r w:rsidR="00E75AE8">
        <w:fldChar w:fldCharType="end"/>
      </w:r>
      <w:r w:rsidR="00E75AE8">
        <w:t xml:space="preserve">, the impacts of which were seen well into 2016 </w:t>
      </w:r>
      <w:r w:rsidR="00E75AE8">
        <w:fldChar w:fldCharType="begin" w:fldLock="1"/>
      </w:r>
      <w:r w:rsidR="003B2288">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[61]","plainTextFormattedCitation":"[61]","previouslyFormattedCitation":"[61]"},"properties":{"noteIndex":0},"schema":"https://github.com/citation-style-language/schema/raw/master/csl-citation.json"}</w:instrText>
      </w:r>
      <w:r w:rsidR="00E75AE8">
        <w:fldChar w:fldCharType="separate"/>
      </w:r>
      <w:r w:rsidR="003B2288" w:rsidRPr="003B2288">
        <w:rPr>
          <w:noProof/>
        </w:rPr>
        <w:t>[61]</w:t>
      </w:r>
      <w:r w:rsidR="00E75AE8">
        <w:fldChar w:fldCharType="end"/>
      </w:r>
      <w:r w:rsidR="00E75AE8">
        <w:t xml:space="preserve">. </w:t>
      </w:r>
      <w:ins w:id="274" w:author="Liz Allyn" w:date="2020-06-03T12:32:00Z">
        <w:r w:rsidR="00BD3F9C">
          <w:t>Both California and Steller sea lions exhibited high rates of entanglement</w:t>
        </w:r>
      </w:ins>
      <w:ins w:id="275" w:author="Liz Allyn" w:date="2020-06-03T12:33:00Z">
        <w:r w:rsidR="00BD3F9C">
          <w:t xml:space="preserve"> in our study area</w:t>
        </w:r>
      </w:ins>
      <w:ins w:id="276" w:author="Liz Allyn" w:date="2020-06-03T12:32:00Z">
        <w:r w:rsidR="00BD3F9C">
          <w:t xml:space="preserve"> in </w:t>
        </w:r>
      </w:ins>
      <w:r>
        <w:t>2014 and 2015</w:t>
      </w:r>
      <w:del w:id="277" w:author="Liz Allyn" w:date="2020-06-03T12:33:00Z">
        <w:r w:rsidDel="00BD3F9C">
          <w:delText xml:space="preserve"> </w:delText>
        </w:r>
      </w:del>
      <w:del w:id="278" w:author="Liz Allyn" w:date="2020-06-03T12:32:00Z">
        <w:r w:rsidDel="00BD3F9C">
          <w:delText xml:space="preserve">were years of high entanglement rates for California and Steller sea lions </w:delText>
        </w:r>
      </w:del>
      <w:del w:id="279" w:author="Liz Allyn" w:date="2020-06-03T12:33:00Z">
        <w:r w:rsidDel="00BD3F9C">
          <w:delText>in our study area</w:delText>
        </w:r>
      </w:del>
      <w:r w:rsidR="00C01DDA">
        <w:t>, and</w:t>
      </w:r>
      <w:r>
        <w:t xml:space="preserve"> 2014 - 2016 were</w:t>
      </w:r>
      <w:ins w:id="280" w:author="Liz Allyn" w:date="2020-06-03T12:32:00Z">
        <w:r w:rsidR="00BD3F9C">
          <w:t xml:space="preserve"> also</w:t>
        </w:r>
      </w:ins>
      <w:r>
        <w:t xml:space="preserve"> years of elevated large whale entanglements</w:t>
      </w:r>
      <w:ins w:id="281" w:author="Liz Allyn" w:date="2020-06-03T12:32:00Z">
        <w:r w:rsidR="00BD3F9C">
          <w:t xml:space="preserve"> in the area</w:t>
        </w:r>
      </w:ins>
      <w:r>
        <w:t xml:space="preserve"> </w:t>
      </w:r>
      <w:r>
        <w:fldChar w:fldCharType="begin" w:fldLock="1"/>
      </w:r>
      <w:r w:rsidR="003B2288">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[17,62]","plainTextFormattedCitation":"[17,62]","previouslyFormattedCitation":"[17,62]"},"properties":{"noteIndex":0},"schema":"https://github.com/citation-style-language/schema/raw/master/csl-citation.json"}</w:instrText>
      </w:r>
      <w:r>
        <w:fldChar w:fldCharType="separate"/>
      </w:r>
      <w:r w:rsidR="003B2288" w:rsidRPr="003B2288">
        <w:rPr>
          <w:noProof/>
        </w:rPr>
        <w:t>[17,62]</w:t>
      </w:r>
      <w:r>
        <w:fldChar w:fldCharType="end"/>
      </w:r>
      <w:r>
        <w:t>. It is possible that these</w:t>
      </w:r>
      <w:r w:rsidR="00E75AE8">
        <w:t xml:space="preserve"> </w:t>
      </w:r>
      <w:r>
        <w:t>anomalous ocean conditions changed the distribution of fishing effort</w:t>
      </w:r>
      <w:r w:rsidR="00261199">
        <w:t xml:space="preserve">, entangling </w:t>
      </w:r>
      <w:ins w:id="282" w:author="Liz Allyn" w:date="2020-06-10T12:55:00Z">
        <w:r w:rsidR="00A31D86">
          <w:t>materials</w:t>
        </w:r>
      </w:ins>
      <w:del w:id="283" w:author="Liz Allyn" w:date="2020-06-10T12:55:00Z">
        <w:r w:rsidR="00261199" w:rsidDel="00A31D86">
          <w:delText>debris</w:delText>
        </w:r>
      </w:del>
      <w:r w:rsidR="00261199">
        <w:t>,</w:t>
      </w:r>
      <w:r>
        <w:t xml:space="preserve"> and prey items important to </w:t>
      </w:r>
      <w:r w:rsidR="00621220">
        <w:t xml:space="preserve">cetaceans </w:t>
      </w:r>
      <w:r>
        <w:t xml:space="preserve">and pinnipeds, </w:t>
      </w:r>
      <w:ins w:id="284" w:author="Liz Allyn" w:date="2020-06-10T10:52:00Z">
        <w:r w:rsidR="00820816">
          <w:t xml:space="preserve">causing habitat compression and </w:t>
        </w:r>
      </w:ins>
      <w:r>
        <w:t>contributing to the high levels of entanglement seen for both taxa.</w:t>
      </w:r>
      <w:r w:rsidR="00A949B3">
        <w:t xml:space="preserve"> Entanglement rates therefore seem to be driven </w:t>
      </w:r>
      <w:r w:rsidR="00A63A58">
        <w:t>somewhat</w:t>
      </w:r>
      <w:bookmarkStart w:id="285" w:name="_GoBack"/>
      <w:bookmarkEnd w:id="285"/>
      <w:del w:id="286" w:author="Liz Allyn" w:date="2020-06-10T14:04:00Z">
        <w:r w:rsidR="00A63A58" w:rsidDel="005A6979">
          <w:delText xml:space="preserve"> </w:delText>
        </w:r>
      </w:del>
      <w:del w:id="287" w:author="Liz Allyn" w:date="2020-06-10T14:03:00Z">
        <w:r w:rsidR="00A949B3" w:rsidDel="005A6979">
          <w:delText>by</w:delText>
        </w:r>
      </w:del>
      <w:r w:rsidR="00A949B3">
        <w:t xml:space="preserve"> </w:t>
      </w:r>
      <w:del w:id="288" w:author="Liz Allyn" w:date="2020-06-10T14:01:00Z">
        <w:r w:rsidR="00A949B3" w:rsidDel="00413989">
          <w:delText>debris circulation conditions</w:delText>
        </w:r>
      </w:del>
      <w:del w:id="289" w:author="Liz Allyn" w:date="2020-06-10T14:03:00Z">
        <w:r w:rsidR="00A949B3" w:rsidDel="005D7E9B">
          <w:delText xml:space="preserve"> created both</w:delText>
        </w:r>
      </w:del>
      <w:r w:rsidR="00A949B3">
        <w:t xml:space="preserve"> by normal ocean currents and abnormal ocean conditions. </w:t>
      </w:r>
      <w:ins w:id="290" w:author="Liz Allyn" w:date="2020-06-10T14:00:00Z">
        <w:r w:rsidR="00413989">
          <w:t xml:space="preserve">However, the way that ocean conditions impact </w:t>
        </w:r>
      </w:ins>
      <w:ins w:id="291" w:author="Liz Allyn" w:date="2020-06-10T14:01:00Z">
        <w:r w:rsidR="00413989">
          <w:t>entanglements may depend on the type of entangling material, as actively fished and derelict gear a</w:t>
        </w:r>
      </w:ins>
      <w:ins w:id="292" w:author="Liz Allyn" w:date="2020-06-10T14:02:00Z">
        <w:r w:rsidR="00413989">
          <w:t>re more likely to be impacted by conditions that shift fishing effort, prey distributions, and sea lion abundance, while marine debris is more likely to be linked to conditio</w:t>
        </w:r>
      </w:ins>
      <w:ins w:id="293" w:author="Liz Allyn" w:date="2020-06-10T14:03:00Z">
        <w:r w:rsidR="00413989">
          <w:t xml:space="preserve">ns that directly change currents and circulation. </w:t>
        </w:r>
      </w:ins>
    </w:p>
    <w:p w14:paraId="4C29D164" w14:textId="07C552F9" w:rsidR="004B1CC7" w:rsidRDefault="004B1CC7" w:rsidP="00CA40D3">
      <w:pPr>
        <w:spacing w:line="480" w:lineRule="auto"/>
      </w:pPr>
      <w:r>
        <w:t xml:space="preserve">While </w:t>
      </w:r>
      <w:ins w:id="294" w:author="Liz Allyn" w:date="2020-06-03T12:36:00Z">
        <w:r w:rsidR="007165DB">
          <w:t xml:space="preserve">our study showed that </w:t>
        </w:r>
      </w:ins>
      <w:r>
        <w:t xml:space="preserve">entanglement may not </w:t>
      </w:r>
      <w:r w:rsidR="001E6A2B">
        <w:t xml:space="preserve">currently </w:t>
      </w:r>
      <w:del w:id="295" w:author="Liz Allyn" w:date="2020-06-03T12:36:00Z">
        <w:r w:rsidDel="007165DB">
          <w:delText xml:space="preserve">cause </w:delText>
        </w:r>
        <w:r w:rsidR="005405E7" w:rsidDel="007165DB">
          <w:delText xml:space="preserve">population-level </w:delText>
        </w:r>
        <w:r w:rsidDel="007165DB">
          <w:delText>concern</w:delText>
        </w:r>
        <w:r w:rsidR="00163E6F" w:rsidDel="007165DB">
          <w:delText>s</w:delText>
        </w:r>
      </w:del>
      <w:ins w:id="296" w:author="Liz Allyn" w:date="2020-06-03T12:36:00Z">
        <w:r w:rsidR="007165DB">
          <w:t>impact haulout abundance</w:t>
        </w:r>
      </w:ins>
      <w:ins w:id="297" w:author="Liz Allyn" w:date="2020-06-03T12:37:00Z">
        <w:r w:rsidR="007165DB">
          <w:t xml:space="preserve"> as an index for population abundance</w:t>
        </w:r>
      </w:ins>
      <w:r>
        <w:t xml:space="preserve"> in Steller or California sea lions in Washington, it is still a significant welfare issue, especially considering that most entanglements are caused by humans,</w:t>
      </w:r>
      <w:del w:id="298" w:author="Liz Allyn" w:date="2020-06-10T12:55:00Z">
        <w:r w:rsidDel="00A31D86">
          <w:delText xml:space="preserve"> either</w:delText>
        </w:r>
      </w:del>
      <w:r>
        <w:t xml:space="preserve"> through the creation of marine debris</w:t>
      </w:r>
      <w:ins w:id="299" w:author="Liz Allyn" w:date="2020-06-10T12:55:00Z">
        <w:r w:rsidR="00A31D86">
          <w:t>, derelict fishing gear,</w:t>
        </w:r>
      </w:ins>
      <w:r>
        <w:t xml:space="preserve"> or through direct fishery interactions</w:t>
      </w:r>
      <w:r w:rsidR="00704F15">
        <w:t xml:space="preserve"> </w:t>
      </w:r>
      <w:r w:rsidR="008C20D1">
        <w:fldChar w:fldCharType="begin" w:fldLock="1"/>
      </w:r>
      <w:r w:rsidR="00AC13A8">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3B2288">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[30,31,47]","plainTextFormattedCitation":"[30,31,47]","previouslyFormattedCitation":"[30,31,47]"},"properties":{"noteIndex":0},"schema":"https://github.com/citation-style-language/schema/raw/master/csl-citation.json"}</w:instrText>
      </w:r>
      <w:r w:rsidR="00704F15">
        <w:fldChar w:fldCharType="separate"/>
      </w:r>
      <w:r w:rsidR="006B3402" w:rsidRPr="006B3402">
        <w:rPr>
          <w:noProof/>
        </w:rPr>
        <w:t>[30,31,47]</w:t>
      </w:r>
      <w:r w:rsidR="00704F15">
        <w:fldChar w:fldCharType="end"/>
      </w:r>
      <w:r w:rsidR="00704F15">
        <w:t>)</w:t>
      </w:r>
      <w:r w:rsidR="00233340">
        <w:t>.</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 xml:space="preserve">campaigns to encourage fishermen to cut packing bands before disposal led to declines in packing band entanglements </w:t>
      </w:r>
      <w:r w:rsidR="001A0C32">
        <w:fldChar w:fldCharType="begin" w:fldLock="1"/>
      </w:r>
      <w:r w:rsidR="00F924C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[16,63]","plainTextFormattedCitation":"[16,63]","previouslyFormattedCitation":"[16,63]"},"properties":{"noteIndex":0},"schema":"https://github.com/citation-style-language/schema/raw/master/csl-citation.json"}</w:instrText>
      </w:r>
      <w:r w:rsidR="001A0C32">
        <w:fldChar w:fldCharType="separate"/>
      </w:r>
      <w:r w:rsidR="006B3402" w:rsidRPr="006B3402">
        <w:rPr>
          <w:noProof/>
        </w:rPr>
        <w:t>[16,63]</w:t>
      </w:r>
      <w:r w:rsidR="001A0C32">
        <w:fldChar w:fldCharType="end"/>
      </w:r>
      <w:r w:rsidR="007D2394">
        <w:t xml:space="preserve">. </w:t>
      </w:r>
      <w:r w:rsidR="0008202E">
        <w:t xml:space="preserve">However, in Australia, </w:t>
      </w:r>
      <w:r w:rsidR="004B2A17">
        <w:t xml:space="preserve">large-scale </w:t>
      </w:r>
      <w:r w:rsidR="0008202E">
        <w:t xml:space="preserve">efforts by the government and local fishermen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w:t>
      </w:r>
      <w:r w:rsidR="00B64C98">
        <w:lastRenderedPageBreak/>
        <w:t xml:space="preserve">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3B2288">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[64,65]","plainTextFormattedCitation":"[64,65]","previouslyFormattedCitation":"[64,65]"},"properties":{"noteIndex":0},"schema":"https://github.com/citation-style-language/schema/raw/master/csl-citation.json"}</w:instrText>
      </w:r>
      <w:r w:rsidR="00235F62">
        <w:fldChar w:fldCharType="separate"/>
      </w:r>
      <w:r w:rsidR="006B3402" w:rsidRPr="006B3402">
        <w:rPr>
          <w:noProof/>
        </w:rPr>
        <w:t>[64,65]</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 xml:space="preserve">reducing </w:t>
      </w:r>
      <w:r w:rsidR="005940B1">
        <w:t xml:space="preserve">potential harm to the ecosystem </w:t>
      </w:r>
      <w:r w:rsidR="005940B1">
        <w:fldChar w:fldCharType="begin" w:fldLock="1"/>
      </w:r>
      <w:r w:rsidR="003B2288">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3B2288">
        <w:rPr>
          <w:rFonts w:ascii="Cambria Math" w:hAnsi="Cambria Math" w:cs="Cambria Math"/>
        </w:rPr>
        <w:instrText>∼</w:instrText>
      </w:r>
      <w:r w:rsidR="003B2288">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3B2288">
        <w:rPr>
          <w:rFonts w:ascii="Cambria Math" w:hAnsi="Cambria Math" w:cs="Cambria Math"/>
        </w:rPr>
        <w:instrText>∼</w:instrText>
      </w:r>
      <w:r w:rsidR="003B2288">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[66–68]","plainTextFormattedCitation":"[66–68]","previouslyFormattedCitation":"[66–68]"},"properties":{"noteIndex":0},"schema":"https://github.com/citation-style-language/schema/raw/master/csl-citation.json"}</w:instrText>
      </w:r>
      <w:r w:rsidR="005940B1">
        <w:fldChar w:fldCharType="separate"/>
      </w:r>
      <w:r w:rsidR="006B3402" w:rsidRPr="006B3402">
        <w:rPr>
          <w:noProof/>
        </w:rPr>
        <w:t>[66–68]</w:t>
      </w:r>
      <w:r w:rsidR="005940B1">
        <w:fldChar w:fldCharType="end"/>
      </w:r>
      <w:r w:rsidR="00235F62">
        <w:t>.</w:t>
      </w:r>
      <w:r w:rsidR="00291BBB">
        <w:t xml:space="preserve"> </w:t>
      </w:r>
      <w:r w:rsidR="0077085D">
        <w:t xml:space="preserve">While preventing entanglements altogether is likely an impossible task, small actions such as 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and past technicians for the Makah Tribe, including Adrianne Akmajian, Maria Roberts</w:t>
      </w:r>
      <w:r w:rsidR="0000143C">
        <w:t>, Joshua Monette, and Quinton Thompson.</w:t>
      </w:r>
      <w:r w:rsidR="00717668">
        <w:t xml:space="preserve"> </w:t>
      </w:r>
      <w:r w:rsidR="00587AED">
        <w:t>Kristin Wilkins</w:t>
      </w:r>
      <w:r w:rsidR="00887AA1">
        <w:t>on</w:t>
      </w:r>
      <w:r w:rsidR="00587AED">
        <w:t xml:space="preserve"> and Lauren De </w:t>
      </w:r>
      <w:proofErr w:type="spellStart"/>
      <w:r w:rsidR="00587AED">
        <w:t>Maio</w:t>
      </w:r>
      <w:proofErr w:type="spellEnd"/>
      <w:r w:rsidR="00587AED">
        <w:t xml:space="preserve">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17004E81" w14:textId="25C0BAD7" w:rsidR="00E04A43" w:rsidRPr="00E04A43" w:rsidRDefault="00DB250C" w:rsidP="00E04A43">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E04A43" w:rsidRPr="00E04A43">
        <w:rPr>
          <w:rFonts w:ascii="Calibri" w:hAnsi="Calibri" w:cs="Calibri"/>
          <w:noProof/>
        </w:rPr>
        <w:t xml:space="preserve">1. </w:t>
      </w:r>
      <w:r w:rsidR="00E04A43" w:rsidRPr="00E04A43">
        <w:rPr>
          <w:rFonts w:ascii="Calibri" w:hAnsi="Calibri" w:cs="Calibri"/>
          <w:noProof/>
        </w:rPr>
        <w:tab/>
        <w:t xml:space="preserve">Moore E, Lyday S, Roletto J, Litle K, Parrish JK, Nevins H, et al. Entanglements of marine mammals and seabirds in central California and the north-west coast of the United States 2001–2005. Mar </w:t>
      </w:r>
      <w:r w:rsidR="00E04A43" w:rsidRPr="00E04A43">
        <w:rPr>
          <w:rFonts w:ascii="Calibri" w:hAnsi="Calibri" w:cs="Calibri"/>
          <w:noProof/>
        </w:rPr>
        <w:lastRenderedPageBreak/>
        <w:t>Pollut Bull. 2009;58: 1045–1051. doi:10.1016/j.marpolbul.2009.02.006</w:t>
      </w:r>
    </w:p>
    <w:p w14:paraId="01D071D3"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 </w:t>
      </w:r>
      <w:r w:rsidRPr="00E04A43">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34AB5FA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 </w:t>
      </w:r>
      <w:r w:rsidRPr="00E04A43">
        <w:rPr>
          <w:rFonts w:ascii="Calibri" w:hAnsi="Calibri" w:cs="Calibri"/>
          <w:noProof/>
        </w:rPr>
        <w:tab/>
        <w:t>Dau BK, Gilardi KVK, Gulland FM, Higgins A, Holcomb JB, Leger JS, et al. Fishing gear-related injury in California marine wildlife. J Wildl Dis. 2009;45: 355–362. doi:10.7589/0090-3558-45.2.355</w:t>
      </w:r>
    </w:p>
    <w:p w14:paraId="2D8165C2"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 </w:t>
      </w:r>
      <w:r w:rsidRPr="00E04A43">
        <w:rPr>
          <w:rFonts w:ascii="Calibri" w:hAnsi="Calibri" w:cs="Calibri"/>
          <w:noProof/>
        </w:rPr>
        <w:tab/>
        <w:t>Laist DW. Impacts of Marine Debris: Entanglement of Marine Life in Marine Debris Including a Comprehensive List of Species with Entanglement and Ingestion Records. Coe J, Rogers D, editors. New York: Springer; 1997. doi:10.1007/978-1-4613-8486-1</w:t>
      </w:r>
    </w:p>
    <w:p w14:paraId="5829970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 </w:t>
      </w:r>
      <w:r w:rsidRPr="00E04A43">
        <w:rPr>
          <w:rFonts w:ascii="Calibri" w:hAnsi="Calibri" w:cs="Calibri"/>
          <w:noProof/>
        </w:rPr>
        <w:tab/>
        <w:t>Hofman RJ. The changing focus of marine mammal conservation. Trends Ecol Evol. 1995;10: 462–465. doi:10.1016/S0169-5347(00)89184-3</w:t>
      </w:r>
    </w:p>
    <w:p w14:paraId="4E9388F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 </w:t>
      </w:r>
      <w:r w:rsidRPr="00E04A43">
        <w:rPr>
          <w:rFonts w:ascii="Calibri" w:hAnsi="Calibri" w:cs="Calibri"/>
          <w:noProof/>
        </w:rPr>
        <w:tab/>
        <w:t>Fowler C. Marine Debris and Northern Fur Seals: a Case Study. Mar Pollut Bull. 1987;18: 326–335. doi:10.1016/S0025-326X(87)80020-6</w:t>
      </w:r>
    </w:p>
    <w:p w14:paraId="0CFA1FA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7. </w:t>
      </w:r>
      <w:r w:rsidRPr="00E04A43">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729D452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8. </w:t>
      </w:r>
      <w:r w:rsidRPr="00E04A43">
        <w:rPr>
          <w:rFonts w:ascii="Calibri" w:hAnsi="Calibri" w:cs="Calibri"/>
          <w:noProof/>
        </w:rPr>
        <w:tab/>
        <w:t xml:space="preserve">French DP, Reed M. Potential impact of entanglement in marine debris on the population dynamics of the northern fur seal, </w:t>
      </w:r>
      <w:r w:rsidRPr="00E04A43">
        <w:rPr>
          <w:rFonts w:ascii="Calibri" w:hAnsi="Calibri" w:cs="Calibri"/>
          <w:i/>
          <w:iCs/>
          <w:noProof/>
        </w:rPr>
        <w:t>Callorhinus ursinus</w:t>
      </w:r>
      <w:r w:rsidRPr="00E04A43">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1672A9D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9. </w:t>
      </w:r>
      <w:r w:rsidRPr="00E04A43">
        <w:rPr>
          <w:rFonts w:ascii="Calibri" w:hAnsi="Calibri" w:cs="Calibri"/>
          <w:noProof/>
        </w:rPr>
        <w:tab/>
        <w:t xml:space="preserve">Fowler CW. A review of seal and sea lion entanglement in marine fishing debris. Proceedings of </w:t>
      </w:r>
      <w:r w:rsidRPr="00E04A43">
        <w:rPr>
          <w:rFonts w:ascii="Calibri" w:hAnsi="Calibri" w:cs="Calibri"/>
          <w:noProof/>
        </w:rPr>
        <w:lastRenderedPageBreak/>
        <w:t xml:space="preserve">the North Pacific Rim Fishermen’s Conference on Marine Debris 1987. 1988. pp. 16–63. </w:t>
      </w:r>
    </w:p>
    <w:p w14:paraId="47EA20ED"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10. </w:t>
      </w:r>
      <w:r w:rsidRPr="00E04A43">
        <w:rPr>
          <w:rFonts w:ascii="Calibri" w:hAnsi="Calibri" w:cs="Calibri"/>
          <w:noProof/>
        </w:rPr>
        <w:tab/>
        <w:t>Read AJ. The looming crisis: interactions between marine mammals and fisheries. J Mammal. 2008;89: 541–548. doi:10.1644/07-mamm-s-315r1.1</w:t>
      </w:r>
    </w:p>
    <w:p w14:paraId="7BFE080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11. </w:t>
      </w:r>
      <w:r w:rsidRPr="00E04A43">
        <w:rPr>
          <w:rFonts w:ascii="Calibri" w:hAnsi="Calibri" w:cs="Calibri"/>
          <w:noProof/>
        </w:rPr>
        <w:tab/>
        <w:t>Weise MJ, Harvey JT. Impact of the California sea lion (</w:t>
      </w:r>
      <w:r w:rsidRPr="00E04A43">
        <w:rPr>
          <w:rFonts w:ascii="Calibri" w:hAnsi="Calibri" w:cs="Calibri"/>
          <w:i/>
          <w:iCs/>
          <w:noProof/>
        </w:rPr>
        <w:t>Zalophus californianus</w:t>
      </w:r>
      <w:r w:rsidRPr="00E04A43">
        <w:rPr>
          <w:rFonts w:ascii="Calibri" w:hAnsi="Calibri" w:cs="Calibri"/>
          <w:noProof/>
        </w:rPr>
        <w:t xml:space="preserve">) on salmon fisheries in Monterey Bay, California. Fish Bull. 2005;103: 685–696. </w:t>
      </w:r>
    </w:p>
    <w:p w14:paraId="5B87C06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12. </w:t>
      </w:r>
      <w:r w:rsidRPr="00E04A43">
        <w:rPr>
          <w:rFonts w:ascii="Calibri" w:hAnsi="Calibri" w:cs="Calibri"/>
          <w:noProof/>
        </w:rPr>
        <w:tab/>
        <w:t xml:space="preserve">Yoshida K, Baba N. The problem with fur seal entanglement in marine debris. In: Shomura RS., Yoshida HO, editors. Proceedings of the Workshop on the Fate and Impact of Marine Debris, 27-29 November 1984, Honolulu, HI. 1985. pp. 448–452. </w:t>
      </w:r>
    </w:p>
    <w:p w14:paraId="01ECF5A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13. </w:t>
      </w:r>
      <w:r w:rsidRPr="00E04A43">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A97DC8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14. </w:t>
      </w:r>
      <w:r w:rsidRPr="00E04A43">
        <w:rPr>
          <w:rFonts w:ascii="Calibri" w:hAnsi="Calibri" w:cs="Calibri"/>
          <w:noProof/>
        </w:rPr>
        <w:tab/>
        <w:t>Donohue MJ, Foley DG. Remote sensing reveals links among the endangered Hawaiian monk seal, marine debris, and El Niño. Mar Mammal Sci. 2007;23: 468–473. doi:10.1111/j.1748-7692.2007.00114.x</w:t>
      </w:r>
    </w:p>
    <w:p w14:paraId="2EF42C58"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15. </w:t>
      </w:r>
      <w:r w:rsidRPr="00E04A43">
        <w:rPr>
          <w:rFonts w:ascii="Calibri" w:hAnsi="Calibri" w:cs="Calibri"/>
          <w:noProof/>
        </w:rPr>
        <w:tab/>
        <w:t>Keledjian AJ, Mesnick S. The Impacts of El Niño Conditions on California Sea Lion (</w:t>
      </w:r>
      <w:r w:rsidRPr="00E04A43">
        <w:rPr>
          <w:rFonts w:ascii="Calibri" w:hAnsi="Calibri" w:cs="Calibri"/>
          <w:i/>
          <w:iCs/>
          <w:noProof/>
        </w:rPr>
        <w:t>Zalophus californianus</w:t>
      </w:r>
      <w:r w:rsidRPr="00E04A43">
        <w:rPr>
          <w:rFonts w:ascii="Calibri" w:hAnsi="Calibri" w:cs="Calibri"/>
          <w:noProof/>
        </w:rPr>
        <w:t>) Fisheries Interactions: Predicting Spatial and Temporal Hotspots Along the California Coast. Aquat Mamm. 2013;39: 221–232. doi:10.1578/AM.39.3.2013.221</w:t>
      </w:r>
    </w:p>
    <w:p w14:paraId="6855FBC4"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16. </w:t>
      </w:r>
      <w:r w:rsidRPr="00E04A43">
        <w:rPr>
          <w:rFonts w:ascii="Calibri" w:hAnsi="Calibri" w:cs="Calibri"/>
          <w:noProof/>
        </w:rPr>
        <w:tab/>
        <w:t>Harcourt R, Aurioles D, Sanchez J. Entanglement of California sea lions at Los Islotes, Baja California Sur, Mexico. Mar Mammal Sci. 1994;10: 122–125. doi:10.1111/j.1748-7692.1994.tb00399.x</w:t>
      </w:r>
    </w:p>
    <w:p w14:paraId="45A87933"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17. </w:t>
      </w:r>
      <w:r w:rsidRPr="00E04A43">
        <w:rPr>
          <w:rFonts w:ascii="Calibri" w:hAnsi="Calibri" w:cs="Calibri"/>
          <w:noProof/>
        </w:rPr>
        <w:tab/>
        <w:t xml:space="preserve">Santora JA, Mantua NJ, Schroeder ID, Field JC, Hazen EL, Bograd SJ, et al. Habitat compression </w:t>
      </w:r>
      <w:r w:rsidRPr="00E04A43">
        <w:rPr>
          <w:rFonts w:ascii="Calibri" w:hAnsi="Calibri" w:cs="Calibri"/>
          <w:noProof/>
        </w:rPr>
        <w:lastRenderedPageBreak/>
        <w:t>and ecosystem shifts as potential links between marine heatwave and record whale entanglements. Nat Commun. 2020;11. doi:10.1038/s41467-019-14215-w</w:t>
      </w:r>
    </w:p>
    <w:p w14:paraId="6B3E820D"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18. </w:t>
      </w:r>
      <w:r w:rsidRPr="00E04A43">
        <w:rPr>
          <w:rFonts w:ascii="Calibri" w:hAnsi="Calibri" w:cs="Calibri"/>
          <w:noProof/>
        </w:rPr>
        <w:tab/>
        <w:t>Raum-Suryan KL, Jemison LA, Pitcher KW. Entanglement of Steller sea lions (</w:t>
      </w:r>
      <w:r w:rsidRPr="00E04A43">
        <w:rPr>
          <w:rFonts w:ascii="Calibri" w:hAnsi="Calibri" w:cs="Calibri"/>
          <w:i/>
          <w:iCs/>
          <w:noProof/>
        </w:rPr>
        <w:t>Eumetopias jubatus</w:t>
      </w:r>
      <w:r w:rsidRPr="00E04A43">
        <w:rPr>
          <w:rFonts w:ascii="Calibri" w:hAnsi="Calibri" w:cs="Calibri"/>
          <w:noProof/>
        </w:rPr>
        <w:t>) in marine debris: Identifying causes and finding solutions. Mar Pollut Bull. 2009;58: 1487–1495. doi:10.1016/j.marpolbul.2009.06.004</w:t>
      </w:r>
    </w:p>
    <w:p w14:paraId="5810157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19. </w:t>
      </w:r>
      <w:r w:rsidRPr="00E04A43">
        <w:rPr>
          <w:rFonts w:ascii="Calibri" w:hAnsi="Calibri" w:cs="Calibri"/>
          <w:noProof/>
        </w:rPr>
        <w:tab/>
        <w:t>Hanni KD, Pyle P. Entanglement of pinnipeds in synthetic materials at South-east Farallon Island, California, 1976-1998. Mar Pollut Bull. 2000;40: 1076–1081. doi:10.1016/S0025-326X(00)00050-3</w:t>
      </w:r>
    </w:p>
    <w:p w14:paraId="7C149A6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20. </w:t>
      </w:r>
      <w:r w:rsidRPr="00E04A43">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3D7413E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21. </w:t>
      </w:r>
      <w:r w:rsidRPr="00E04A43">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292D08B2"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22. </w:t>
      </w:r>
      <w:r w:rsidRPr="00E04A43">
        <w:rPr>
          <w:rFonts w:ascii="Calibri" w:hAnsi="Calibri" w:cs="Calibri"/>
          <w:noProof/>
        </w:rPr>
        <w:tab/>
        <w:t>Opfer S, Arthur C, Lippiatt S. NOAA Marine Debris Shoreline Survey Field Guide. NOAA Mar Debris Progr. 2012. Available: www.MarineDebris.noaa.gov</w:t>
      </w:r>
    </w:p>
    <w:p w14:paraId="3FB364D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23. </w:t>
      </w:r>
      <w:r w:rsidRPr="00E04A43">
        <w:rPr>
          <w:rFonts w:ascii="Calibri" w:hAnsi="Calibri" w:cs="Calibri"/>
          <w:noProof/>
        </w:rPr>
        <w:tab/>
        <w:t xml:space="preserve">R Core Team. R Statistical Program. 2019. </w:t>
      </w:r>
    </w:p>
    <w:p w14:paraId="60304D3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24. </w:t>
      </w:r>
      <w:r w:rsidRPr="00E04A43">
        <w:rPr>
          <w:rFonts w:ascii="Calibri" w:hAnsi="Calibri" w:cs="Calibri"/>
          <w:noProof/>
        </w:rPr>
        <w:tab/>
        <w:t>Wickham H. ggplot2: Elegant Graphics for Data Analysis. New York: Springer-Verlag; 2016. Available: https://ggplot2.tidyverse.org</w:t>
      </w:r>
    </w:p>
    <w:p w14:paraId="380F3144"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25. </w:t>
      </w:r>
      <w:r w:rsidRPr="00E04A43">
        <w:rPr>
          <w:rFonts w:ascii="Calibri" w:hAnsi="Calibri" w:cs="Calibri"/>
          <w:noProof/>
        </w:rPr>
        <w:tab/>
        <w:t>Laake JL, Lowry MS, DeLong RL, Melin SR, Carretta J V. Population Growth and Status of California Sea Lions. J Wildl Manage. 2018;82: 583–595. doi:10.1002/jwmg.21405</w:t>
      </w:r>
    </w:p>
    <w:p w14:paraId="39E1C1F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26. </w:t>
      </w:r>
      <w:r w:rsidRPr="00E04A43">
        <w:rPr>
          <w:rFonts w:ascii="Calibri" w:hAnsi="Calibri" w:cs="Calibri"/>
          <w:noProof/>
        </w:rPr>
        <w:tab/>
        <w:t xml:space="preserve">Loughlin TR. Assessment of Net Entanglement on Northern Sea Lions in the Aleutian Islands, 25 </w:t>
      </w:r>
      <w:r w:rsidRPr="00E04A43">
        <w:rPr>
          <w:rFonts w:ascii="Calibri" w:hAnsi="Calibri" w:cs="Calibri"/>
          <w:noProof/>
        </w:rPr>
        <w:lastRenderedPageBreak/>
        <w:t xml:space="preserve">June - 15 July 1985. NWAFC Process Rep 86-02. 1986. </w:t>
      </w:r>
    </w:p>
    <w:p w14:paraId="24DAE66A"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27. </w:t>
      </w:r>
      <w:r w:rsidRPr="00E04A43">
        <w:rPr>
          <w:rFonts w:ascii="Calibri" w:hAnsi="Calibri" w:cs="Calibri"/>
          <w:noProof/>
        </w:rPr>
        <w:tab/>
        <w:t>Pitcher KW, Olesiuk PF, Brown RF, Lowry MS, Jeffries SJ, Sease JL, et al. Abundance and distribution of the eastern North Pacific Steller sea lion (</w:t>
      </w:r>
      <w:r w:rsidRPr="00E04A43">
        <w:rPr>
          <w:rFonts w:ascii="Calibri" w:hAnsi="Calibri" w:cs="Calibri"/>
          <w:i/>
          <w:iCs/>
          <w:noProof/>
        </w:rPr>
        <w:t>Eumetopias jubatus</w:t>
      </w:r>
      <w:r w:rsidRPr="00E04A43">
        <w:rPr>
          <w:rFonts w:ascii="Calibri" w:hAnsi="Calibri" w:cs="Calibri"/>
          <w:noProof/>
        </w:rPr>
        <w:t xml:space="preserve">) population. Fish Bull. 2007;107: 102–115. </w:t>
      </w:r>
    </w:p>
    <w:p w14:paraId="7CC6477F"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28. </w:t>
      </w:r>
      <w:r w:rsidRPr="00E04A43">
        <w:rPr>
          <w:rFonts w:ascii="Calibri" w:hAnsi="Calibri" w:cs="Calibri"/>
          <w:noProof/>
        </w:rPr>
        <w:tab/>
        <w:t>National Marine Fisheries Service. Steller Sea Lion (</w:t>
      </w:r>
      <w:r w:rsidRPr="00E04A43">
        <w:rPr>
          <w:rFonts w:ascii="Calibri" w:hAnsi="Calibri" w:cs="Calibri"/>
          <w:i/>
          <w:iCs/>
          <w:noProof/>
        </w:rPr>
        <w:t>Eumetopias jubatus</w:t>
      </w:r>
      <w:r w:rsidRPr="00E04A43">
        <w:rPr>
          <w:rFonts w:ascii="Calibri" w:hAnsi="Calibri" w:cs="Calibri"/>
          <w:noProof/>
        </w:rPr>
        <w:t xml:space="preserve">): Eastern U.S. Stock. US Pacific Mar Mammal Stock Assessments. 2018. </w:t>
      </w:r>
    </w:p>
    <w:p w14:paraId="5DB1CEEB"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29. </w:t>
      </w:r>
      <w:r w:rsidRPr="00E04A43">
        <w:rPr>
          <w:rFonts w:ascii="Calibri" w:hAnsi="Calibri" w:cs="Calibri"/>
          <w:noProof/>
        </w:rPr>
        <w:tab/>
        <w:t>McIntosh RR, Kirkwood R, Sutherland DR, Dann P. Drivers and annual estimates of marine wildlife entanglement rates: A long-term case study with Australian fur seals. Mar Pollut Bull. 2015;101: 716–725. doi:10.1016/j.marpolbul.2015.10.007</w:t>
      </w:r>
    </w:p>
    <w:p w14:paraId="095BE9E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30. </w:t>
      </w:r>
      <w:r w:rsidRPr="00E04A43">
        <w:rPr>
          <w:rFonts w:ascii="Calibri" w:hAnsi="Calibri" w:cs="Calibri"/>
          <w:noProof/>
        </w:rPr>
        <w:tab/>
        <w:t xml:space="preserve">Hucke-Gaete R, Torres D, Vallejos V. Entanglement of Antarctic fur seals </w:t>
      </w:r>
      <w:r w:rsidRPr="00E04A43">
        <w:rPr>
          <w:rFonts w:ascii="Calibri" w:hAnsi="Calibri" w:cs="Calibri"/>
          <w:i/>
          <w:iCs/>
          <w:noProof/>
        </w:rPr>
        <w:t>Arctocephalus gazella</w:t>
      </w:r>
      <w:r w:rsidRPr="00E04A43">
        <w:rPr>
          <w:rFonts w:ascii="Calibri" w:hAnsi="Calibri" w:cs="Calibri"/>
          <w:noProof/>
        </w:rPr>
        <w:t xml:space="preserve"> in marine debris at Cape Shirreff and San Telmo Islets, Livingston Island, Antarctica: 1988-1997. Ser Científica Ina. 1997;47: 123–135. </w:t>
      </w:r>
    </w:p>
    <w:p w14:paraId="26294FA3"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31. </w:t>
      </w:r>
      <w:r w:rsidRPr="00E04A43">
        <w:rPr>
          <w:rFonts w:ascii="Calibri" w:hAnsi="Calibri" w:cs="Calibri"/>
          <w:noProof/>
        </w:rPr>
        <w:tab/>
        <w:t>Hofmeyr GJ, Bester MN, Kirkman SP, Lydersen C, Kovacs KM. Entanglement of Antarctic fur seals at Bouvetøya, Southern Ocean. Mar Pollut Bull. 2006;52: 1077–1080. doi:10.1016/j.marpolbul.2006.05.003</w:t>
      </w:r>
    </w:p>
    <w:p w14:paraId="19E0D85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32. </w:t>
      </w:r>
      <w:r w:rsidRPr="00E04A43">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61D836F4"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33. </w:t>
      </w:r>
      <w:r w:rsidRPr="00E04A43">
        <w:rPr>
          <w:rFonts w:ascii="Calibri" w:hAnsi="Calibri" w:cs="Calibri"/>
          <w:noProof/>
        </w:rPr>
        <w:tab/>
        <w:t xml:space="preserve">Shaughnessy P. Entanglement of Cape Fur Seals with Man-made Objects. Mar Pollut Bull. 1980;11: 332–336. </w:t>
      </w:r>
    </w:p>
    <w:p w14:paraId="3EC1151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34. </w:t>
      </w:r>
      <w:r w:rsidRPr="00E04A43">
        <w:rPr>
          <w:rFonts w:ascii="Calibri" w:hAnsi="Calibri" w:cs="Calibri"/>
          <w:noProof/>
        </w:rPr>
        <w:tab/>
        <w:t xml:space="preserve">Hofmeyr GJ, De Maine M, Bester MN, Kirkman SP, Pistorius PA, Makhado AB. Entanglement of pinnipeds at Marion Island, Southern Ocean: 1991-2001. Aust Mammal. 2002;24: 141–146. </w:t>
      </w:r>
    </w:p>
    <w:p w14:paraId="105212A2"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lastRenderedPageBreak/>
        <w:t xml:space="preserve">35. </w:t>
      </w:r>
      <w:r w:rsidRPr="00E04A43">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37A1821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36. </w:t>
      </w:r>
      <w:r w:rsidRPr="00E04A43">
        <w:rPr>
          <w:rFonts w:ascii="Calibri" w:hAnsi="Calibri" w:cs="Calibri"/>
          <w:noProof/>
        </w:rPr>
        <w:tab/>
        <w:t>Page B, McKenzie J, McIntosh R, Baylis A, Morrissey A, Calvert N, et al. Entanglement of Australian sea lions and New Zealand fur seals in lost fishing gear and other marine debris before and after Government and industry attempts to reduce the problem. Mar Pollut Bull. 2004;49: 33–42. doi:10.1016/j.marpolbul.2004.01.006</w:t>
      </w:r>
    </w:p>
    <w:p w14:paraId="4A08201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37. </w:t>
      </w:r>
      <w:r w:rsidRPr="00E04A43">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34C30E1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38. </w:t>
      </w:r>
      <w:r w:rsidRPr="00E04A43">
        <w:rPr>
          <w:rFonts w:ascii="Calibri" w:hAnsi="Calibri" w:cs="Calibri"/>
          <w:noProof/>
        </w:rPr>
        <w:tab/>
        <w:t xml:space="preserve">Zavala-González A, Mellink E. Entanglement of California sea lions, </w:t>
      </w:r>
      <w:r w:rsidRPr="00E04A43">
        <w:rPr>
          <w:rFonts w:ascii="Calibri" w:hAnsi="Calibri" w:cs="Calibri"/>
          <w:i/>
          <w:iCs/>
          <w:noProof/>
        </w:rPr>
        <w:t>Zalophus californianus californianus</w:t>
      </w:r>
      <w:r w:rsidRPr="00E04A43">
        <w:rPr>
          <w:rFonts w:ascii="Calibri" w:hAnsi="Calibri" w:cs="Calibri"/>
          <w:noProof/>
        </w:rPr>
        <w:t xml:space="preserve">, in fishing gear in the central-northern part of the Gulf of California, Mexico. Fish Bull. 1997;95: 180–184. </w:t>
      </w:r>
    </w:p>
    <w:p w14:paraId="3A010B2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39. </w:t>
      </w:r>
      <w:r w:rsidRPr="00E04A43">
        <w:rPr>
          <w:rFonts w:ascii="Calibri" w:hAnsi="Calibri" w:cs="Calibri"/>
          <w:noProof/>
        </w:rPr>
        <w:tab/>
        <w:t>Boren LJ, Morrissey M, Muller CG, Gemmell NJ. Entanglement of New Zealand fur seals in man-made debris at Kaikoura, New Zealand. Mar Pollut Bull. 2006;52: 442–446. doi:10.1016/j.marpolbul.2005.12.003</w:t>
      </w:r>
    </w:p>
    <w:p w14:paraId="5515E63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40. </w:t>
      </w:r>
      <w:r w:rsidRPr="00E04A43">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442D4F94"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lastRenderedPageBreak/>
        <w:t xml:space="preserve">41. </w:t>
      </w:r>
      <w:r w:rsidRPr="00E04A43">
        <w:rPr>
          <w:rFonts w:ascii="Calibri" w:hAnsi="Calibri" w:cs="Calibri"/>
          <w:noProof/>
        </w:rPr>
        <w:tab/>
        <w:t xml:space="preserve">Scordino J, Kajimura H, Furuta A. Fur Seal Entanglement Studies in 1984, St. Paul Island, Alaska. Kozloff P, Kajimura H, editors. Fur Seal Investig 1985. 1988. </w:t>
      </w:r>
    </w:p>
    <w:p w14:paraId="1952AFD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42. </w:t>
      </w:r>
      <w:r w:rsidRPr="00E04A43">
        <w:rPr>
          <w:rFonts w:ascii="Calibri" w:hAnsi="Calibri" w:cs="Calibri"/>
          <w:noProof/>
        </w:rPr>
        <w:tab/>
        <w:t>Pemberton D, Brothers NP, Kirkwood R. Entanglement of Australian fur seals in man-made debris in Tasmanian waters. Wildl Res. 1992;19: 151–159. doi:10.1071/WR9920151</w:t>
      </w:r>
    </w:p>
    <w:p w14:paraId="142FB09B"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43. </w:t>
      </w:r>
      <w:r w:rsidRPr="00E04A43">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0496EF52"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44. </w:t>
      </w:r>
      <w:r w:rsidRPr="00E04A43">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2D67DB6E"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45. </w:t>
      </w:r>
      <w:r w:rsidRPr="00E04A43">
        <w:rPr>
          <w:rFonts w:ascii="Calibri" w:hAnsi="Calibri" w:cs="Calibri"/>
          <w:noProof/>
        </w:rPr>
        <w:tab/>
        <w:t xml:space="preserve">Kenyon KW. No man is benign: The endangered monk seal. Oceans. 1980;13: 48–54. </w:t>
      </w:r>
    </w:p>
    <w:p w14:paraId="0459DF1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46. </w:t>
      </w:r>
      <w:r w:rsidRPr="00E04A43">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06D0E7FA"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47. </w:t>
      </w:r>
      <w:r w:rsidRPr="00E04A43">
        <w:rPr>
          <w:rFonts w:ascii="Calibri" w:hAnsi="Calibri" w:cs="Calibri"/>
          <w:noProof/>
        </w:rPr>
        <w:tab/>
        <w:t xml:space="preserve">Bonner WN, McCann T. Neck collars on fur seals, </w:t>
      </w:r>
      <w:r w:rsidRPr="00E04A43">
        <w:rPr>
          <w:rFonts w:ascii="Calibri" w:hAnsi="Calibri" w:cs="Calibri"/>
          <w:i/>
          <w:iCs/>
          <w:noProof/>
        </w:rPr>
        <w:t>Arctocephalus gazella</w:t>
      </w:r>
      <w:r w:rsidRPr="00E04A43">
        <w:rPr>
          <w:rFonts w:ascii="Calibri" w:hAnsi="Calibri" w:cs="Calibri"/>
          <w:noProof/>
        </w:rPr>
        <w:t xml:space="preserve">, at South Georgia. Br Antarct Surv Bull. 1982;57: 73–77. </w:t>
      </w:r>
    </w:p>
    <w:p w14:paraId="17601B2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48. </w:t>
      </w:r>
      <w:r w:rsidRPr="00E04A43">
        <w:rPr>
          <w:rFonts w:ascii="Calibri" w:hAnsi="Calibri" w:cs="Calibri"/>
          <w:noProof/>
        </w:rPr>
        <w:tab/>
        <w:t xml:space="preserve">Henderson JR. Encounters of Hawaiian monk seals with fishing gear at Lisianski Island, 1982. Mar Fish Rev. 1984;46: 59–61. </w:t>
      </w:r>
    </w:p>
    <w:p w14:paraId="5CFE0C3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49. </w:t>
      </w:r>
      <w:r w:rsidRPr="00E04A43">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1926A50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lastRenderedPageBreak/>
        <w:t xml:space="preserve">50. </w:t>
      </w:r>
      <w:r w:rsidRPr="00E04A43">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7A9575E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51. </w:t>
      </w:r>
      <w:r w:rsidRPr="00E04A43">
        <w:rPr>
          <w:rFonts w:ascii="Calibri" w:hAnsi="Calibri" w:cs="Calibri"/>
          <w:noProof/>
        </w:rPr>
        <w:tab/>
        <w:t xml:space="preserve">Feldkamp SD, Costa DP, DeKrey GK. Energetic and behavioral effects of net entanglement on juvenile northern fur seals, </w:t>
      </w:r>
      <w:r w:rsidRPr="00E04A43">
        <w:rPr>
          <w:rFonts w:ascii="Calibri" w:hAnsi="Calibri" w:cs="Calibri"/>
          <w:i/>
          <w:iCs/>
          <w:noProof/>
        </w:rPr>
        <w:t>Callorhinus ursinus</w:t>
      </w:r>
      <w:r w:rsidRPr="00E04A43">
        <w:rPr>
          <w:rFonts w:ascii="Calibri" w:hAnsi="Calibri" w:cs="Calibri"/>
          <w:noProof/>
        </w:rPr>
        <w:t xml:space="preserve">. Fish Bull. 1989;87: 85–94. </w:t>
      </w:r>
    </w:p>
    <w:p w14:paraId="52D8E48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52. </w:t>
      </w:r>
      <w:r w:rsidRPr="00E04A43">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65C3DF24"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53. </w:t>
      </w:r>
      <w:r w:rsidRPr="00E04A43">
        <w:rPr>
          <w:rFonts w:ascii="Calibri" w:hAnsi="Calibri" w:cs="Calibri"/>
          <w:noProof/>
        </w:rPr>
        <w:tab/>
        <w:t>Franco-Trecu V, Drago M, Katz H, Machín E, Marín Y. With the noose around the neck: Marine debris entangling otariid species. Environ Pollut. 2017;220: 985–989. doi:10.1016/j.envpol.2016.11.057</w:t>
      </w:r>
    </w:p>
    <w:p w14:paraId="26544896"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54. </w:t>
      </w:r>
      <w:r w:rsidRPr="00E04A43">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0A717A8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55. </w:t>
      </w:r>
      <w:r w:rsidRPr="00E04A43">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3E769DA8"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56. </w:t>
      </w:r>
      <w:r w:rsidRPr="00E04A43">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678AFF3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57. </w:t>
      </w:r>
      <w:r w:rsidRPr="00E04A43">
        <w:rPr>
          <w:rFonts w:ascii="Calibri" w:hAnsi="Calibri" w:cs="Calibri"/>
          <w:noProof/>
        </w:rPr>
        <w:tab/>
        <w:t>Winship AJ, Trites AW, Calkins DG. Growth in Body Size of the Steller Sea Lion (</w:t>
      </w:r>
      <w:r w:rsidRPr="00E04A43">
        <w:rPr>
          <w:rFonts w:ascii="Calibri" w:hAnsi="Calibri" w:cs="Calibri"/>
          <w:i/>
          <w:iCs/>
          <w:noProof/>
        </w:rPr>
        <w:t>Eumetopias jubatus</w:t>
      </w:r>
      <w:r w:rsidRPr="00E04A43">
        <w:rPr>
          <w:rFonts w:ascii="Calibri" w:hAnsi="Calibri" w:cs="Calibri"/>
          <w:noProof/>
        </w:rPr>
        <w:t>). J Mammal. 2001;82: 500–519. doi:10.1644/1545-1542(2001)082&lt;0500:gibsot&gt;2.0.co;2</w:t>
      </w:r>
    </w:p>
    <w:p w14:paraId="5A6E8C65"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58. </w:t>
      </w:r>
      <w:r w:rsidRPr="00E04A43">
        <w:rPr>
          <w:rFonts w:ascii="Calibri" w:hAnsi="Calibri" w:cs="Calibri"/>
          <w:noProof/>
        </w:rPr>
        <w:tab/>
        <w:t xml:space="preserve">DeLong RL, Dawson P, Gearin P. Incidence and Impact of Entanglement in Netting Debris on Northern Fur Seal Pups and Adult Females, St. Paul Island, Alaska. Kozloff P, Kajimura H, editors. </w:t>
      </w:r>
      <w:r w:rsidRPr="00E04A43">
        <w:rPr>
          <w:rFonts w:ascii="Calibri" w:hAnsi="Calibri" w:cs="Calibri"/>
          <w:noProof/>
        </w:rPr>
        <w:lastRenderedPageBreak/>
        <w:t xml:space="preserve">Fur Seal Investig 1985. 1988. </w:t>
      </w:r>
    </w:p>
    <w:p w14:paraId="5E0CD23C"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59. </w:t>
      </w:r>
      <w:r w:rsidRPr="00E04A43">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2CEA35F1"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60. </w:t>
      </w:r>
      <w:r w:rsidRPr="00E04A43">
        <w:rPr>
          <w:rFonts w:ascii="Calibri" w:hAnsi="Calibri" w:cs="Calibri"/>
          <w:noProof/>
        </w:rPr>
        <w:tab/>
        <w:t xml:space="preserve">Peterson W, Robert M, Bond NA. The warm Blob continues to dominate the ecosystem of the northern California Current. PICES. 2015;23: 44–46. </w:t>
      </w:r>
    </w:p>
    <w:p w14:paraId="302438D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61. </w:t>
      </w:r>
      <w:r w:rsidRPr="00E04A43">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78A5653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62. </w:t>
      </w:r>
      <w:r w:rsidRPr="00E04A43">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7C2922BB"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63. </w:t>
      </w:r>
      <w:r w:rsidRPr="00E04A43">
        <w:rPr>
          <w:rFonts w:ascii="Calibri" w:hAnsi="Calibri" w:cs="Calibri"/>
          <w:noProof/>
        </w:rPr>
        <w:tab/>
        <w:t>Arnould JPY, Croxall JP. Trends in entanglement of Antarctic fur seals (</w:t>
      </w:r>
      <w:r w:rsidRPr="00E04A43">
        <w:rPr>
          <w:rFonts w:ascii="Calibri" w:hAnsi="Calibri" w:cs="Calibri"/>
          <w:i/>
          <w:iCs/>
          <w:noProof/>
        </w:rPr>
        <w:t>Arctocephalus gazella</w:t>
      </w:r>
      <w:r w:rsidRPr="00E04A43">
        <w:rPr>
          <w:rFonts w:ascii="Calibri" w:hAnsi="Calibri" w:cs="Calibri"/>
          <w:noProof/>
        </w:rPr>
        <w:t>) in man-made debris at South Georgia. Mar Pollut Bull. 1995;30: 707–712. doi:10.1016/0025-326X(95)00054-Q</w:t>
      </w:r>
    </w:p>
    <w:p w14:paraId="512656D8"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64. </w:t>
      </w:r>
      <w:r w:rsidRPr="00E04A43">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46DE807F"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65. </w:t>
      </w:r>
      <w:r w:rsidRPr="00E04A43">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60F474C8"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lastRenderedPageBreak/>
        <w:t xml:space="preserve">66. </w:t>
      </w:r>
      <w:r w:rsidRPr="00E04A43">
        <w:rPr>
          <w:rFonts w:ascii="Calibri" w:hAnsi="Calibri" w:cs="Calibri"/>
          <w:noProof/>
        </w:rPr>
        <w:tab/>
        <w:t>Götz T, Janik VM. Acoustic deterrent devices to prevent pinniped depredation: Efficiency, conservation concerns and possible solutions. Mar Ecol Prog Ser. 2013;492: 285–302. doi:10.3354/meps10482</w:t>
      </w:r>
    </w:p>
    <w:p w14:paraId="1D310509"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67. </w:t>
      </w:r>
      <w:r w:rsidRPr="00E04A43">
        <w:rPr>
          <w:rFonts w:ascii="Calibri" w:hAnsi="Calibri" w:cs="Calibri"/>
          <w:noProof/>
        </w:rPr>
        <w:tab/>
        <w:t>Jefferson TA, Curry BE. Acoustic methods of reducing or eliminating marine mammal-fishery interactions: Do they work? Ocean Coast Manag. 1996;31: 41–70. doi:10.1016/0964-5691(95)00049-6</w:t>
      </w:r>
    </w:p>
    <w:p w14:paraId="7C9ADEB7" w14:textId="77777777" w:rsidR="00E04A43" w:rsidRPr="00E04A43" w:rsidRDefault="00E04A43" w:rsidP="00E04A43">
      <w:pPr>
        <w:widowControl w:val="0"/>
        <w:autoSpaceDE w:val="0"/>
        <w:autoSpaceDN w:val="0"/>
        <w:adjustRightInd w:val="0"/>
        <w:spacing w:line="480" w:lineRule="auto"/>
        <w:ind w:left="640" w:hanging="640"/>
        <w:rPr>
          <w:rFonts w:ascii="Calibri" w:hAnsi="Calibri" w:cs="Calibri"/>
          <w:noProof/>
        </w:rPr>
      </w:pPr>
      <w:r w:rsidRPr="00E04A43">
        <w:rPr>
          <w:rFonts w:ascii="Calibri" w:hAnsi="Calibri" w:cs="Calibri"/>
          <w:noProof/>
        </w:rPr>
        <w:t xml:space="preserve">68. </w:t>
      </w:r>
      <w:r w:rsidRPr="00E04A43">
        <w:rPr>
          <w:rFonts w:ascii="Calibri" w:hAnsi="Calibri" w:cs="Calibri"/>
          <w:noProof/>
        </w:rPr>
        <w:tab/>
        <w:t>Götz T, Janik VM. Target-specific acoustic predator deterrence in the marine environment. Anim Conserv. 2015;18: 102–111. doi:10.1111/acv.12141</w:t>
      </w:r>
    </w:p>
    <w:p w14:paraId="5C78D726" w14:textId="5C5F1860" w:rsidR="00DB250C" w:rsidRPr="00DB250C" w:rsidRDefault="00DB250C" w:rsidP="00E04A43">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Liz Allyn" w:date="2020-06-03T14:33:00Z" w:initials="LA">
    <w:p w14:paraId="5AC9B713" w14:textId="77777777" w:rsidR="0040000A" w:rsidRDefault="0040000A">
      <w:pPr>
        <w:pStyle w:val="CommentText"/>
      </w:pPr>
      <w:r>
        <w:rPr>
          <w:rStyle w:val="CommentReference"/>
        </w:rPr>
        <w:annotationRef/>
      </w:r>
      <w:r>
        <w:t xml:space="preserve">Try to shorten this. </w:t>
      </w:r>
    </w:p>
    <w:p w14:paraId="68C20D93" w14:textId="77777777" w:rsidR="0040000A" w:rsidRDefault="0040000A">
      <w:pPr>
        <w:pStyle w:val="CommentText"/>
      </w:pPr>
      <w:r>
        <w:t>Remove first sentence?</w:t>
      </w:r>
    </w:p>
    <w:p w14:paraId="62760B5C" w14:textId="29C5D193" w:rsidR="005B10F6" w:rsidRDefault="005B10F6">
      <w:pPr>
        <w:pStyle w:val="CommentText"/>
      </w:pPr>
      <w:r>
        <w:t>Remember to get it back down to 300 words!</w:t>
      </w:r>
    </w:p>
  </w:comment>
  <w:comment w:id="12" w:author="Liz Allyn" w:date="2020-06-03T13:31:00Z" w:initials="LA">
    <w:p w14:paraId="330B6ABC" w14:textId="1E67A330" w:rsidR="0040000A" w:rsidRDefault="0040000A">
      <w:pPr>
        <w:pStyle w:val="CommentText"/>
      </w:pPr>
      <w:r>
        <w:rPr>
          <w:rStyle w:val="CommentReference"/>
        </w:rPr>
        <w:annotationRef/>
      </w:r>
      <w:r>
        <w:t>Tone this back</w:t>
      </w:r>
    </w:p>
  </w:comment>
  <w:comment w:id="20" w:author="Liz Allyn" w:date="2020-06-10T13:19:00Z" w:initials="LA">
    <w:p w14:paraId="248989C9" w14:textId="54641167" w:rsidR="0021568D" w:rsidRDefault="0021568D">
      <w:pPr>
        <w:pStyle w:val="CommentText"/>
      </w:pPr>
      <w:r>
        <w:rPr>
          <w:rStyle w:val="CommentReference"/>
        </w:rPr>
        <w:annotationRef/>
      </w:r>
      <w:r>
        <w:t>Change this one.</w:t>
      </w:r>
    </w:p>
  </w:comment>
  <w:comment w:id="60" w:author="Liz Allyn" w:date="2020-06-03T13:32:00Z" w:initials="LA">
    <w:p w14:paraId="75458C96" w14:textId="1519C358" w:rsidR="0040000A" w:rsidRDefault="0040000A">
      <w:pPr>
        <w:pStyle w:val="CommentText"/>
      </w:pPr>
      <w:r>
        <w:rPr>
          <w:rStyle w:val="CommentReference"/>
        </w:rPr>
        <w:annotationRef/>
      </w:r>
      <w:r>
        <w:t>Tone this back</w:t>
      </w:r>
    </w:p>
  </w:comment>
  <w:comment w:id="61" w:author="Liz Allyn" w:date="2020-06-03T11:18:00Z" w:initials="LA">
    <w:p w14:paraId="34E27C89" w14:textId="1ED23ECB" w:rsidR="0040000A" w:rsidRDefault="0040000A">
      <w:pPr>
        <w:pStyle w:val="CommentText"/>
      </w:pPr>
      <w:r>
        <w:rPr>
          <w:rStyle w:val="CommentReference"/>
        </w:rPr>
        <w:annotationRef/>
      </w:r>
      <w:r>
        <w:t>Echo this elsewhere</w:t>
      </w:r>
    </w:p>
  </w:comment>
  <w:comment w:id="105" w:author="Liz Allyn" w:date="2020-06-05T12:17:00Z" w:initials="LA">
    <w:p w14:paraId="6334B1E5" w14:textId="77777777" w:rsidR="0040000A" w:rsidRDefault="0040000A">
      <w:pPr>
        <w:pStyle w:val="CommentText"/>
      </w:pPr>
      <w:r>
        <w:rPr>
          <w:rStyle w:val="CommentReference"/>
        </w:rPr>
        <w:annotationRef/>
      </w:r>
      <w:r>
        <w:t>Should redo this but compare just the adult male rates between species</w:t>
      </w:r>
    </w:p>
    <w:p w14:paraId="7714026A" w14:textId="62FD78B5" w:rsidR="0040000A" w:rsidRDefault="0040000A">
      <w:pPr>
        <w:pStyle w:val="CommentText"/>
      </w:pPr>
      <w:r>
        <w:t>Keep both?</w:t>
      </w:r>
    </w:p>
  </w:comment>
  <w:comment w:id="142" w:author="Liz Allyn" w:date="2020-06-03T11:23:00Z" w:initials="LA">
    <w:p w14:paraId="54A93C70" w14:textId="74E01FF7" w:rsidR="0040000A" w:rsidRDefault="0040000A">
      <w:pPr>
        <w:pStyle w:val="CommentText"/>
      </w:pPr>
      <w:r>
        <w:rPr>
          <w:rStyle w:val="CommentReference"/>
        </w:rPr>
        <w:annotationRef/>
      </w:r>
      <w:r>
        <w:t>Consider removing for redundancy</w:t>
      </w:r>
    </w:p>
  </w:comment>
  <w:comment w:id="194" w:author="Liz Allyn" w:date="2020-06-05T13:59:00Z" w:initials="LA">
    <w:p w14:paraId="672D49F1" w14:textId="5C6DDBD4" w:rsidR="0040000A" w:rsidRDefault="0040000A">
      <w:pPr>
        <w:pStyle w:val="CommentText"/>
      </w:pPr>
      <w:r>
        <w:rPr>
          <w:rStyle w:val="CommentReference"/>
        </w:rPr>
        <w:annotationRef/>
      </w:r>
      <w:r>
        <w:t>Commence review here, rearrange following paragraphs to be lines of evidence for why we shouldn’t assume that entanglement = death instead of saying why it isn’t a serious thing (which it still is sometimes).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760B5C" w15:done="0"/>
  <w15:commentEx w15:paraId="330B6ABC" w15:done="0"/>
  <w15:commentEx w15:paraId="248989C9" w15:done="0"/>
  <w15:commentEx w15:paraId="75458C96" w15:done="0"/>
  <w15:commentEx w15:paraId="34E27C89" w15:done="0"/>
  <w15:commentEx w15:paraId="7714026A" w15:done="0"/>
  <w15:commentEx w15:paraId="54A93C70" w15:done="0"/>
  <w15:commentEx w15:paraId="672D49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3326" w16cex:dateUtc="2020-06-03T21:33:00Z"/>
  <w16cex:commentExtensible w16cex:durableId="228224BE" w16cex:dateUtc="2020-06-03T20:31:00Z"/>
  <w16cex:commentExtensible w16cex:durableId="228B5C49" w16cex:dateUtc="2020-06-10T20:19:00Z"/>
  <w16cex:commentExtensible w16cex:durableId="228224E8" w16cex:dateUtc="2020-06-03T20:32:00Z"/>
  <w16cex:commentExtensible w16cex:durableId="22820580" w16cex:dateUtc="2020-06-03T18:18:00Z"/>
  <w16cex:commentExtensible w16cex:durableId="2284B656" w16cex:dateUtc="2020-06-05T19:17:00Z"/>
  <w16cex:commentExtensible w16cex:durableId="228206B2" w16cex:dateUtc="2020-06-03T18:23:00Z"/>
  <w16cex:commentExtensible w16cex:durableId="2284CE4B" w16cex:dateUtc="2020-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760B5C" w16cid:durableId="22823326"/>
  <w16cid:commentId w16cid:paraId="330B6ABC" w16cid:durableId="228224BE"/>
  <w16cid:commentId w16cid:paraId="248989C9" w16cid:durableId="228B5C49"/>
  <w16cid:commentId w16cid:paraId="75458C96" w16cid:durableId="228224E8"/>
  <w16cid:commentId w16cid:paraId="34E27C89" w16cid:durableId="22820580"/>
  <w16cid:commentId w16cid:paraId="7714026A" w16cid:durableId="2284B656"/>
  <w16cid:commentId w16cid:paraId="54A93C70" w16cid:durableId="228206B2"/>
  <w16cid:commentId w16cid:paraId="672D49F1" w16cid:durableId="2284C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60C43" w14:textId="77777777" w:rsidR="00E24A96" w:rsidRDefault="00E24A96" w:rsidP="00041378">
      <w:pPr>
        <w:spacing w:after="0" w:line="240" w:lineRule="auto"/>
      </w:pPr>
      <w:r>
        <w:separator/>
      </w:r>
    </w:p>
  </w:endnote>
  <w:endnote w:type="continuationSeparator" w:id="0">
    <w:p w14:paraId="7780516D" w14:textId="77777777" w:rsidR="00E24A96" w:rsidRDefault="00E24A96" w:rsidP="00041378">
      <w:pPr>
        <w:spacing w:after="0" w:line="240" w:lineRule="auto"/>
      </w:pPr>
      <w:r>
        <w:continuationSeparator/>
      </w:r>
    </w:p>
  </w:endnote>
  <w:endnote w:type="continuationNotice" w:id="1">
    <w:p w14:paraId="4F3A35FE" w14:textId="77777777" w:rsidR="00E24A96" w:rsidRDefault="00E24A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Content>
      <w:p w14:paraId="563D72FC" w14:textId="77777777" w:rsidR="0040000A" w:rsidRDefault="0040000A"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40000A" w:rsidRDefault="0040000A"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Content>
      <w:p w14:paraId="6ACFB1AE" w14:textId="5972F914" w:rsidR="0040000A" w:rsidRDefault="0040000A"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40000A" w:rsidRDefault="0040000A"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BDD33" w14:textId="77777777" w:rsidR="00E24A96" w:rsidRDefault="00E24A96" w:rsidP="00041378">
      <w:pPr>
        <w:spacing w:after="0" w:line="240" w:lineRule="auto"/>
      </w:pPr>
      <w:r>
        <w:separator/>
      </w:r>
    </w:p>
  </w:footnote>
  <w:footnote w:type="continuationSeparator" w:id="0">
    <w:p w14:paraId="78B24765" w14:textId="77777777" w:rsidR="00E24A96" w:rsidRDefault="00E24A96" w:rsidP="00041378">
      <w:pPr>
        <w:spacing w:after="0" w:line="240" w:lineRule="auto"/>
      </w:pPr>
      <w:r>
        <w:continuationSeparator/>
      </w:r>
    </w:p>
  </w:footnote>
  <w:footnote w:type="continuationNotice" w:id="1">
    <w:p w14:paraId="7E3CABE6" w14:textId="77777777" w:rsidR="00E24A96" w:rsidRDefault="00E24A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43C"/>
    <w:rsid w:val="000020EC"/>
    <w:rsid w:val="00002652"/>
    <w:rsid w:val="00004F06"/>
    <w:rsid w:val="000052AD"/>
    <w:rsid w:val="00005353"/>
    <w:rsid w:val="00006D1C"/>
    <w:rsid w:val="00010974"/>
    <w:rsid w:val="00010C02"/>
    <w:rsid w:val="0001177C"/>
    <w:rsid w:val="00012C7C"/>
    <w:rsid w:val="00014AA4"/>
    <w:rsid w:val="00014B13"/>
    <w:rsid w:val="00015088"/>
    <w:rsid w:val="000150B5"/>
    <w:rsid w:val="00017582"/>
    <w:rsid w:val="00017648"/>
    <w:rsid w:val="000177E5"/>
    <w:rsid w:val="00021C16"/>
    <w:rsid w:val="00023320"/>
    <w:rsid w:val="000236B7"/>
    <w:rsid w:val="000279E0"/>
    <w:rsid w:val="00030715"/>
    <w:rsid w:val="000311AE"/>
    <w:rsid w:val="00031C15"/>
    <w:rsid w:val="00033587"/>
    <w:rsid w:val="000335F7"/>
    <w:rsid w:val="00033F0B"/>
    <w:rsid w:val="0003624E"/>
    <w:rsid w:val="00036950"/>
    <w:rsid w:val="00036BD2"/>
    <w:rsid w:val="00037F13"/>
    <w:rsid w:val="000400F7"/>
    <w:rsid w:val="00040E57"/>
    <w:rsid w:val="00041378"/>
    <w:rsid w:val="00041865"/>
    <w:rsid w:val="000440F5"/>
    <w:rsid w:val="00045B6C"/>
    <w:rsid w:val="00047692"/>
    <w:rsid w:val="00047844"/>
    <w:rsid w:val="00047C04"/>
    <w:rsid w:val="0005277F"/>
    <w:rsid w:val="00052845"/>
    <w:rsid w:val="00053739"/>
    <w:rsid w:val="00053D94"/>
    <w:rsid w:val="00053F8C"/>
    <w:rsid w:val="00053FCC"/>
    <w:rsid w:val="00055C69"/>
    <w:rsid w:val="00056854"/>
    <w:rsid w:val="000573F8"/>
    <w:rsid w:val="0005799D"/>
    <w:rsid w:val="00061FD0"/>
    <w:rsid w:val="00062E28"/>
    <w:rsid w:val="00063EA9"/>
    <w:rsid w:val="0006595A"/>
    <w:rsid w:val="0006619E"/>
    <w:rsid w:val="00066650"/>
    <w:rsid w:val="000714B7"/>
    <w:rsid w:val="00071A23"/>
    <w:rsid w:val="00072672"/>
    <w:rsid w:val="00072728"/>
    <w:rsid w:val="00074453"/>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F1D"/>
    <w:rsid w:val="000A28B0"/>
    <w:rsid w:val="000A59BB"/>
    <w:rsid w:val="000A66F2"/>
    <w:rsid w:val="000A6E4A"/>
    <w:rsid w:val="000A7D77"/>
    <w:rsid w:val="000B0EA4"/>
    <w:rsid w:val="000B1334"/>
    <w:rsid w:val="000B6A89"/>
    <w:rsid w:val="000B6E8E"/>
    <w:rsid w:val="000C1141"/>
    <w:rsid w:val="000C1398"/>
    <w:rsid w:val="000C1DEA"/>
    <w:rsid w:val="000C34A3"/>
    <w:rsid w:val="000C4186"/>
    <w:rsid w:val="000C79E7"/>
    <w:rsid w:val="000D023F"/>
    <w:rsid w:val="000D3433"/>
    <w:rsid w:val="000D5646"/>
    <w:rsid w:val="000D58A0"/>
    <w:rsid w:val="000D5B36"/>
    <w:rsid w:val="000D5EB0"/>
    <w:rsid w:val="000D7F27"/>
    <w:rsid w:val="000E05AD"/>
    <w:rsid w:val="000E310D"/>
    <w:rsid w:val="000E3E56"/>
    <w:rsid w:val="000E5E4B"/>
    <w:rsid w:val="000E61EE"/>
    <w:rsid w:val="000F00F0"/>
    <w:rsid w:val="000F1D4B"/>
    <w:rsid w:val="000F413A"/>
    <w:rsid w:val="000F6464"/>
    <w:rsid w:val="0010013B"/>
    <w:rsid w:val="00100764"/>
    <w:rsid w:val="00101AA6"/>
    <w:rsid w:val="00104027"/>
    <w:rsid w:val="00104919"/>
    <w:rsid w:val="001049A6"/>
    <w:rsid w:val="00104A99"/>
    <w:rsid w:val="00105B65"/>
    <w:rsid w:val="00110AF4"/>
    <w:rsid w:val="001112CA"/>
    <w:rsid w:val="001119C1"/>
    <w:rsid w:val="0011219E"/>
    <w:rsid w:val="001152C3"/>
    <w:rsid w:val="00120F19"/>
    <w:rsid w:val="00121159"/>
    <w:rsid w:val="001230EF"/>
    <w:rsid w:val="00123290"/>
    <w:rsid w:val="00123336"/>
    <w:rsid w:val="001253B1"/>
    <w:rsid w:val="001255AC"/>
    <w:rsid w:val="00125F82"/>
    <w:rsid w:val="00127671"/>
    <w:rsid w:val="001304F7"/>
    <w:rsid w:val="00132022"/>
    <w:rsid w:val="00132140"/>
    <w:rsid w:val="001331A0"/>
    <w:rsid w:val="00133C96"/>
    <w:rsid w:val="001402DA"/>
    <w:rsid w:val="001406A1"/>
    <w:rsid w:val="0014164A"/>
    <w:rsid w:val="00142AD5"/>
    <w:rsid w:val="001432DC"/>
    <w:rsid w:val="00143B40"/>
    <w:rsid w:val="00144A77"/>
    <w:rsid w:val="00144F35"/>
    <w:rsid w:val="00147130"/>
    <w:rsid w:val="001511FA"/>
    <w:rsid w:val="001537C7"/>
    <w:rsid w:val="0015448C"/>
    <w:rsid w:val="0015452D"/>
    <w:rsid w:val="00155947"/>
    <w:rsid w:val="001615FC"/>
    <w:rsid w:val="001618C1"/>
    <w:rsid w:val="00163E6F"/>
    <w:rsid w:val="001647B9"/>
    <w:rsid w:val="0016621F"/>
    <w:rsid w:val="0017162E"/>
    <w:rsid w:val="00172B5B"/>
    <w:rsid w:val="00173988"/>
    <w:rsid w:val="001757F0"/>
    <w:rsid w:val="00175BB1"/>
    <w:rsid w:val="0017626C"/>
    <w:rsid w:val="00176426"/>
    <w:rsid w:val="00177037"/>
    <w:rsid w:val="00180C68"/>
    <w:rsid w:val="001842B2"/>
    <w:rsid w:val="00187B79"/>
    <w:rsid w:val="00190AB8"/>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63E4"/>
    <w:rsid w:val="001C6C2D"/>
    <w:rsid w:val="001C6F1F"/>
    <w:rsid w:val="001C7A14"/>
    <w:rsid w:val="001C7F65"/>
    <w:rsid w:val="001D1C26"/>
    <w:rsid w:val="001D213D"/>
    <w:rsid w:val="001D52A6"/>
    <w:rsid w:val="001D6DDB"/>
    <w:rsid w:val="001E2D86"/>
    <w:rsid w:val="001E5397"/>
    <w:rsid w:val="001E6A2B"/>
    <w:rsid w:val="001E7F25"/>
    <w:rsid w:val="001F0378"/>
    <w:rsid w:val="001F33A7"/>
    <w:rsid w:val="001F4B28"/>
    <w:rsid w:val="001F5881"/>
    <w:rsid w:val="001F703A"/>
    <w:rsid w:val="001F7551"/>
    <w:rsid w:val="001F7C2C"/>
    <w:rsid w:val="00200F24"/>
    <w:rsid w:val="00204B93"/>
    <w:rsid w:val="00212673"/>
    <w:rsid w:val="00212738"/>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5039"/>
    <w:rsid w:val="00235759"/>
    <w:rsid w:val="00235E29"/>
    <w:rsid w:val="00235F62"/>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61199"/>
    <w:rsid w:val="00261412"/>
    <w:rsid w:val="002624C8"/>
    <w:rsid w:val="00264F6E"/>
    <w:rsid w:val="00265700"/>
    <w:rsid w:val="00265EF7"/>
    <w:rsid w:val="00266A01"/>
    <w:rsid w:val="00267665"/>
    <w:rsid w:val="00267C01"/>
    <w:rsid w:val="002701FD"/>
    <w:rsid w:val="0027024E"/>
    <w:rsid w:val="00270A2B"/>
    <w:rsid w:val="002722B9"/>
    <w:rsid w:val="00272C87"/>
    <w:rsid w:val="00273D89"/>
    <w:rsid w:val="002745CB"/>
    <w:rsid w:val="00274881"/>
    <w:rsid w:val="00275D0C"/>
    <w:rsid w:val="002763F9"/>
    <w:rsid w:val="0027662A"/>
    <w:rsid w:val="00280893"/>
    <w:rsid w:val="00284927"/>
    <w:rsid w:val="00284A67"/>
    <w:rsid w:val="00290948"/>
    <w:rsid w:val="002915C8"/>
    <w:rsid w:val="00291AC8"/>
    <w:rsid w:val="00291BBB"/>
    <w:rsid w:val="0029204B"/>
    <w:rsid w:val="00292423"/>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3083"/>
    <w:rsid w:val="002B308C"/>
    <w:rsid w:val="002B398D"/>
    <w:rsid w:val="002B5490"/>
    <w:rsid w:val="002B5AA8"/>
    <w:rsid w:val="002B713F"/>
    <w:rsid w:val="002B7620"/>
    <w:rsid w:val="002B7B89"/>
    <w:rsid w:val="002C016E"/>
    <w:rsid w:val="002C072F"/>
    <w:rsid w:val="002C3D5E"/>
    <w:rsid w:val="002C5DFD"/>
    <w:rsid w:val="002C603D"/>
    <w:rsid w:val="002C6AE3"/>
    <w:rsid w:val="002C7876"/>
    <w:rsid w:val="002D486E"/>
    <w:rsid w:val="002D553A"/>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E04"/>
    <w:rsid w:val="002F330D"/>
    <w:rsid w:val="002F3800"/>
    <w:rsid w:val="002F5984"/>
    <w:rsid w:val="002F6244"/>
    <w:rsid w:val="002F700B"/>
    <w:rsid w:val="002F7539"/>
    <w:rsid w:val="003009D7"/>
    <w:rsid w:val="00302288"/>
    <w:rsid w:val="00305A80"/>
    <w:rsid w:val="00305FBF"/>
    <w:rsid w:val="00306165"/>
    <w:rsid w:val="00306C4D"/>
    <w:rsid w:val="00313BD6"/>
    <w:rsid w:val="00314331"/>
    <w:rsid w:val="00314B0D"/>
    <w:rsid w:val="00315F76"/>
    <w:rsid w:val="00320561"/>
    <w:rsid w:val="0032186D"/>
    <w:rsid w:val="00321E2D"/>
    <w:rsid w:val="00322F4E"/>
    <w:rsid w:val="00323EF3"/>
    <w:rsid w:val="003245F7"/>
    <w:rsid w:val="00326B86"/>
    <w:rsid w:val="0032710E"/>
    <w:rsid w:val="00332667"/>
    <w:rsid w:val="00332CFD"/>
    <w:rsid w:val="00333D59"/>
    <w:rsid w:val="003354E6"/>
    <w:rsid w:val="0033618C"/>
    <w:rsid w:val="00336797"/>
    <w:rsid w:val="003371DB"/>
    <w:rsid w:val="00337883"/>
    <w:rsid w:val="00340A9C"/>
    <w:rsid w:val="00342553"/>
    <w:rsid w:val="00344A31"/>
    <w:rsid w:val="0034582F"/>
    <w:rsid w:val="00345E88"/>
    <w:rsid w:val="0034654B"/>
    <w:rsid w:val="0034668D"/>
    <w:rsid w:val="003500A6"/>
    <w:rsid w:val="003502D4"/>
    <w:rsid w:val="00350472"/>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7D86"/>
    <w:rsid w:val="0039387A"/>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73E"/>
    <w:rsid w:val="003F48AD"/>
    <w:rsid w:val="003F6363"/>
    <w:rsid w:val="003F6D34"/>
    <w:rsid w:val="0040000A"/>
    <w:rsid w:val="00400D30"/>
    <w:rsid w:val="0040141E"/>
    <w:rsid w:val="00401B32"/>
    <w:rsid w:val="004020EF"/>
    <w:rsid w:val="0040255E"/>
    <w:rsid w:val="004041B9"/>
    <w:rsid w:val="00404F55"/>
    <w:rsid w:val="004118B5"/>
    <w:rsid w:val="00412DE4"/>
    <w:rsid w:val="00413989"/>
    <w:rsid w:val="00413B0B"/>
    <w:rsid w:val="00414839"/>
    <w:rsid w:val="00416D7F"/>
    <w:rsid w:val="0042049C"/>
    <w:rsid w:val="004223D0"/>
    <w:rsid w:val="004230A0"/>
    <w:rsid w:val="004251EC"/>
    <w:rsid w:val="004301B8"/>
    <w:rsid w:val="004307CD"/>
    <w:rsid w:val="00433FF4"/>
    <w:rsid w:val="00434C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50FA6"/>
    <w:rsid w:val="00451602"/>
    <w:rsid w:val="00451D3C"/>
    <w:rsid w:val="00451E27"/>
    <w:rsid w:val="004522BB"/>
    <w:rsid w:val="004536FF"/>
    <w:rsid w:val="00453FD4"/>
    <w:rsid w:val="0045413C"/>
    <w:rsid w:val="00455499"/>
    <w:rsid w:val="004567B6"/>
    <w:rsid w:val="00457B73"/>
    <w:rsid w:val="00460875"/>
    <w:rsid w:val="00460D4E"/>
    <w:rsid w:val="004630F8"/>
    <w:rsid w:val="00463642"/>
    <w:rsid w:val="00465C3F"/>
    <w:rsid w:val="00465DC3"/>
    <w:rsid w:val="00466FB3"/>
    <w:rsid w:val="00467443"/>
    <w:rsid w:val="00470A1E"/>
    <w:rsid w:val="004714AE"/>
    <w:rsid w:val="004719D3"/>
    <w:rsid w:val="004730EF"/>
    <w:rsid w:val="004747D6"/>
    <w:rsid w:val="0047644C"/>
    <w:rsid w:val="004775B2"/>
    <w:rsid w:val="00482A04"/>
    <w:rsid w:val="00482A8B"/>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6E46"/>
    <w:rsid w:val="004B1722"/>
    <w:rsid w:val="004B1787"/>
    <w:rsid w:val="004B1CC7"/>
    <w:rsid w:val="004B2A17"/>
    <w:rsid w:val="004B4367"/>
    <w:rsid w:val="004B567A"/>
    <w:rsid w:val="004B5842"/>
    <w:rsid w:val="004B5F9D"/>
    <w:rsid w:val="004B5FB0"/>
    <w:rsid w:val="004C322F"/>
    <w:rsid w:val="004C5E48"/>
    <w:rsid w:val="004C6A00"/>
    <w:rsid w:val="004C6C3F"/>
    <w:rsid w:val="004D08E7"/>
    <w:rsid w:val="004D0CF1"/>
    <w:rsid w:val="004D0E24"/>
    <w:rsid w:val="004D2A6B"/>
    <w:rsid w:val="004D43FE"/>
    <w:rsid w:val="004D57C3"/>
    <w:rsid w:val="004D7135"/>
    <w:rsid w:val="004E3051"/>
    <w:rsid w:val="004E6F30"/>
    <w:rsid w:val="004F1191"/>
    <w:rsid w:val="004F239A"/>
    <w:rsid w:val="004F2473"/>
    <w:rsid w:val="004F25D9"/>
    <w:rsid w:val="004F2D2A"/>
    <w:rsid w:val="004F3436"/>
    <w:rsid w:val="004F367C"/>
    <w:rsid w:val="004F6FE2"/>
    <w:rsid w:val="004F761D"/>
    <w:rsid w:val="00500E68"/>
    <w:rsid w:val="00501910"/>
    <w:rsid w:val="00501B7D"/>
    <w:rsid w:val="00502A34"/>
    <w:rsid w:val="0050539D"/>
    <w:rsid w:val="005067E1"/>
    <w:rsid w:val="00506A52"/>
    <w:rsid w:val="00507743"/>
    <w:rsid w:val="00513DE8"/>
    <w:rsid w:val="005148FE"/>
    <w:rsid w:val="0052081A"/>
    <w:rsid w:val="00520BBC"/>
    <w:rsid w:val="00521686"/>
    <w:rsid w:val="005227C7"/>
    <w:rsid w:val="00522D65"/>
    <w:rsid w:val="00523D02"/>
    <w:rsid w:val="00524047"/>
    <w:rsid w:val="00524A3C"/>
    <w:rsid w:val="00526920"/>
    <w:rsid w:val="005300B5"/>
    <w:rsid w:val="0053045A"/>
    <w:rsid w:val="005309F2"/>
    <w:rsid w:val="00532FF3"/>
    <w:rsid w:val="00533396"/>
    <w:rsid w:val="005339AC"/>
    <w:rsid w:val="0053443A"/>
    <w:rsid w:val="00535EA6"/>
    <w:rsid w:val="00537884"/>
    <w:rsid w:val="005400FD"/>
    <w:rsid w:val="005404AC"/>
    <w:rsid w:val="00540555"/>
    <w:rsid w:val="00540585"/>
    <w:rsid w:val="005405E7"/>
    <w:rsid w:val="00540612"/>
    <w:rsid w:val="0054072F"/>
    <w:rsid w:val="00541637"/>
    <w:rsid w:val="005423D1"/>
    <w:rsid w:val="00542AB0"/>
    <w:rsid w:val="005440B0"/>
    <w:rsid w:val="00545181"/>
    <w:rsid w:val="0054613A"/>
    <w:rsid w:val="00546650"/>
    <w:rsid w:val="00547DCD"/>
    <w:rsid w:val="00550C88"/>
    <w:rsid w:val="00551477"/>
    <w:rsid w:val="00551F76"/>
    <w:rsid w:val="00552B75"/>
    <w:rsid w:val="00553DA4"/>
    <w:rsid w:val="00553E9A"/>
    <w:rsid w:val="005566D3"/>
    <w:rsid w:val="00556AA9"/>
    <w:rsid w:val="00560693"/>
    <w:rsid w:val="00560D3A"/>
    <w:rsid w:val="005624E1"/>
    <w:rsid w:val="00563CF1"/>
    <w:rsid w:val="005650BE"/>
    <w:rsid w:val="00566EF3"/>
    <w:rsid w:val="0056708E"/>
    <w:rsid w:val="005678B3"/>
    <w:rsid w:val="005704FF"/>
    <w:rsid w:val="005718EB"/>
    <w:rsid w:val="0057635E"/>
    <w:rsid w:val="005768E9"/>
    <w:rsid w:val="00581E19"/>
    <w:rsid w:val="005828EE"/>
    <w:rsid w:val="00584BF2"/>
    <w:rsid w:val="00584D53"/>
    <w:rsid w:val="00587AED"/>
    <w:rsid w:val="0059015E"/>
    <w:rsid w:val="00591EB2"/>
    <w:rsid w:val="0059272B"/>
    <w:rsid w:val="005940B1"/>
    <w:rsid w:val="005947C9"/>
    <w:rsid w:val="00594BB6"/>
    <w:rsid w:val="0059526E"/>
    <w:rsid w:val="0059574F"/>
    <w:rsid w:val="00597DC4"/>
    <w:rsid w:val="005A0D00"/>
    <w:rsid w:val="005A4831"/>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7C8"/>
    <w:rsid w:val="005D4B40"/>
    <w:rsid w:val="005D5894"/>
    <w:rsid w:val="005D5A5A"/>
    <w:rsid w:val="005D6416"/>
    <w:rsid w:val="005D70A0"/>
    <w:rsid w:val="005D7E9B"/>
    <w:rsid w:val="005E3553"/>
    <w:rsid w:val="005E54BD"/>
    <w:rsid w:val="005E5A71"/>
    <w:rsid w:val="005E73F0"/>
    <w:rsid w:val="005E79D1"/>
    <w:rsid w:val="005F0AA0"/>
    <w:rsid w:val="005F0FCD"/>
    <w:rsid w:val="005F2267"/>
    <w:rsid w:val="005F3B30"/>
    <w:rsid w:val="005F71C9"/>
    <w:rsid w:val="00600592"/>
    <w:rsid w:val="006026FB"/>
    <w:rsid w:val="006038A7"/>
    <w:rsid w:val="00603ADF"/>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3021C"/>
    <w:rsid w:val="00630982"/>
    <w:rsid w:val="006312DA"/>
    <w:rsid w:val="00632869"/>
    <w:rsid w:val="00632BBD"/>
    <w:rsid w:val="006342E1"/>
    <w:rsid w:val="006344FA"/>
    <w:rsid w:val="00634E9B"/>
    <w:rsid w:val="00635CB0"/>
    <w:rsid w:val="006368BA"/>
    <w:rsid w:val="00640F1F"/>
    <w:rsid w:val="0064529B"/>
    <w:rsid w:val="0064703E"/>
    <w:rsid w:val="0065045F"/>
    <w:rsid w:val="00651274"/>
    <w:rsid w:val="00651661"/>
    <w:rsid w:val="00653CA2"/>
    <w:rsid w:val="00655513"/>
    <w:rsid w:val="00655712"/>
    <w:rsid w:val="00656EC2"/>
    <w:rsid w:val="006629ED"/>
    <w:rsid w:val="00663D36"/>
    <w:rsid w:val="0066431C"/>
    <w:rsid w:val="00666328"/>
    <w:rsid w:val="00667713"/>
    <w:rsid w:val="00670A50"/>
    <w:rsid w:val="00670EAB"/>
    <w:rsid w:val="006711A9"/>
    <w:rsid w:val="00672DC3"/>
    <w:rsid w:val="00675491"/>
    <w:rsid w:val="00677776"/>
    <w:rsid w:val="00677E39"/>
    <w:rsid w:val="0068034E"/>
    <w:rsid w:val="00683B81"/>
    <w:rsid w:val="006873F0"/>
    <w:rsid w:val="0069149E"/>
    <w:rsid w:val="006918C7"/>
    <w:rsid w:val="00692C01"/>
    <w:rsid w:val="00692ECA"/>
    <w:rsid w:val="00697181"/>
    <w:rsid w:val="006A1701"/>
    <w:rsid w:val="006A1765"/>
    <w:rsid w:val="006A1F72"/>
    <w:rsid w:val="006A5874"/>
    <w:rsid w:val="006A6E41"/>
    <w:rsid w:val="006A7A57"/>
    <w:rsid w:val="006B0F00"/>
    <w:rsid w:val="006B199C"/>
    <w:rsid w:val="006B3402"/>
    <w:rsid w:val="006B4B0B"/>
    <w:rsid w:val="006B54B4"/>
    <w:rsid w:val="006B5681"/>
    <w:rsid w:val="006B5A5F"/>
    <w:rsid w:val="006B6837"/>
    <w:rsid w:val="006C1B1C"/>
    <w:rsid w:val="006C1E51"/>
    <w:rsid w:val="006C3458"/>
    <w:rsid w:val="006D2197"/>
    <w:rsid w:val="006D2BD6"/>
    <w:rsid w:val="006D54B2"/>
    <w:rsid w:val="006D60FA"/>
    <w:rsid w:val="006D767A"/>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86C"/>
    <w:rsid w:val="007108E6"/>
    <w:rsid w:val="007113CE"/>
    <w:rsid w:val="00711EF9"/>
    <w:rsid w:val="00712105"/>
    <w:rsid w:val="00712548"/>
    <w:rsid w:val="00713FBA"/>
    <w:rsid w:val="0071405F"/>
    <w:rsid w:val="007165DB"/>
    <w:rsid w:val="00717668"/>
    <w:rsid w:val="007204BE"/>
    <w:rsid w:val="007241F5"/>
    <w:rsid w:val="007250EF"/>
    <w:rsid w:val="00725A5E"/>
    <w:rsid w:val="00726061"/>
    <w:rsid w:val="0072763A"/>
    <w:rsid w:val="007324A4"/>
    <w:rsid w:val="00732752"/>
    <w:rsid w:val="007341F6"/>
    <w:rsid w:val="007359B9"/>
    <w:rsid w:val="00735A5C"/>
    <w:rsid w:val="007362AB"/>
    <w:rsid w:val="00737CBE"/>
    <w:rsid w:val="007424AA"/>
    <w:rsid w:val="00742786"/>
    <w:rsid w:val="00742D77"/>
    <w:rsid w:val="00744C2A"/>
    <w:rsid w:val="00745D92"/>
    <w:rsid w:val="007477A2"/>
    <w:rsid w:val="007502A0"/>
    <w:rsid w:val="00750532"/>
    <w:rsid w:val="00750E7B"/>
    <w:rsid w:val="007531BE"/>
    <w:rsid w:val="007538DB"/>
    <w:rsid w:val="00753F6D"/>
    <w:rsid w:val="007540DA"/>
    <w:rsid w:val="007561A1"/>
    <w:rsid w:val="00757C1F"/>
    <w:rsid w:val="007608A4"/>
    <w:rsid w:val="007608E8"/>
    <w:rsid w:val="007629ED"/>
    <w:rsid w:val="00764131"/>
    <w:rsid w:val="00765DAF"/>
    <w:rsid w:val="00766D4B"/>
    <w:rsid w:val="0077085D"/>
    <w:rsid w:val="00772C33"/>
    <w:rsid w:val="00775446"/>
    <w:rsid w:val="00775B70"/>
    <w:rsid w:val="00776088"/>
    <w:rsid w:val="007772A2"/>
    <w:rsid w:val="00777FA3"/>
    <w:rsid w:val="00781491"/>
    <w:rsid w:val="00782FCA"/>
    <w:rsid w:val="007856AC"/>
    <w:rsid w:val="007874E7"/>
    <w:rsid w:val="00790AB6"/>
    <w:rsid w:val="0079130D"/>
    <w:rsid w:val="007916D9"/>
    <w:rsid w:val="007917FF"/>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2394"/>
    <w:rsid w:val="007D2D99"/>
    <w:rsid w:val="007D4645"/>
    <w:rsid w:val="007D522F"/>
    <w:rsid w:val="007E2A6D"/>
    <w:rsid w:val="007E3361"/>
    <w:rsid w:val="007E355E"/>
    <w:rsid w:val="007E4DD6"/>
    <w:rsid w:val="007F10BE"/>
    <w:rsid w:val="007F1D24"/>
    <w:rsid w:val="007F295E"/>
    <w:rsid w:val="007F39A3"/>
    <w:rsid w:val="007F41C9"/>
    <w:rsid w:val="007F509A"/>
    <w:rsid w:val="007F52B5"/>
    <w:rsid w:val="00801C41"/>
    <w:rsid w:val="0080503D"/>
    <w:rsid w:val="00805AF3"/>
    <w:rsid w:val="00805BD5"/>
    <w:rsid w:val="00805C8B"/>
    <w:rsid w:val="008068A9"/>
    <w:rsid w:val="00807453"/>
    <w:rsid w:val="00807CDE"/>
    <w:rsid w:val="00811873"/>
    <w:rsid w:val="00815378"/>
    <w:rsid w:val="00815747"/>
    <w:rsid w:val="0081582B"/>
    <w:rsid w:val="00815968"/>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44EAA"/>
    <w:rsid w:val="00846207"/>
    <w:rsid w:val="00851E0A"/>
    <w:rsid w:val="00854F22"/>
    <w:rsid w:val="00857FB7"/>
    <w:rsid w:val="00861E12"/>
    <w:rsid w:val="00863105"/>
    <w:rsid w:val="008637C1"/>
    <w:rsid w:val="0086465C"/>
    <w:rsid w:val="00865188"/>
    <w:rsid w:val="008668CE"/>
    <w:rsid w:val="008712E9"/>
    <w:rsid w:val="00871C2C"/>
    <w:rsid w:val="00873868"/>
    <w:rsid w:val="008746E5"/>
    <w:rsid w:val="008748A7"/>
    <w:rsid w:val="00874CE9"/>
    <w:rsid w:val="00875AC1"/>
    <w:rsid w:val="0087615F"/>
    <w:rsid w:val="00876B40"/>
    <w:rsid w:val="008774AC"/>
    <w:rsid w:val="00877AAD"/>
    <w:rsid w:val="00880AF4"/>
    <w:rsid w:val="00881327"/>
    <w:rsid w:val="0088417C"/>
    <w:rsid w:val="00885B08"/>
    <w:rsid w:val="00885D14"/>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2E44"/>
    <w:rsid w:val="008B41B1"/>
    <w:rsid w:val="008B5D70"/>
    <w:rsid w:val="008B67F1"/>
    <w:rsid w:val="008C1802"/>
    <w:rsid w:val="008C1927"/>
    <w:rsid w:val="008C20D1"/>
    <w:rsid w:val="008C2983"/>
    <w:rsid w:val="008C2DAC"/>
    <w:rsid w:val="008C6C93"/>
    <w:rsid w:val="008C79B3"/>
    <w:rsid w:val="008D0D02"/>
    <w:rsid w:val="008D0DD4"/>
    <w:rsid w:val="008D0FC5"/>
    <w:rsid w:val="008D119A"/>
    <w:rsid w:val="008D1A4A"/>
    <w:rsid w:val="008D1B29"/>
    <w:rsid w:val="008D1FE0"/>
    <w:rsid w:val="008D20F7"/>
    <w:rsid w:val="008D24A3"/>
    <w:rsid w:val="008D2F8D"/>
    <w:rsid w:val="008D3483"/>
    <w:rsid w:val="008D4A38"/>
    <w:rsid w:val="008D631F"/>
    <w:rsid w:val="008D684F"/>
    <w:rsid w:val="008E0579"/>
    <w:rsid w:val="008E0A43"/>
    <w:rsid w:val="008E26F9"/>
    <w:rsid w:val="008E27AB"/>
    <w:rsid w:val="008E4F07"/>
    <w:rsid w:val="008E56AF"/>
    <w:rsid w:val="008E5F4F"/>
    <w:rsid w:val="008E670A"/>
    <w:rsid w:val="008E6728"/>
    <w:rsid w:val="008E70A3"/>
    <w:rsid w:val="008E7A58"/>
    <w:rsid w:val="008F03F7"/>
    <w:rsid w:val="008F1170"/>
    <w:rsid w:val="008F1F2B"/>
    <w:rsid w:val="008F2B33"/>
    <w:rsid w:val="008F49E2"/>
    <w:rsid w:val="008F52C5"/>
    <w:rsid w:val="008F57CF"/>
    <w:rsid w:val="008F71E8"/>
    <w:rsid w:val="008F7F57"/>
    <w:rsid w:val="00900536"/>
    <w:rsid w:val="00900BB3"/>
    <w:rsid w:val="009029DA"/>
    <w:rsid w:val="009033F8"/>
    <w:rsid w:val="00903951"/>
    <w:rsid w:val="00903B5B"/>
    <w:rsid w:val="009041F9"/>
    <w:rsid w:val="009043C4"/>
    <w:rsid w:val="00904991"/>
    <w:rsid w:val="00905296"/>
    <w:rsid w:val="0090585C"/>
    <w:rsid w:val="0090688A"/>
    <w:rsid w:val="00906C42"/>
    <w:rsid w:val="0090763C"/>
    <w:rsid w:val="0091081B"/>
    <w:rsid w:val="00911BDD"/>
    <w:rsid w:val="00916E2A"/>
    <w:rsid w:val="00916F05"/>
    <w:rsid w:val="009170C8"/>
    <w:rsid w:val="0092151B"/>
    <w:rsid w:val="00921EF3"/>
    <w:rsid w:val="009239B1"/>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DD6"/>
    <w:rsid w:val="0095004B"/>
    <w:rsid w:val="0095027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3080"/>
    <w:rsid w:val="009740B5"/>
    <w:rsid w:val="009744EC"/>
    <w:rsid w:val="00976ECF"/>
    <w:rsid w:val="00980AB9"/>
    <w:rsid w:val="0098107B"/>
    <w:rsid w:val="0098202E"/>
    <w:rsid w:val="0098279A"/>
    <w:rsid w:val="00985CCA"/>
    <w:rsid w:val="009865E0"/>
    <w:rsid w:val="0098691E"/>
    <w:rsid w:val="009869A7"/>
    <w:rsid w:val="00987853"/>
    <w:rsid w:val="00990B5A"/>
    <w:rsid w:val="009913F9"/>
    <w:rsid w:val="00991C0A"/>
    <w:rsid w:val="0099282E"/>
    <w:rsid w:val="009951FD"/>
    <w:rsid w:val="00995D21"/>
    <w:rsid w:val="00996EE2"/>
    <w:rsid w:val="009A20EF"/>
    <w:rsid w:val="009A26F6"/>
    <w:rsid w:val="009A27BE"/>
    <w:rsid w:val="009A5C82"/>
    <w:rsid w:val="009A609A"/>
    <w:rsid w:val="009A680F"/>
    <w:rsid w:val="009A73DA"/>
    <w:rsid w:val="009B0555"/>
    <w:rsid w:val="009B07EE"/>
    <w:rsid w:val="009B19B4"/>
    <w:rsid w:val="009B23CC"/>
    <w:rsid w:val="009B2B98"/>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E329F"/>
    <w:rsid w:val="009E53DC"/>
    <w:rsid w:val="009E59F6"/>
    <w:rsid w:val="009E5A1E"/>
    <w:rsid w:val="009E7061"/>
    <w:rsid w:val="009F04B7"/>
    <w:rsid w:val="009F0936"/>
    <w:rsid w:val="009F0C1E"/>
    <w:rsid w:val="009F0D66"/>
    <w:rsid w:val="009F0FEA"/>
    <w:rsid w:val="009F1C7A"/>
    <w:rsid w:val="009F21A8"/>
    <w:rsid w:val="009F2336"/>
    <w:rsid w:val="009F3FA9"/>
    <w:rsid w:val="009F4365"/>
    <w:rsid w:val="009F6011"/>
    <w:rsid w:val="009F72BA"/>
    <w:rsid w:val="00A011AE"/>
    <w:rsid w:val="00A01811"/>
    <w:rsid w:val="00A03269"/>
    <w:rsid w:val="00A040C0"/>
    <w:rsid w:val="00A07AF5"/>
    <w:rsid w:val="00A1044D"/>
    <w:rsid w:val="00A10B62"/>
    <w:rsid w:val="00A111B1"/>
    <w:rsid w:val="00A1125D"/>
    <w:rsid w:val="00A1321C"/>
    <w:rsid w:val="00A150A9"/>
    <w:rsid w:val="00A15CC1"/>
    <w:rsid w:val="00A17B1E"/>
    <w:rsid w:val="00A17CA8"/>
    <w:rsid w:val="00A23417"/>
    <w:rsid w:val="00A25777"/>
    <w:rsid w:val="00A259C9"/>
    <w:rsid w:val="00A27CF6"/>
    <w:rsid w:val="00A31D86"/>
    <w:rsid w:val="00A329FF"/>
    <w:rsid w:val="00A34756"/>
    <w:rsid w:val="00A34F3A"/>
    <w:rsid w:val="00A360C7"/>
    <w:rsid w:val="00A36595"/>
    <w:rsid w:val="00A37D62"/>
    <w:rsid w:val="00A37DC4"/>
    <w:rsid w:val="00A416BD"/>
    <w:rsid w:val="00A424EC"/>
    <w:rsid w:val="00A43F47"/>
    <w:rsid w:val="00A45215"/>
    <w:rsid w:val="00A466F9"/>
    <w:rsid w:val="00A46826"/>
    <w:rsid w:val="00A46D39"/>
    <w:rsid w:val="00A47D28"/>
    <w:rsid w:val="00A50AD8"/>
    <w:rsid w:val="00A5216C"/>
    <w:rsid w:val="00A53E4D"/>
    <w:rsid w:val="00A549D8"/>
    <w:rsid w:val="00A555DD"/>
    <w:rsid w:val="00A56167"/>
    <w:rsid w:val="00A57CDE"/>
    <w:rsid w:val="00A57DA1"/>
    <w:rsid w:val="00A6029E"/>
    <w:rsid w:val="00A60505"/>
    <w:rsid w:val="00A621DA"/>
    <w:rsid w:val="00A627DB"/>
    <w:rsid w:val="00A632A7"/>
    <w:rsid w:val="00A63A58"/>
    <w:rsid w:val="00A6483D"/>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2213"/>
    <w:rsid w:val="00AD23BE"/>
    <w:rsid w:val="00AD30BA"/>
    <w:rsid w:val="00AD3E29"/>
    <w:rsid w:val="00AD48E6"/>
    <w:rsid w:val="00AD4C1A"/>
    <w:rsid w:val="00AD577D"/>
    <w:rsid w:val="00AD5AFD"/>
    <w:rsid w:val="00AD63EE"/>
    <w:rsid w:val="00AD6BD7"/>
    <w:rsid w:val="00AE0DD9"/>
    <w:rsid w:val="00AE14EF"/>
    <w:rsid w:val="00AE2D30"/>
    <w:rsid w:val="00AE36BC"/>
    <w:rsid w:val="00AE4C2F"/>
    <w:rsid w:val="00AE731F"/>
    <w:rsid w:val="00AF07DB"/>
    <w:rsid w:val="00AF287F"/>
    <w:rsid w:val="00AF3E72"/>
    <w:rsid w:val="00AF5E26"/>
    <w:rsid w:val="00AF6904"/>
    <w:rsid w:val="00AF797F"/>
    <w:rsid w:val="00AF7B49"/>
    <w:rsid w:val="00AF7FA2"/>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65A3"/>
    <w:rsid w:val="00B27BE5"/>
    <w:rsid w:val="00B30D68"/>
    <w:rsid w:val="00B3127D"/>
    <w:rsid w:val="00B31A30"/>
    <w:rsid w:val="00B32DE9"/>
    <w:rsid w:val="00B32EDC"/>
    <w:rsid w:val="00B347FE"/>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51E1"/>
    <w:rsid w:val="00B553E6"/>
    <w:rsid w:val="00B5547D"/>
    <w:rsid w:val="00B55D73"/>
    <w:rsid w:val="00B56419"/>
    <w:rsid w:val="00B575A1"/>
    <w:rsid w:val="00B57B50"/>
    <w:rsid w:val="00B57FEC"/>
    <w:rsid w:val="00B60319"/>
    <w:rsid w:val="00B60562"/>
    <w:rsid w:val="00B60CF6"/>
    <w:rsid w:val="00B610EB"/>
    <w:rsid w:val="00B6213C"/>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734F"/>
    <w:rsid w:val="00BB0973"/>
    <w:rsid w:val="00BB144C"/>
    <w:rsid w:val="00BB1B5C"/>
    <w:rsid w:val="00BB1E07"/>
    <w:rsid w:val="00BB438B"/>
    <w:rsid w:val="00BB452B"/>
    <w:rsid w:val="00BB7099"/>
    <w:rsid w:val="00BC0E7E"/>
    <w:rsid w:val="00BC16E8"/>
    <w:rsid w:val="00BC21D8"/>
    <w:rsid w:val="00BC2534"/>
    <w:rsid w:val="00BC3E17"/>
    <w:rsid w:val="00BC48E8"/>
    <w:rsid w:val="00BC6992"/>
    <w:rsid w:val="00BC7239"/>
    <w:rsid w:val="00BC7834"/>
    <w:rsid w:val="00BD2406"/>
    <w:rsid w:val="00BD3F9C"/>
    <w:rsid w:val="00BD47E5"/>
    <w:rsid w:val="00BD507F"/>
    <w:rsid w:val="00BD5FE6"/>
    <w:rsid w:val="00BD6141"/>
    <w:rsid w:val="00BE03EA"/>
    <w:rsid w:val="00BE385A"/>
    <w:rsid w:val="00BE4104"/>
    <w:rsid w:val="00BE48BC"/>
    <w:rsid w:val="00BE591D"/>
    <w:rsid w:val="00BE5F7F"/>
    <w:rsid w:val="00BE6711"/>
    <w:rsid w:val="00BE6F1A"/>
    <w:rsid w:val="00BE7A69"/>
    <w:rsid w:val="00BF2B36"/>
    <w:rsid w:val="00C00DAF"/>
    <w:rsid w:val="00C01C12"/>
    <w:rsid w:val="00C01DDA"/>
    <w:rsid w:val="00C02157"/>
    <w:rsid w:val="00C038FB"/>
    <w:rsid w:val="00C04262"/>
    <w:rsid w:val="00C057C0"/>
    <w:rsid w:val="00C066F6"/>
    <w:rsid w:val="00C06D6A"/>
    <w:rsid w:val="00C10558"/>
    <w:rsid w:val="00C10C5C"/>
    <w:rsid w:val="00C11198"/>
    <w:rsid w:val="00C11C70"/>
    <w:rsid w:val="00C12406"/>
    <w:rsid w:val="00C1467C"/>
    <w:rsid w:val="00C14C64"/>
    <w:rsid w:val="00C15EA3"/>
    <w:rsid w:val="00C163B1"/>
    <w:rsid w:val="00C16EE5"/>
    <w:rsid w:val="00C20A8E"/>
    <w:rsid w:val="00C21234"/>
    <w:rsid w:val="00C21586"/>
    <w:rsid w:val="00C215D3"/>
    <w:rsid w:val="00C21998"/>
    <w:rsid w:val="00C22C1B"/>
    <w:rsid w:val="00C2452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24A1"/>
    <w:rsid w:val="00C52757"/>
    <w:rsid w:val="00C53F36"/>
    <w:rsid w:val="00C53FA7"/>
    <w:rsid w:val="00C540B6"/>
    <w:rsid w:val="00C55D08"/>
    <w:rsid w:val="00C55ED6"/>
    <w:rsid w:val="00C5604D"/>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309B"/>
    <w:rsid w:val="00C85CA4"/>
    <w:rsid w:val="00C86498"/>
    <w:rsid w:val="00C871DE"/>
    <w:rsid w:val="00C874D9"/>
    <w:rsid w:val="00C91EA8"/>
    <w:rsid w:val="00C954C0"/>
    <w:rsid w:val="00C95D26"/>
    <w:rsid w:val="00CA204F"/>
    <w:rsid w:val="00CA2E22"/>
    <w:rsid w:val="00CA40D3"/>
    <w:rsid w:val="00CA49BC"/>
    <w:rsid w:val="00CA49DF"/>
    <w:rsid w:val="00CA5B52"/>
    <w:rsid w:val="00CB1066"/>
    <w:rsid w:val="00CB260C"/>
    <w:rsid w:val="00CB3735"/>
    <w:rsid w:val="00CB4C31"/>
    <w:rsid w:val="00CB5119"/>
    <w:rsid w:val="00CB6004"/>
    <w:rsid w:val="00CC2FE0"/>
    <w:rsid w:val="00CC3E77"/>
    <w:rsid w:val="00CC4978"/>
    <w:rsid w:val="00CC6AE3"/>
    <w:rsid w:val="00CD2578"/>
    <w:rsid w:val="00CD2A09"/>
    <w:rsid w:val="00CD2B7F"/>
    <w:rsid w:val="00CD4052"/>
    <w:rsid w:val="00CE0A29"/>
    <w:rsid w:val="00CE0FD9"/>
    <w:rsid w:val="00CE2879"/>
    <w:rsid w:val="00CE38FF"/>
    <w:rsid w:val="00CE56DC"/>
    <w:rsid w:val="00CE5D9B"/>
    <w:rsid w:val="00CE62E5"/>
    <w:rsid w:val="00CF32A5"/>
    <w:rsid w:val="00CF33A5"/>
    <w:rsid w:val="00CF48EF"/>
    <w:rsid w:val="00CF5B6A"/>
    <w:rsid w:val="00CF5C93"/>
    <w:rsid w:val="00CF7286"/>
    <w:rsid w:val="00CF7345"/>
    <w:rsid w:val="00CF7BCC"/>
    <w:rsid w:val="00CF7FDC"/>
    <w:rsid w:val="00D00F9C"/>
    <w:rsid w:val="00D03672"/>
    <w:rsid w:val="00D06328"/>
    <w:rsid w:val="00D07C61"/>
    <w:rsid w:val="00D1145C"/>
    <w:rsid w:val="00D11FF2"/>
    <w:rsid w:val="00D152CC"/>
    <w:rsid w:val="00D1684A"/>
    <w:rsid w:val="00D16C50"/>
    <w:rsid w:val="00D16EC6"/>
    <w:rsid w:val="00D2259F"/>
    <w:rsid w:val="00D22AA9"/>
    <w:rsid w:val="00D24B96"/>
    <w:rsid w:val="00D25E3B"/>
    <w:rsid w:val="00D26856"/>
    <w:rsid w:val="00D2735D"/>
    <w:rsid w:val="00D27F35"/>
    <w:rsid w:val="00D3090C"/>
    <w:rsid w:val="00D3290E"/>
    <w:rsid w:val="00D32AB8"/>
    <w:rsid w:val="00D32FB7"/>
    <w:rsid w:val="00D33919"/>
    <w:rsid w:val="00D366E3"/>
    <w:rsid w:val="00D41A14"/>
    <w:rsid w:val="00D43496"/>
    <w:rsid w:val="00D45745"/>
    <w:rsid w:val="00D47943"/>
    <w:rsid w:val="00D50207"/>
    <w:rsid w:val="00D51319"/>
    <w:rsid w:val="00D524E3"/>
    <w:rsid w:val="00D53644"/>
    <w:rsid w:val="00D538E9"/>
    <w:rsid w:val="00D54390"/>
    <w:rsid w:val="00D54BEE"/>
    <w:rsid w:val="00D54FA5"/>
    <w:rsid w:val="00D55B16"/>
    <w:rsid w:val="00D56AB1"/>
    <w:rsid w:val="00D56B92"/>
    <w:rsid w:val="00D604FE"/>
    <w:rsid w:val="00D61283"/>
    <w:rsid w:val="00D619CD"/>
    <w:rsid w:val="00D61DF3"/>
    <w:rsid w:val="00D642A6"/>
    <w:rsid w:val="00D66FA5"/>
    <w:rsid w:val="00D703D5"/>
    <w:rsid w:val="00D72138"/>
    <w:rsid w:val="00D72559"/>
    <w:rsid w:val="00D734FE"/>
    <w:rsid w:val="00D73720"/>
    <w:rsid w:val="00D74EDB"/>
    <w:rsid w:val="00D758CB"/>
    <w:rsid w:val="00D75B20"/>
    <w:rsid w:val="00D76820"/>
    <w:rsid w:val="00D7732A"/>
    <w:rsid w:val="00D81CE5"/>
    <w:rsid w:val="00D840DB"/>
    <w:rsid w:val="00D91608"/>
    <w:rsid w:val="00D939F8"/>
    <w:rsid w:val="00D93EF2"/>
    <w:rsid w:val="00D9452C"/>
    <w:rsid w:val="00D945A6"/>
    <w:rsid w:val="00D94C10"/>
    <w:rsid w:val="00D96327"/>
    <w:rsid w:val="00D96D1E"/>
    <w:rsid w:val="00DA01E8"/>
    <w:rsid w:val="00DA2300"/>
    <w:rsid w:val="00DA2590"/>
    <w:rsid w:val="00DA4060"/>
    <w:rsid w:val="00DA5D95"/>
    <w:rsid w:val="00DA5E11"/>
    <w:rsid w:val="00DA795B"/>
    <w:rsid w:val="00DB24E5"/>
    <w:rsid w:val="00DB250C"/>
    <w:rsid w:val="00DB2F1E"/>
    <w:rsid w:val="00DB5237"/>
    <w:rsid w:val="00DB5324"/>
    <w:rsid w:val="00DB5500"/>
    <w:rsid w:val="00DB5F96"/>
    <w:rsid w:val="00DB6B83"/>
    <w:rsid w:val="00DC1256"/>
    <w:rsid w:val="00DC2228"/>
    <w:rsid w:val="00DC3DF9"/>
    <w:rsid w:val="00DC43BA"/>
    <w:rsid w:val="00DC50C1"/>
    <w:rsid w:val="00DC76FD"/>
    <w:rsid w:val="00DC7BEE"/>
    <w:rsid w:val="00DC7C2E"/>
    <w:rsid w:val="00DD17B6"/>
    <w:rsid w:val="00DD278E"/>
    <w:rsid w:val="00DD2BB2"/>
    <w:rsid w:val="00DD4BB6"/>
    <w:rsid w:val="00DE0418"/>
    <w:rsid w:val="00DE06DD"/>
    <w:rsid w:val="00DE3797"/>
    <w:rsid w:val="00DE5792"/>
    <w:rsid w:val="00DE62D1"/>
    <w:rsid w:val="00DF05C9"/>
    <w:rsid w:val="00DF0857"/>
    <w:rsid w:val="00DF0B23"/>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6B7C"/>
    <w:rsid w:val="00E17486"/>
    <w:rsid w:val="00E241FD"/>
    <w:rsid w:val="00E242D3"/>
    <w:rsid w:val="00E24A96"/>
    <w:rsid w:val="00E24EB2"/>
    <w:rsid w:val="00E25364"/>
    <w:rsid w:val="00E25897"/>
    <w:rsid w:val="00E25F34"/>
    <w:rsid w:val="00E30C3C"/>
    <w:rsid w:val="00E31241"/>
    <w:rsid w:val="00E32370"/>
    <w:rsid w:val="00E32B84"/>
    <w:rsid w:val="00E33CDE"/>
    <w:rsid w:val="00E3415B"/>
    <w:rsid w:val="00E3418E"/>
    <w:rsid w:val="00E35E8C"/>
    <w:rsid w:val="00E365A3"/>
    <w:rsid w:val="00E36A51"/>
    <w:rsid w:val="00E37515"/>
    <w:rsid w:val="00E44651"/>
    <w:rsid w:val="00E44A29"/>
    <w:rsid w:val="00E468B2"/>
    <w:rsid w:val="00E475C6"/>
    <w:rsid w:val="00E51F39"/>
    <w:rsid w:val="00E52B1A"/>
    <w:rsid w:val="00E5338B"/>
    <w:rsid w:val="00E55723"/>
    <w:rsid w:val="00E5649D"/>
    <w:rsid w:val="00E570FE"/>
    <w:rsid w:val="00E60120"/>
    <w:rsid w:val="00E60675"/>
    <w:rsid w:val="00E60894"/>
    <w:rsid w:val="00E6310A"/>
    <w:rsid w:val="00E6458E"/>
    <w:rsid w:val="00E661FC"/>
    <w:rsid w:val="00E719C8"/>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E43"/>
    <w:rsid w:val="00E9030C"/>
    <w:rsid w:val="00E90924"/>
    <w:rsid w:val="00E92CFB"/>
    <w:rsid w:val="00E92F5C"/>
    <w:rsid w:val="00E93596"/>
    <w:rsid w:val="00E940A5"/>
    <w:rsid w:val="00E978D4"/>
    <w:rsid w:val="00E97D04"/>
    <w:rsid w:val="00EA2643"/>
    <w:rsid w:val="00EA2B2F"/>
    <w:rsid w:val="00EA3837"/>
    <w:rsid w:val="00EA5084"/>
    <w:rsid w:val="00EA7224"/>
    <w:rsid w:val="00EA7B1E"/>
    <w:rsid w:val="00EA7F29"/>
    <w:rsid w:val="00EB2849"/>
    <w:rsid w:val="00EB2D68"/>
    <w:rsid w:val="00EB58C2"/>
    <w:rsid w:val="00EB5CE3"/>
    <w:rsid w:val="00EB7580"/>
    <w:rsid w:val="00EB778C"/>
    <w:rsid w:val="00EC059B"/>
    <w:rsid w:val="00EC0D43"/>
    <w:rsid w:val="00EC150A"/>
    <w:rsid w:val="00EC1D35"/>
    <w:rsid w:val="00EC6A8E"/>
    <w:rsid w:val="00ED2671"/>
    <w:rsid w:val="00ED2D20"/>
    <w:rsid w:val="00ED329C"/>
    <w:rsid w:val="00ED4F79"/>
    <w:rsid w:val="00EE1462"/>
    <w:rsid w:val="00EE3989"/>
    <w:rsid w:val="00EE6BE1"/>
    <w:rsid w:val="00EE6CC1"/>
    <w:rsid w:val="00EF0AA2"/>
    <w:rsid w:val="00EF1176"/>
    <w:rsid w:val="00EF40F5"/>
    <w:rsid w:val="00EF4A07"/>
    <w:rsid w:val="00EF5FE1"/>
    <w:rsid w:val="00EF64B1"/>
    <w:rsid w:val="00F011CA"/>
    <w:rsid w:val="00F01579"/>
    <w:rsid w:val="00F0197A"/>
    <w:rsid w:val="00F036EF"/>
    <w:rsid w:val="00F0411B"/>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492D"/>
    <w:rsid w:val="00F26E92"/>
    <w:rsid w:val="00F26F4D"/>
    <w:rsid w:val="00F27A4D"/>
    <w:rsid w:val="00F32946"/>
    <w:rsid w:val="00F35442"/>
    <w:rsid w:val="00F41D80"/>
    <w:rsid w:val="00F4201E"/>
    <w:rsid w:val="00F421F2"/>
    <w:rsid w:val="00F42757"/>
    <w:rsid w:val="00F45D0B"/>
    <w:rsid w:val="00F5048E"/>
    <w:rsid w:val="00F514D1"/>
    <w:rsid w:val="00F518B3"/>
    <w:rsid w:val="00F52B1D"/>
    <w:rsid w:val="00F539A9"/>
    <w:rsid w:val="00F54290"/>
    <w:rsid w:val="00F556B3"/>
    <w:rsid w:val="00F55D68"/>
    <w:rsid w:val="00F57B48"/>
    <w:rsid w:val="00F62065"/>
    <w:rsid w:val="00F6294A"/>
    <w:rsid w:val="00F63AA6"/>
    <w:rsid w:val="00F64265"/>
    <w:rsid w:val="00F645FB"/>
    <w:rsid w:val="00F64CC7"/>
    <w:rsid w:val="00F663E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BD8"/>
    <w:rsid w:val="00F87358"/>
    <w:rsid w:val="00F90009"/>
    <w:rsid w:val="00F91076"/>
    <w:rsid w:val="00F9184A"/>
    <w:rsid w:val="00F924C8"/>
    <w:rsid w:val="00F9355F"/>
    <w:rsid w:val="00F9402F"/>
    <w:rsid w:val="00F94916"/>
    <w:rsid w:val="00F95EC0"/>
    <w:rsid w:val="00F960D9"/>
    <w:rsid w:val="00F96378"/>
    <w:rsid w:val="00FA24B9"/>
    <w:rsid w:val="00FA2E48"/>
    <w:rsid w:val="00FA35BB"/>
    <w:rsid w:val="00FA47F8"/>
    <w:rsid w:val="00FA5E0E"/>
    <w:rsid w:val="00FA5EE6"/>
    <w:rsid w:val="00FA6E62"/>
    <w:rsid w:val="00FB03A8"/>
    <w:rsid w:val="00FB174A"/>
    <w:rsid w:val="00FB273E"/>
    <w:rsid w:val="00FB2A10"/>
    <w:rsid w:val="00FB5BFE"/>
    <w:rsid w:val="00FB736C"/>
    <w:rsid w:val="00FC0D6E"/>
    <w:rsid w:val="00FC3520"/>
    <w:rsid w:val="00FC4BB8"/>
    <w:rsid w:val="00FC5894"/>
    <w:rsid w:val="00FC6322"/>
    <w:rsid w:val="00FC775B"/>
    <w:rsid w:val="00FD0806"/>
    <w:rsid w:val="00FD18CD"/>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728"/>
    <w:rsid w:val="00FF266E"/>
    <w:rsid w:val="00FF2F34"/>
    <w:rsid w:val="00FF30D9"/>
    <w:rsid w:val="00FF3693"/>
    <w:rsid w:val="00FF401C"/>
    <w:rsid w:val="00FF4205"/>
    <w:rsid w:val="00FF6036"/>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9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C47EA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A869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6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89028-74F8-5740-970E-770BF123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31</Pages>
  <Words>47949</Words>
  <Characters>273311</Characters>
  <Application>Microsoft Office Word</Application>
  <DocSecurity>0</DocSecurity>
  <Lines>2277</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210</cp:revision>
  <cp:lastPrinted>2020-03-04T00:50:00Z</cp:lastPrinted>
  <dcterms:created xsi:type="dcterms:W3CDTF">2020-06-03T17:18:00Z</dcterms:created>
  <dcterms:modified xsi:type="dcterms:W3CDTF">2020-06-10T21:04:00Z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